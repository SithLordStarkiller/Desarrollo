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C6B076" w14:textId="77777777" w:rsidR="006D5449" w:rsidRPr="00E503E5" w:rsidRDefault="006D5449" w:rsidP="006D5449">
      <w:pPr>
        <w:pStyle w:val="Textocomentario"/>
        <w:rPr>
          <w:rFonts w:cs="Arial"/>
          <w:sz w:val="36"/>
          <w:szCs w:val="36"/>
        </w:rPr>
      </w:pPr>
      <w:r w:rsidRPr="00E503E5">
        <w:rPr>
          <w:rFonts w:cs="Arial"/>
          <w:sz w:val="36"/>
          <w:szCs w:val="36"/>
          <w:highlight w:val="yellow"/>
        </w:rPr>
        <w:t>Este caso de uso no aplica a la DPE, tal como se manifestó En el correo enviado el 18 de abril de 2017 en los comentarios a los requerimientos en la FUN-014</w:t>
      </w:r>
      <w:r>
        <w:rPr>
          <w:rFonts w:cs="Arial"/>
          <w:sz w:val="36"/>
          <w:szCs w:val="36"/>
          <w:highlight w:val="yellow"/>
        </w:rPr>
        <w:t>,</w:t>
      </w:r>
      <w:r w:rsidRPr="00E503E5">
        <w:rPr>
          <w:rFonts w:cs="Arial"/>
          <w:sz w:val="36"/>
          <w:szCs w:val="36"/>
          <w:highlight w:val="yellow"/>
        </w:rPr>
        <w:t xml:space="preserve"> FUN-01</w:t>
      </w:r>
      <w:r>
        <w:rPr>
          <w:rFonts w:cs="Arial"/>
          <w:sz w:val="36"/>
          <w:szCs w:val="36"/>
          <w:highlight w:val="yellow"/>
        </w:rPr>
        <w:t>6</w:t>
      </w:r>
      <w:r w:rsidRPr="00E503E5">
        <w:rPr>
          <w:rFonts w:cs="Arial"/>
          <w:sz w:val="36"/>
          <w:szCs w:val="36"/>
          <w:highlight w:val="yellow"/>
        </w:rPr>
        <w:t xml:space="preserve"> FUN-01</w:t>
      </w:r>
      <w:r>
        <w:rPr>
          <w:rFonts w:cs="Arial"/>
          <w:sz w:val="36"/>
          <w:szCs w:val="36"/>
          <w:highlight w:val="yellow"/>
        </w:rPr>
        <w:t>7</w:t>
      </w:r>
      <w:r w:rsidRPr="00E503E5">
        <w:rPr>
          <w:rFonts w:cs="Arial"/>
          <w:sz w:val="36"/>
          <w:szCs w:val="36"/>
          <w:highlight w:val="yellow"/>
        </w:rPr>
        <w:t xml:space="preserve"> se solicitó este cambio y se reite</w:t>
      </w:r>
      <w:r>
        <w:rPr>
          <w:rFonts w:cs="Arial"/>
          <w:sz w:val="36"/>
          <w:szCs w:val="36"/>
          <w:highlight w:val="yellow"/>
        </w:rPr>
        <w:t xml:space="preserve">ró en el correo del 27 de </w:t>
      </w:r>
      <w:r w:rsidRPr="0066344C">
        <w:rPr>
          <w:rFonts w:cs="Arial"/>
          <w:sz w:val="36"/>
          <w:szCs w:val="36"/>
          <w:highlight w:val="yellow"/>
        </w:rPr>
        <w:t>abril</w:t>
      </w:r>
      <w:r w:rsidRPr="00294D4B">
        <w:rPr>
          <w:rFonts w:cs="Arial"/>
          <w:sz w:val="36"/>
          <w:szCs w:val="36"/>
          <w:highlight w:val="yellow"/>
        </w:rPr>
        <w:t xml:space="preserve"> y del 06 de junio.</w:t>
      </w:r>
    </w:p>
    <w:p w14:paraId="1ACD336F" w14:textId="77777777"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14:paraId="1ACD3370" w14:textId="77777777" w:rsidR="00626AB9" w:rsidRPr="00AD37DD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14:paraId="1ACD3371" w14:textId="77777777" w:rsidR="00626AB9" w:rsidRPr="00AD37DD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14:paraId="1ACD3372" w14:textId="77777777" w:rsidR="006E0A93" w:rsidRPr="00AD37DD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14:paraId="1ACD3373" w14:textId="77777777" w:rsidR="00AE6FD6" w:rsidRPr="00AD37DD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14:paraId="1ACD3374" w14:textId="77777777" w:rsidR="006E716C" w:rsidRPr="00AD37DD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AD37DD">
        <w:rPr>
          <w:rFonts w:asciiTheme="minorHAnsi" w:hAnsiTheme="minorHAnsi" w:cstheme="minorHAnsi"/>
        </w:rPr>
        <w:t>Control Electr</w:t>
      </w:r>
      <w:r w:rsidR="006A5C61">
        <w:rPr>
          <w:rFonts w:asciiTheme="minorHAnsi" w:hAnsiTheme="minorHAnsi" w:cstheme="minorHAnsi"/>
        </w:rPr>
        <w:t xml:space="preserve">ónico de Contraprestaciones / </w:t>
      </w:r>
      <w:r w:rsidRPr="00AD37DD">
        <w:rPr>
          <w:rFonts w:asciiTheme="minorHAnsi" w:hAnsiTheme="minorHAnsi" w:cstheme="minorHAnsi"/>
        </w:rPr>
        <w:t>CONEC II</w:t>
      </w:r>
    </w:p>
    <w:p w14:paraId="1ACD3375" w14:textId="77777777" w:rsidR="006A5C61" w:rsidRDefault="006A5C61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</w:p>
    <w:p w14:paraId="1ACD3376" w14:textId="77777777" w:rsidR="006A5C61" w:rsidRPr="00AD37DD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AD37DD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AD37DD">
        <w:rPr>
          <w:rFonts w:asciiTheme="minorHAnsi" w:hAnsiTheme="minorHAnsi" w:cstheme="minorHAnsi"/>
          <w:sz w:val="28"/>
          <w:szCs w:val="28"/>
        </w:rPr>
        <w:t>Caso de Uso</w:t>
      </w:r>
    </w:p>
    <w:p w14:paraId="1ACD3377" w14:textId="77777777" w:rsidR="008C26F4" w:rsidRDefault="003C6817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3C6817">
        <w:rPr>
          <w:rFonts w:asciiTheme="minorHAnsi" w:hAnsiTheme="minorHAnsi" w:cstheme="minorHAnsi"/>
          <w:sz w:val="28"/>
          <w:szCs w:val="28"/>
        </w:rPr>
        <w:t>4013</w:t>
      </w:r>
      <w:r w:rsidR="00127AAE">
        <w:rPr>
          <w:rFonts w:asciiTheme="minorHAnsi" w:hAnsiTheme="minorHAnsi" w:cstheme="minorHAnsi"/>
          <w:sz w:val="28"/>
          <w:szCs w:val="28"/>
        </w:rPr>
        <w:t xml:space="preserve"> - </w:t>
      </w:r>
      <w:r w:rsidRPr="003C6817">
        <w:rPr>
          <w:rFonts w:asciiTheme="minorHAnsi" w:hAnsiTheme="minorHAnsi" w:cstheme="minorHAnsi"/>
          <w:sz w:val="28"/>
          <w:szCs w:val="28"/>
        </w:rPr>
        <w:t>Administrar</w:t>
      </w:r>
      <w:r w:rsidR="00683536">
        <w:rPr>
          <w:rFonts w:asciiTheme="minorHAnsi" w:hAnsiTheme="minorHAnsi" w:cstheme="minorHAnsi"/>
          <w:sz w:val="28"/>
          <w:szCs w:val="28"/>
        </w:rPr>
        <w:t xml:space="preserve"> </w:t>
      </w:r>
      <w:r w:rsidRPr="003C6817">
        <w:rPr>
          <w:rFonts w:asciiTheme="minorHAnsi" w:hAnsiTheme="minorHAnsi" w:cstheme="minorHAnsi"/>
          <w:sz w:val="28"/>
          <w:szCs w:val="28"/>
        </w:rPr>
        <w:t>Instalaciones</w:t>
      </w:r>
    </w:p>
    <w:p w14:paraId="1ACD3378" w14:textId="77777777" w:rsidR="003C6817" w:rsidRPr="003C6817" w:rsidRDefault="003C6817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14:paraId="1ACD3379" w14:textId="762ADCD4" w:rsidR="00AE6FD6" w:rsidRPr="00CA559C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A559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Versión </w:t>
      </w:r>
      <w:r w:rsidR="00AA783E" w:rsidRPr="00CA559C">
        <w:rPr>
          <w:rFonts w:asciiTheme="minorHAnsi" w:hAnsiTheme="minorHAnsi" w:cstheme="minorHAnsi"/>
          <w:color w:val="000000" w:themeColor="text1"/>
          <w:sz w:val="24"/>
          <w:szCs w:val="24"/>
        </w:rPr>
        <w:t>1.</w:t>
      </w:r>
      <w:r w:rsidR="007D28E1">
        <w:rPr>
          <w:rFonts w:asciiTheme="minorHAnsi" w:hAnsiTheme="minorHAnsi" w:cstheme="minorHAnsi"/>
          <w:color w:val="000000" w:themeColor="text1"/>
          <w:sz w:val="24"/>
          <w:szCs w:val="24"/>
        </w:rPr>
        <w:t>0</w:t>
      </w:r>
    </w:p>
    <w:p w14:paraId="1ACD337A" w14:textId="77777777" w:rsidR="00AE6FD6" w:rsidRPr="006F4FC9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2"/>
          <w:szCs w:val="22"/>
        </w:rPr>
      </w:pPr>
    </w:p>
    <w:p w14:paraId="1ACD337B" w14:textId="67F5B17C" w:rsidR="00AE6FD6" w:rsidRPr="00127AAE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8"/>
        </w:rPr>
      </w:pPr>
      <w:r w:rsidRPr="00127AAE">
        <w:rPr>
          <w:rFonts w:asciiTheme="minorHAnsi" w:hAnsiTheme="minorHAnsi" w:cstheme="minorHAnsi"/>
          <w:sz w:val="24"/>
          <w:szCs w:val="28"/>
        </w:rPr>
        <w:t>Fecha:</w:t>
      </w:r>
      <w:r w:rsidR="00A8239D" w:rsidRPr="00127AAE">
        <w:rPr>
          <w:rFonts w:asciiTheme="minorHAnsi" w:hAnsiTheme="minorHAnsi" w:cstheme="minorHAnsi"/>
          <w:sz w:val="24"/>
          <w:szCs w:val="28"/>
        </w:rPr>
        <w:t xml:space="preserve"> </w:t>
      </w:r>
      <w:r w:rsidR="007D28E1">
        <w:rPr>
          <w:rFonts w:asciiTheme="minorHAnsi" w:hAnsiTheme="minorHAnsi" w:cstheme="minorHAnsi"/>
          <w:sz w:val="24"/>
          <w:szCs w:val="28"/>
        </w:rPr>
        <w:t>14</w:t>
      </w:r>
      <w:r w:rsidR="00670580">
        <w:rPr>
          <w:rFonts w:asciiTheme="minorHAnsi" w:hAnsiTheme="minorHAnsi" w:cstheme="minorHAnsi"/>
          <w:sz w:val="24"/>
          <w:szCs w:val="28"/>
        </w:rPr>
        <w:t>/</w:t>
      </w:r>
      <w:r w:rsidR="007D28E1">
        <w:rPr>
          <w:rFonts w:asciiTheme="minorHAnsi" w:hAnsiTheme="minorHAnsi" w:cstheme="minorHAnsi"/>
          <w:sz w:val="24"/>
          <w:szCs w:val="28"/>
        </w:rPr>
        <w:t>06</w:t>
      </w:r>
      <w:r w:rsidR="00A8239D" w:rsidRPr="00127AAE">
        <w:rPr>
          <w:rFonts w:asciiTheme="minorHAnsi" w:hAnsiTheme="minorHAnsi" w:cstheme="minorHAnsi"/>
          <w:sz w:val="24"/>
          <w:szCs w:val="28"/>
        </w:rPr>
        <w:t>/201</w:t>
      </w:r>
      <w:r w:rsidR="007D28E1">
        <w:rPr>
          <w:rFonts w:asciiTheme="minorHAnsi" w:hAnsiTheme="minorHAnsi" w:cstheme="minorHAnsi"/>
          <w:sz w:val="24"/>
          <w:szCs w:val="28"/>
        </w:rPr>
        <w:t>7</w:t>
      </w:r>
    </w:p>
    <w:p w14:paraId="1ACD337C" w14:textId="77777777" w:rsidR="00AE6FD6" w:rsidRPr="00AD37DD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14:paraId="1ACD337E" w14:textId="33DABEDC" w:rsidR="007E79AD" w:rsidRPr="00AD37DD" w:rsidRDefault="007E79AD" w:rsidP="009C2EED">
      <w:pPr>
        <w:rPr>
          <w:rFonts w:eastAsia="Arial Unicode MS"/>
        </w:rPr>
      </w:pPr>
    </w:p>
    <w:p w14:paraId="1ACD337F" w14:textId="77777777" w:rsidR="001B09B4" w:rsidRPr="00242E8A" w:rsidRDefault="001B09B4" w:rsidP="001B09B4">
      <w:pPr>
        <w:pStyle w:val="Ttulo"/>
        <w:rPr>
          <w:rFonts w:ascii="Calibri" w:hAnsi="Calibri" w:cstheme="minorHAnsi"/>
          <w:sz w:val="20"/>
          <w:szCs w:val="20"/>
        </w:rPr>
      </w:pPr>
      <w:r w:rsidRPr="00242E8A">
        <w:rPr>
          <w:rFonts w:ascii="Calibri" w:hAnsi="Calibri" w:cstheme="minorHAnsi"/>
          <w:sz w:val="20"/>
          <w:szCs w:val="20"/>
        </w:rPr>
        <w:lastRenderedPageBreak/>
        <w:t>Contenido</w:t>
      </w:r>
    </w:p>
    <w:p w14:paraId="2F67B781" w14:textId="77777777" w:rsidR="000B6F4E" w:rsidRDefault="00AB62E0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b w:val="0"/>
          <w:bCs w:val="0"/>
          <w:lang w:val="es-MX"/>
        </w:rPr>
        <w:fldChar w:fldCharType="begin"/>
      </w:r>
      <w:r>
        <w:rPr>
          <w:b w:val="0"/>
          <w:bCs w:val="0"/>
          <w:lang w:val="es-MX"/>
        </w:rPr>
        <w:instrText xml:space="preserve"> TOC \o "1-4" \h \z \u </w:instrText>
      </w:r>
      <w:r>
        <w:rPr>
          <w:b w:val="0"/>
          <w:bCs w:val="0"/>
          <w:lang w:val="es-MX"/>
        </w:rPr>
        <w:fldChar w:fldCharType="separate"/>
      </w:r>
      <w:hyperlink w:anchor="_Toc487469165" w:history="1">
        <w:r w:rsidR="000B6F4E" w:rsidRPr="005C2255">
          <w:rPr>
            <w:rStyle w:val="Hipervnculo"/>
            <w:rFonts w:cstheme="minorHAnsi"/>
            <w:noProof/>
          </w:rPr>
          <w:t>1.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Histórico de Cambios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_Toc487469165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5</w:t>
        </w:r>
        <w:r w:rsidR="000B6F4E">
          <w:rPr>
            <w:noProof/>
            <w:webHidden/>
          </w:rPr>
          <w:fldChar w:fldCharType="end"/>
        </w:r>
      </w:hyperlink>
    </w:p>
    <w:p w14:paraId="38F7900A" w14:textId="77777777" w:rsidR="000B6F4E" w:rsidRDefault="00D651EA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166" w:history="1">
        <w:r w:rsidR="000B6F4E" w:rsidRPr="005C2255">
          <w:rPr>
            <w:rStyle w:val="Hipervnculo"/>
            <w:rFonts w:cstheme="minorHAnsi"/>
            <w:noProof/>
          </w:rPr>
          <w:t>2.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Introducción Administrar Instalaciones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_Toc487469166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6</w:t>
        </w:r>
        <w:r w:rsidR="000B6F4E">
          <w:rPr>
            <w:noProof/>
            <w:webHidden/>
          </w:rPr>
          <w:fldChar w:fldCharType="end"/>
        </w:r>
      </w:hyperlink>
    </w:p>
    <w:p w14:paraId="0C5DAC5C" w14:textId="77777777" w:rsidR="000B6F4E" w:rsidRDefault="00D651EA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167" w:history="1">
        <w:r w:rsidR="000B6F4E" w:rsidRPr="005C2255">
          <w:rPr>
            <w:rStyle w:val="Hipervnculo"/>
            <w:rFonts w:cstheme="minorHAnsi"/>
            <w:noProof/>
          </w:rPr>
          <w:t>3.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Funcionalidad del Sistema: Administrar Instalaciones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_Toc487469167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6</w:t>
        </w:r>
        <w:r w:rsidR="000B6F4E">
          <w:rPr>
            <w:noProof/>
            <w:webHidden/>
          </w:rPr>
          <w:fldChar w:fldCharType="end"/>
        </w:r>
      </w:hyperlink>
    </w:p>
    <w:p w14:paraId="00AA039E" w14:textId="77777777" w:rsidR="000B6F4E" w:rsidRDefault="00D651EA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168" w:history="1">
        <w:r w:rsidR="000B6F4E" w:rsidRPr="005C2255">
          <w:rPr>
            <w:rStyle w:val="Hipervnculo"/>
            <w:rFonts w:cstheme="minorHAnsi"/>
            <w:noProof/>
          </w:rPr>
          <w:t>3.1.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Breve Descripción.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_Toc487469168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6</w:t>
        </w:r>
        <w:r w:rsidR="000B6F4E">
          <w:rPr>
            <w:noProof/>
            <w:webHidden/>
          </w:rPr>
          <w:fldChar w:fldCharType="end"/>
        </w:r>
      </w:hyperlink>
    </w:p>
    <w:p w14:paraId="15596EBC" w14:textId="77777777" w:rsidR="000B6F4E" w:rsidRDefault="00D651EA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169" w:history="1">
        <w:r w:rsidR="000B6F4E" w:rsidRPr="005C2255">
          <w:rPr>
            <w:rStyle w:val="Hipervnculo"/>
            <w:rFonts w:cstheme="minorHAnsi"/>
            <w:noProof/>
          </w:rPr>
          <w:t>3.2.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Contribución a los Requerimientos.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_Toc487469169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6</w:t>
        </w:r>
        <w:r w:rsidR="000B6F4E">
          <w:rPr>
            <w:noProof/>
            <w:webHidden/>
          </w:rPr>
          <w:fldChar w:fldCharType="end"/>
        </w:r>
      </w:hyperlink>
    </w:p>
    <w:p w14:paraId="22F9EDD4" w14:textId="77777777" w:rsidR="000B6F4E" w:rsidRDefault="00D651EA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170" w:history="1">
        <w:r w:rsidR="000B6F4E" w:rsidRPr="005C2255">
          <w:rPr>
            <w:rStyle w:val="Hipervnculo"/>
            <w:rFonts w:cstheme="minorHAnsi"/>
            <w:noProof/>
          </w:rPr>
          <w:t>4.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Diagrama de la Funcionalidad del Sistema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_Toc487469170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7</w:t>
        </w:r>
        <w:r w:rsidR="000B6F4E">
          <w:rPr>
            <w:noProof/>
            <w:webHidden/>
          </w:rPr>
          <w:fldChar w:fldCharType="end"/>
        </w:r>
      </w:hyperlink>
    </w:p>
    <w:p w14:paraId="6925A096" w14:textId="77777777" w:rsidR="000B6F4E" w:rsidRDefault="00D651EA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171" w:history="1">
        <w:r w:rsidR="000B6F4E" w:rsidRPr="005C2255">
          <w:rPr>
            <w:rStyle w:val="Hipervnculo"/>
            <w:rFonts w:cstheme="minorHAnsi"/>
            <w:noProof/>
          </w:rPr>
          <w:t>5.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Actores Involucrados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_Toc487469171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7</w:t>
        </w:r>
        <w:r w:rsidR="000B6F4E">
          <w:rPr>
            <w:noProof/>
            <w:webHidden/>
          </w:rPr>
          <w:fldChar w:fldCharType="end"/>
        </w:r>
      </w:hyperlink>
    </w:p>
    <w:p w14:paraId="638E9662" w14:textId="77777777" w:rsidR="000B6F4E" w:rsidRDefault="00D651EA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172" w:history="1">
        <w:r w:rsidR="000B6F4E" w:rsidRPr="005C2255">
          <w:rPr>
            <w:rStyle w:val="Hipervnculo"/>
            <w:rFonts w:cstheme="minorHAnsi"/>
            <w:noProof/>
          </w:rPr>
          <w:t>6.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Diagrama de Actividades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_Toc487469172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8</w:t>
        </w:r>
        <w:r w:rsidR="000B6F4E">
          <w:rPr>
            <w:noProof/>
            <w:webHidden/>
          </w:rPr>
          <w:fldChar w:fldCharType="end"/>
        </w:r>
      </w:hyperlink>
    </w:p>
    <w:p w14:paraId="702C27BB" w14:textId="77777777" w:rsidR="000B6F4E" w:rsidRDefault="00D651EA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173" w:history="1">
        <w:r w:rsidR="000B6F4E" w:rsidRPr="005C2255">
          <w:rPr>
            <w:rStyle w:val="Hipervnculo"/>
            <w:rFonts w:cstheme="minorHAnsi"/>
            <w:noProof/>
          </w:rPr>
          <w:t>7.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Precondiciones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_Toc487469173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9</w:t>
        </w:r>
        <w:r w:rsidR="000B6F4E">
          <w:rPr>
            <w:noProof/>
            <w:webHidden/>
          </w:rPr>
          <w:fldChar w:fldCharType="end"/>
        </w:r>
      </w:hyperlink>
    </w:p>
    <w:p w14:paraId="68FD33FB" w14:textId="77777777" w:rsidR="000B6F4E" w:rsidRDefault="00D651EA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174" w:history="1">
        <w:r w:rsidR="000B6F4E" w:rsidRPr="005C2255">
          <w:rPr>
            <w:rStyle w:val="Hipervnculo"/>
            <w:rFonts w:cstheme="minorHAnsi"/>
            <w:noProof/>
          </w:rPr>
          <w:t>7.1.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&lt;Precondición 1&gt; Usuario y Contraseña Válidos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_Toc487469174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9</w:t>
        </w:r>
        <w:r w:rsidR="000B6F4E">
          <w:rPr>
            <w:noProof/>
            <w:webHidden/>
          </w:rPr>
          <w:fldChar w:fldCharType="end"/>
        </w:r>
      </w:hyperlink>
    </w:p>
    <w:p w14:paraId="54C0188C" w14:textId="77777777" w:rsidR="000B6F4E" w:rsidRDefault="00D651EA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175" w:history="1">
        <w:r w:rsidR="000B6F4E" w:rsidRPr="005C2255">
          <w:rPr>
            <w:rStyle w:val="Hipervnculo"/>
            <w:rFonts w:cstheme="minorHAnsi"/>
            <w:noProof/>
          </w:rPr>
          <w:t>7.2.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&lt;Precondición 2&gt; Usuario Autenticado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_Toc487469175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9</w:t>
        </w:r>
        <w:r w:rsidR="000B6F4E">
          <w:rPr>
            <w:noProof/>
            <w:webHidden/>
          </w:rPr>
          <w:fldChar w:fldCharType="end"/>
        </w:r>
      </w:hyperlink>
    </w:p>
    <w:p w14:paraId="687A9011" w14:textId="77777777" w:rsidR="000B6F4E" w:rsidRDefault="00D651EA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176" w:history="1">
        <w:r w:rsidR="000B6F4E" w:rsidRPr="005C2255">
          <w:rPr>
            <w:rStyle w:val="Hipervnculo"/>
            <w:rFonts w:cstheme="minorHAnsi"/>
            <w:noProof/>
          </w:rPr>
          <w:t>7.3.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&lt;Precondición 3&gt; Permisos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_Toc487469176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9</w:t>
        </w:r>
        <w:r w:rsidR="000B6F4E">
          <w:rPr>
            <w:noProof/>
            <w:webHidden/>
          </w:rPr>
          <w:fldChar w:fldCharType="end"/>
        </w:r>
      </w:hyperlink>
    </w:p>
    <w:p w14:paraId="40F5DAE1" w14:textId="77777777" w:rsidR="000B6F4E" w:rsidRDefault="00D651EA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177" w:history="1">
        <w:r w:rsidR="000B6F4E" w:rsidRPr="005C2255">
          <w:rPr>
            <w:rStyle w:val="Hipervnculo"/>
            <w:rFonts w:cstheme="minorHAnsi"/>
            <w:noProof/>
          </w:rPr>
          <w:t>7.4.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&lt;Precondición 4&gt; Catálogos Cargados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_Toc487469177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9</w:t>
        </w:r>
        <w:r w:rsidR="000B6F4E">
          <w:rPr>
            <w:noProof/>
            <w:webHidden/>
          </w:rPr>
          <w:fldChar w:fldCharType="end"/>
        </w:r>
      </w:hyperlink>
    </w:p>
    <w:p w14:paraId="32DAC97F" w14:textId="77777777" w:rsidR="000B6F4E" w:rsidRDefault="00D651EA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178" w:history="1">
        <w:r w:rsidR="000B6F4E" w:rsidRPr="005C2255">
          <w:rPr>
            <w:rStyle w:val="Hipervnculo"/>
            <w:rFonts w:cstheme="minorHAnsi"/>
            <w:noProof/>
          </w:rPr>
          <w:t>7.5.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&lt;Precondición 5&gt; Registro de Fracciones previas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_Toc487469178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9</w:t>
        </w:r>
        <w:r w:rsidR="000B6F4E">
          <w:rPr>
            <w:noProof/>
            <w:webHidden/>
          </w:rPr>
          <w:fldChar w:fldCharType="end"/>
        </w:r>
      </w:hyperlink>
    </w:p>
    <w:p w14:paraId="0E70EC39" w14:textId="77777777" w:rsidR="000B6F4E" w:rsidRDefault="00D651EA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179" w:history="1">
        <w:r w:rsidR="000B6F4E" w:rsidRPr="005C2255">
          <w:rPr>
            <w:rStyle w:val="Hipervnculo"/>
            <w:rFonts w:cstheme="minorHAnsi"/>
            <w:noProof/>
          </w:rPr>
          <w:t>8.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Flujo de Eventos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_Toc487469179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9</w:t>
        </w:r>
        <w:r w:rsidR="000B6F4E">
          <w:rPr>
            <w:noProof/>
            <w:webHidden/>
          </w:rPr>
          <w:fldChar w:fldCharType="end"/>
        </w:r>
      </w:hyperlink>
    </w:p>
    <w:p w14:paraId="1D230D71" w14:textId="77777777" w:rsidR="000B6F4E" w:rsidRDefault="00D651EA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180" w:history="1">
        <w:r w:rsidR="000B6F4E" w:rsidRPr="005C2255">
          <w:rPr>
            <w:rStyle w:val="Hipervnculo"/>
            <w:rFonts w:cstheme="minorHAnsi"/>
            <w:noProof/>
          </w:rPr>
          <w:t>8.1.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Flujo Básico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_Toc487469180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9</w:t>
        </w:r>
        <w:r w:rsidR="000B6F4E">
          <w:rPr>
            <w:noProof/>
            <w:webHidden/>
          </w:rPr>
          <w:fldChar w:fldCharType="end"/>
        </w:r>
      </w:hyperlink>
    </w:p>
    <w:p w14:paraId="64C76D82" w14:textId="77777777" w:rsidR="000B6F4E" w:rsidRDefault="00D651EA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181" w:history="1">
        <w:r w:rsidR="000B6F4E" w:rsidRPr="005C2255">
          <w:rPr>
            <w:rStyle w:val="Hipervnculo"/>
            <w:rFonts w:cstheme="minorHAnsi"/>
            <w:noProof/>
          </w:rPr>
          <w:t>8.2.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Flujos Alternos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_Toc487469181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11</w:t>
        </w:r>
        <w:r w:rsidR="000B6F4E">
          <w:rPr>
            <w:noProof/>
            <w:webHidden/>
          </w:rPr>
          <w:fldChar w:fldCharType="end"/>
        </w:r>
      </w:hyperlink>
    </w:p>
    <w:p w14:paraId="51C0FCAD" w14:textId="77777777" w:rsidR="000B6F4E" w:rsidRDefault="00D651EA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182" w:history="1">
        <w:r w:rsidR="000B6F4E" w:rsidRPr="005C2255">
          <w:rPr>
            <w:rStyle w:val="Hipervnculo"/>
            <w:rFonts w:cstheme="minorHAnsi"/>
            <w:noProof/>
          </w:rPr>
          <w:t>8.2.1.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Opcionales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_Toc487469182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11</w:t>
        </w:r>
        <w:r w:rsidR="000B6F4E">
          <w:rPr>
            <w:noProof/>
            <w:webHidden/>
          </w:rPr>
          <w:fldChar w:fldCharType="end"/>
        </w:r>
      </w:hyperlink>
    </w:p>
    <w:p w14:paraId="73AA5AA0" w14:textId="77777777" w:rsidR="000B6F4E" w:rsidRDefault="00D651EA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183" w:history="1">
        <w:r w:rsidR="000B6F4E" w:rsidRPr="005C2255">
          <w:rPr>
            <w:rStyle w:val="Hipervnculo"/>
            <w:rFonts w:cstheme="minorHAnsi"/>
            <w:noProof/>
          </w:rPr>
          <w:t>8.2.1.1.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AO01 Crear Instalación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_Toc487469183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11</w:t>
        </w:r>
        <w:r w:rsidR="000B6F4E">
          <w:rPr>
            <w:noProof/>
            <w:webHidden/>
          </w:rPr>
          <w:fldChar w:fldCharType="end"/>
        </w:r>
      </w:hyperlink>
    </w:p>
    <w:p w14:paraId="6963ADE6" w14:textId="77777777" w:rsidR="000B6F4E" w:rsidRDefault="00D651EA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184" w:history="1">
        <w:r w:rsidR="000B6F4E" w:rsidRPr="005C2255">
          <w:rPr>
            <w:rStyle w:val="Hipervnculo"/>
            <w:rFonts w:cstheme="minorHAnsi"/>
            <w:noProof/>
          </w:rPr>
          <w:t>8.2.1.2.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AO02 Modificar Instalación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_Toc487469184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17</w:t>
        </w:r>
        <w:r w:rsidR="000B6F4E">
          <w:rPr>
            <w:noProof/>
            <w:webHidden/>
          </w:rPr>
          <w:fldChar w:fldCharType="end"/>
        </w:r>
      </w:hyperlink>
    </w:p>
    <w:p w14:paraId="30134179" w14:textId="77777777" w:rsidR="000B6F4E" w:rsidRDefault="00D651EA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185" w:history="1">
        <w:r w:rsidR="000B6F4E" w:rsidRPr="005C2255">
          <w:rPr>
            <w:rStyle w:val="Hipervnculo"/>
            <w:rFonts w:cstheme="minorHAnsi"/>
            <w:noProof/>
          </w:rPr>
          <w:t>8.2.1.3.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AO03 Ver Detalle de Instalación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_Toc487469185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21</w:t>
        </w:r>
        <w:r w:rsidR="000B6F4E">
          <w:rPr>
            <w:noProof/>
            <w:webHidden/>
          </w:rPr>
          <w:fldChar w:fldCharType="end"/>
        </w:r>
      </w:hyperlink>
    </w:p>
    <w:p w14:paraId="6DC38E87" w14:textId="77777777" w:rsidR="000B6F4E" w:rsidRDefault="00D651EA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186" w:history="1">
        <w:r w:rsidR="000B6F4E" w:rsidRPr="005C2255">
          <w:rPr>
            <w:rStyle w:val="Hipervnculo"/>
            <w:rFonts w:cstheme="minorHAnsi"/>
            <w:noProof/>
          </w:rPr>
          <w:t>8.2.1.4.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AO04 Activar / Desactivar Instalación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_Toc487469186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22</w:t>
        </w:r>
        <w:r w:rsidR="000B6F4E">
          <w:rPr>
            <w:noProof/>
            <w:webHidden/>
          </w:rPr>
          <w:fldChar w:fldCharType="end"/>
        </w:r>
      </w:hyperlink>
    </w:p>
    <w:p w14:paraId="023FCD81" w14:textId="77777777" w:rsidR="000B6F4E" w:rsidRDefault="00D651EA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187" w:history="1">
        <w:r w:rsidR="000B6F4E" w:rsidRPr="005C2255">
          <w:rPr>
            <w:rStyle w:val="Hipervnculo"/>
            <w:rFonts w:cstheme="minorHAnsi"/>
            <w:noProof/>
          </w:rPr>
          <w:t>8.2.1.5.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AO05 Buscar Instalación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_Toc487469187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23</w:t>
        </w:r>
        <w:r w:rsidR="000B6F4E">
          <w:rPr>
            <w:noProof/>
            <w:webHidden/>
          </w:rPr>
          <w:fldChar w:fldCharType="end"/>
        </w:r>
      </w:hyperlink>
    </w:p>
    <w:p w14:paraId="64BB7619" w14:textId="77777777" w:rsidR="000B6F4E" w:rsidRDefault="00D651EA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188" w:history="1">
        <w:r w:rsidR="000B6F4E" w:rsidRPr="005C2255">
          <w:rPr>
            <w:rStyle w:val="Hipervnculo"/>
            <w:rFonts w:cstheme="minorHAnsi"/>
            <w:noProof/>
          </w:rPr>
          <w:t>8.2.2.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Generales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_Toc487469188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24</w:t>
        </w:r>
        <w:r w:rsidR="000B6F4E">
          <w:rPr>
            <w:noProof/>
            <w:webHidden/>
          </w:rPr>
          <w:fldChar w:fldCharType="end"/>
        </w:r>
      </w:hyperlink>
    </w:p>
    <w:p w14:paraId="06AE8BAF" w14:textId="77777777" w:rsidR="000B6F4E" w:rsidRDefault="00D651EA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189" w:history="1">
        <w:r w:rsidR="000B6F4E" w:rsidRPr="005C2255">
          <w:rPr>
            <w:rStyle w:val="Hipervnculo"/>
            <w:rFonts w:cstheme="minorHAnsi"/>
            <w:noProof/>
          </w:rPr>
          <w:t>8.2.2.1.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AG01 Cancelar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_Toc487469189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24</w:t>
        </w:r>
        <w:r w:rsidR="000B6F4E">
          <w:rPr>
            <w:noProof/>
            <w:webHidden/>
          </w:rPr>
          <w:fldChar w:fldCharType="end"/>
        </w:r>
      </w:hyperlink>
    </w:p>
    <w:p w14:paraId="71316095" w14:textId="77777777" w:rsidR="000B6F4E" w:rsidRDefault="00D651EA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190" w:history="1">
        <w:r w:rsidR="000B6F4E" w:rsidRPr="005C2255">
          <w:rPr>
            <w:rStyle w:val="Hipervnculo"/>
            <w:rFonts w:cstheme="minorHAnsi"/>
            <w:noProof/>
          </w:rPr>
          <w:t>8.2.2.2.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AG02 Cerrar Sesión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_Toc487469190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24</w:t>
        </w:r>
        <w:r w:rsidR="000B6F4E">
          <w:rPr>
            <w:noProof/>
            <w:webHidden/>
          </w:rPr>
          <w:fldChar w:fldCharType="end"/>
        </w:r>
      </w:hyperlink>
    </w:p>
    <w:p w14:paraId="0E53342F" w14:textId="77777777" w:rsidR="000B6F4E" w:rsidRDefault="00D651EA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191" w:history="1">
        <w:r w:rsidR="000B6F4E" w:rsidRPr="005C2255">
          <w:rPr>
            <w:rStyle w:val="Hipervnculo"/>
            <w:rFonts w:cstheme="minorHAnsi"/>
            <w:noProof/>
          </w:rPr>
          <w:t>8.2.3.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Extraordinarios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_Toc487469191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24</w:t>
        </w:r>
        <w:r w:rsidR="000B6F4E">
          <w:rPr>
            <w:noProof/>
            <w:webHidden/>
          </w:rPr>
          <w:fldChar w:fldCharType="end"/>
        </w:r>
      </w:hyperlink>
    </w:p>
    <w:p w14:paraId="2905B2E3" w14:textId="77777777" w:rsidR="000B6F4E" w:rsidRDefault="00D651EA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192" w:history="1">
        <w:r w:rsidR="000B6F4E" w:rsidRPr="005C2255">
          <w:rPr>
            <w:rStyle w:val="Hipervnculo"/>
            <w:rFonts w:cstheme="minorHAnsi"/>
            <w:noProof/>
          </w:rPr>
          <w:t>8.2.4.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De excepción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_Toc487469192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25</w:t>
        </w:r>
        <w:r w:rsidR="000B6F4E">
          <w:rPr>
            <w:noProof/>
            <w:webHidden/>
          </w:rPr>
          <w:fldChar w:fldCharType="end"/>
        </w:r>
      </w:hyperlink>
    </w:p>
    <w:p w14:paraId="5AAC70B3" w14:textId="77777777" w:rsidR="000B6F4E" w:rsidRDefault="00D651EA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193" w:history="1">
        <w:r w:rsidR="000B6F4E" w:rsidRPr="005C2255">
          <w:rPr>
            <w:rStyle w:val="Hipervnculo"/>
            <w:rFonts w:cstheme="minorHAnsi"/>
            <w:noProof/>
          </w:rPr>
          <w:t>8.2.4.1.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AE01 Error al Guardar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_Toc487469193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25</w:t>
        </w:r>
        <w:r w:rsidR="000B6F4E">
          <w:rPr>
            <w:noProof/>
            <w:webHidden/>
          </w:rPr>
          <w:fldChar w:fldCharType="end"/>
        </w:r>
      </w:hyperlink>
    </w:p>
    <w:p w14:paraId="246C72BF" w14:textId="77777777" w:rsidR="000B6F4E" w:rsidRDefault="00D651EA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194" w:history="1">
        <w:r w:rsidR="000B6F4E" w:rsidRPr="005C2255">
          <w:rPr>
            <w:rStyle w:val="Hipervnculo"/>
            <w:rFonts w:cstheme="minorHAnsi"/>
            <w:noProof/>
          </w:rPr>
          <w:t>8.2.4.2.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AE02 Consulta Errónea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_Toc487469194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25</w:t>
        </w:r>
        <w:r w:rsidR="000B6F4E">
          <w:rPr>
            <w:noProof/>
            <w:webHidden/>
          </w:rPr>
          <w:fldChar w:fldCharType="end"/>
        </w:r>
      </w:hyperlink>
    </w:p>
    <w:p w14:paraId="6F7ADC8E" w14:textId="77777777" w:rsidR="000B6F4E" w:rsidRDefault="00D651EA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195" w:history="1">
        <w:r w:rsidR="000B6F4E" w:rsidRPr="005C2255">
          <w:rPr>
            <w:rStyle w:val="Hipervnculo"/>
            <w:rFonts w:cstheme="minorHAnsi"/>
            <w:noProof/>
          </w:rPr>
          <w:t>8.3.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Puntos de Extensión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_Toc487469195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25</w:t>
        </w:r>
        <w:r w:rsidR="000B6F4E">
          <w:rPr>
            <w:noProof/>
            <w:webHidden/>
          </w:rPr>
          <w:fldChar w:fldCharType="end"/>
        </w:r>
      </w:hyperlink>
    </w:p>
    <w:p w14:paraId="576C2540" w14:textId="77777777" w:rsidR="000B6F4E" w:rsidRDefault="00D651EA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196" w:history="1">
        <w:r w:rsidR="000B6F4E" w:rsidRPr="005C2255">
          <w:rPr>
            <w:rStyle w:val="Hipervnculo"/>
            <w:rFonts w:cstheme="minorHAnsi"/>
            <w:noProof/>
          </w:rPr>
          <w:t>8.4.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Requerimientos Especiales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_Toc487469196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25</w:t>
        </w:r>
        <w:r w:rsidR="000B6F4E">
          <w:rPr>
            <w:noProof/>
            <w:webHidden/>
          </w:rPr>
          <w:fldChar w:fldCharType="end"/>
        </w:r>
      </w:hyperlink>
    </w:p>
    <w:p w14:paraId="6ADDF737" w14:textId="77777777" w:rsidR="000B6F4E" w:rsidRDefault="00D651EA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197" w:history="1">
        <w:r w:rsidR="000B6F4E" w:rsidRPr="005C2255">
          <w:rPr>
            <w:rStyle w:val="Hipervnculo"/>
            <w:rFonts w:cstheme="minorHAnsi"/>
            <w:noProof/>
          </w:rPr>
          <w:t>8.5.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Pos Condiciones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_Toc487469197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25</w:t>
        </w:r>
        <w:r w:rsidR="000B6F4E">
          <w:rPr>
            <w:noProof/>
            <w:webHidden/>
          </w:rPr>
          <w:fldChar w:fldCharType="end"/>
        </w:r>
      </w:hyperlink>
    </w:p>
    <w:p w14:paraId="6061F98E" w14:textId="77777777" w:rsidR="000B6F4E" w:rsidRDefault="00D651EA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198" w:history="1">
        <w:r w:rsidR="000B6F4E" w:rsidRPr="005C2255">
          <w:rPr>
            <w:rStyle w:val="Hipervnculo"/>
            <w:rFonts w:cstheme="minorHAnsi"/>
            <w:noProof/>
          </w:rPr>
          <w:t>8.5.1.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&lt;Pos condición 1&gt; Datos guardados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_Toc487469198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25</w:t>
        </w:r>
        <w:r w:rsidR="000B6F4E">
          <w:rPr>
            <w:noProof/>
            <w:webHidden/>
          </w:rPr>
          <w:fldChar w:fldCharType="end"/>
        </w:r>
      </w:hyperlink>
    </w:p>
    <w:p w14:paraId="29AFB11A" w14:textId="77777777" w:rsidR="000B6F4E" w:rsidRDefault="00D651EA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199" w:history="1">
        <w:r w:rsidR="000B6F4E" w:rsidRPr="005C2255">
          <w:rPr>
            <w:rStyle w:val="Hipervnculo"/>
            <w:rFonts w:cstheme="minorHAnsi"/>
            <w:noProof/>
          </w:rPr>
          <w:t>8.5.2.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&lt;Pos condición 2&gt; Datos actualizados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_Toc487469199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26</w:t>
        </w:r>
        <w:r w:rsidR="000B6F4E">
          <w:rPr>
            <w:noProof/>
            <w:webHidden/>
          </w:rPr>
          <w:fldChar w:fldCharType="end"/>
        </w:r>
      </w:hyperlink>
    </w:p>
    <w:p w14:paraId="5429F73B" w14:textId="77777777" w:rsidR="000B6F4E" w:rsidRDefault="00D651EA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200" w:history="1">
        <w:r w:rsidR="000B6F4E" w:rsidRPr="005C2255">
          <w:rPr>
            <w:rStyle w:val="Hipervnculo"/>
            <w:rFonts w:cstheme="minorHAnsi"/>
            <w:noProof/>
          </w:rPr>
          <w:t>8.5.3.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&lt;Pos condición 3&gt; Instalación asignada a un Cliente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_Toc487469200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26</w:t>
        </w:r>
        <w:r w:rsidR="000B6F4E">
          <w:rPr>
            <w:noProof/>
            <w:webHidden/>
          </w:rPr>
          <w:fldChar w:fldCharType="end"/>
        </w:r>
      </w:hyperlink>
    </w:p>
    <w:p w14:paraId="68FE6288" w14:textId="77777777" w:rsidR="000B6F4E" w:rsidRDefault="00D651EA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201" w:history="1">
        <w:r w:rsidR="000B6F4E" w:rsidRPr="005C2255">
          <w:rPr>
            <w:rStyle w:val="Hipervnculo"/>
            <w:rFonts w:cstheme="minorHAnsi"/>
            <w:noProof/>
          </w:rPr>
          <w:t>8.5.4.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&lt;Pos condición 4&gt; Registro en Bitácora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_Toc487469201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26</w:t>
        </w:r>
        <w:r w:rsidR="000B6F4E">
          <w:rPr>
            <w:noProof/>
            <w:webHidden/>
          </w:rPr>
          <w:fldChar w:fldCharType="end"/>
        </w:r>
      </w:hyperlink>
    </w:p>
    <w:p w14:paraId="0216DBEB" w14:textId="77777777" w:rsidR="000B6F4E" w:rsidRDefault="00D651EA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202" w:history="1">
        <w:r w:rsidR="000B6F4E" w:rsidRPr="005C2255">
          <w:rPr>
            <w:rStyle w:val="Hipervnculo"/>
            <w:rFonts w:cstheme="minorHAnsi"/>
            <w:noProof/>
          </w:rPr>
          <w:t>8.5.5.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&lt;Pos condición 5&gt; Registros en MCS / CONEC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_Toc487469202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26</w:t>
        </w:r>
        <w:r w:rsidR="000B6F4E">
          <w:rPr>
            <w:noProof/>
            <w:webHidden/>
          </w:rPr>
          <w:fldChar w:fldCharType="end"/>
        </w:r>
      </w:hyperlink>
    </w:p>
    <w:p w14:paraId="41FF780C" w14:textId="77777777" w:rsidR="000B6F4E" w:rsidRDefault="00D651EA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203" w:history="1">
        <w:r w:rsidR="000B6F4E" w:rsidRPr="005C2255">
          <w:rPr>
            <w:rStyle w:val="Hipervnculo"/>
            <w:rFonts w:cstheme="minorHAnsi"/>
            <w:noProof/>
          </w:rPr>
          <w:t>9.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Reglas de Negocio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_Toc487469203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26</w:t>
        </w:r>
        <w:r w:rsidR="000B6F4E">
          <w:rPr>
            <w:noProof/>
            <w:webHidden/>
          </w:rPr>
          <w:fldChar w:fldCharType="end"/>
        </w:r>
      </w:hyperlink>
    </w:p>
    <w:p w14:paraId="00AD4E9D" w14:textId="77777777" w:rsidR="000B6F4E" w:rsidRDefault="00D651EA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204" w:history="1">
        <w:r w:rsidR="000B6F4E" w:rsidRPr="005C2255">
          <w:rPr>
            <w:rStyle w:val="Hipervnculo"/>
            <w:rFonts w:cstheme="minorHAnsi"/>
            <w:noProof/>
          </w:rPr>
          <w:t>10.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Validaciones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_Toc487469204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26</w:t>
        </w:r>
        <w:r w:rsidR="000B6F4E">
          <w:rPr>
            <w:noProof/>
            <w:webHidden/>
          </w:rPr>
          <w:fldChar w:fldCharType="end"/>
        </w:r>
      </w:hyperlink>
    </w:p>
    <w:p w14:paraId="13AD96E2" w14:textId="77777777" w:rsidR="000B6F4E" w:rsidRDefault="00D651EA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205" w:history="1">
        <w:r w:rsidR="000B6F4E" w:rsidRPr="005C2255">
          <w:rPr>
            <w:rStyle w:val="Hipervnculo"/>
            <w:rFonts w:cstheme="minorHAnsi"/>
            <w:noProof/>
          </w:rPr>
          <w:t>10.1.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V01 Obligatoriedad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_Toc487469205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26</w:t>
        </w:r>
        <w:r w:rsidR="000B6F4E">
          <w:rPr>
            <w:noProof/>
            <w:webHidden/>
          </w:rPr>
          <w:fldChar w:fldCharType="end"/>
        </w:r>
      </w:hyperlink>
    </w:p>
    <w:p w14:paraId="05821846" w14:textId="77777777" w:rsidR="000B6F4E" w:rsidRDefault="00D651EA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206" w:history="1">
        <w:r w:rsidR="000B6F4E" w:rsidRPr="005C2255">
          <w:rPr>
            <w:rStyle w:val="Hipervnculo"/>
            <w:rFonts w:cstheme="minorHAnsi"/>
            <w:noProof/>
          </w:rPr>
          <w:t>10.2.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V02 Tipo de Datos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_Toc487469206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27</w:t>
        </w:r>
        <w:r w:rsidR="000B6F4E">
          <w:rPr>
            <w:noProof/>
            <w:webHidden/>
          </w:rPr>
          <w:fldChar w:fldCharType="end"/>
        </w:r>
      </w:hyperlink>
    </w:p>
    <w:p w14:paraId="6AE9EEEF" w14:textId="77777777" w:rsidR="000B6F4E" w:rsidRDefault="00D651EA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207" w:history="1">
        <w:r w:rsidR="000B6F4E" w:rsidRPr="005C2255">
          <w:rPr>
            <w:rStyle w:val="Hipervnculo"/>
            <w:rFonts w:cstheme="minorHAnsi"/>
            <w:noProof/>
          </w:rPr>
          <w:t>10.3.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V04 Validar Duplicidad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_Toc487469207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28</w:t>
        </w:r>
        <w:r w:rsidR="000B6F4E">
          <w:rPr>
            <w:noProof/>
            <w:webHidden/>
          </w:rPr>
          <w:fldChar w:fldCharType="end"/>
        </w:r>
      </w:hyperlink>
    </w:p>
    <w:p w14:paraId="2B80438B" w14:textId="77777777" w:rsidR="000B6F4E" w:rsidRDefault="00D651EA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208" w:history="1">
        <w:r w:rsidR="000B6F4E" w:rsidRPr="005C2255">
          <w:rPr>
            <w:rStyle w:val="Hipervnculo"/>
            <w:rFonts w:cstheme="minorHAnsi"/>
            <w:noProof/>
          </w:rPr>
          <w:t>10.4.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V05 Validar Dependencia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_Toc487469208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28</w:t>
        </w:r>
        <w:r w:rsidR="000B6F4E">
          <w:rPr>
            <w:noProof/>
            <w:webHidden/>
          </w:rPr>
          <w:fldChar w:fldCharType="end"/>
        </w:r>
      </w:hyperlink>
    </w:p>
    <w:p w14:paraId="72ABFF57" w14:textId="77777777" w:rsidR="000B6F4E" w:rsidRDefault="00D651EA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209" w:history="1">
        <w:r w:rsidR="000B6F4E" w:rsidRPr="005C2255">
          <w:rPr>
            <w:rStyle w:val="Hipervnculo"/>
            <w:rFonts w:cstheme="minorHAnsi"/>
            <w:noProof/>
          </w:rPr>
          <w:t>11.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Criterios de Aceptación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_Toc487469209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29</w:t>
        </w:r>
        <w:r w:rsidR="000B6F4E">
          <w:rPr>
            <w:noProof/>
            <w:webHidden/>
          </w:rPr>
          <w:fldChar w:fldCharType="end"/>
        </w:r>
      </w:hyperlink>
    </w:p>
    <w:p w14:paraId="4B6F9042" w14:textId="77777777" w:rsidR="000B6F4E" w:rsidRDefault="00D651EA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210" w:history="1">
        <w:r w:rsidR="000B6F4E" w:rsidRPr="005C2255">
          <w:rPr>
            <w:rStyle w:val="Hipervnculo"/>
            <w:rFonts w:cstheme="minorHAnsi"/>
            <w:noProof/>
          </w:rPr>
          <w:t>12.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Referencias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_Toc487469210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29</w:t>
        </w:r>
        <w:r w:rsidR="000B6F4E">
          <w:rPr>
            <w:noProof/>
            <w:webHidden/>
          </w:rPr>
          <w:fldChar w:fldCharType="end"/>
        </w:r>
      </w:hyperlink>
    </w:p>
    <w:p w14:paraId="11FE244C" w14:textId="77777777" w:rsidR="000B6F4E" w:rsidRDefault="00D651EA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469211" w:history="1">
        <w:r w:rsidR="000B6F4E" w:rsidRPr="005C2255">
          <w:rPr>
            <w:rStyle w:val="Hipervnculo"/>
            <w:rFonts w:cstheme="minorHAnsi"/>
            <w:noProof/>
          </w:rPr>
          <w:t>13.</w:t>
        </w:r>
        <w:r w:rsidR="000B6F4E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0B6F4E" w:rsidRPr="005C2255">
          <w:rPr>
            <w:rStyle w:val="Hipervnculo"/>
            <w:rFonts w:cstheme="minorHAnsi"/>
            <w:noProof/>
          </w:rPr>
          <w:t>Firmas de Aprobación</w:t>
        </w:r>
        <w:r w:rsidR="000B6F4E">
          <w:rPr>
            <w:noProof/>
            <w:webHidden/>
          </w:rPr>
          <w:tab/>
        </w:r>
        <w:r w:rsidR="000B6F4E">
          <w:rPr>
            <w:noProof/>
            <w:webHidden/>
          </w:rPr>
          <w:fldChar w:fldCharType="begin"/>
        </w:r>
        <w:r w:rsidR="000B6F4E">
          <w:rPr>
            <w:noProof/>
            <w:webHidden/>
          </w:rPr>
          <w:instrText xml:space="preserve"> PAGEREF _Toc487469211 \h </w:instrText>
        </w:r>
        <w:r w:rsidR="000B6F4E">
          <w:rPr>
            <w:noProof/>
            <w:webHidden/>
          </w:rPr>
        </w:r>
        <w:r w:rsidR="000B6F4E">
          <w:rPr>
            <w:noProof/>
            <w:webHidden/>
          </w:rPr>
          <w:fldChar w:fldCharType="separate"/>
        </w:r>
        <w:r w:rsidR="000B6F4E">
          <w:rPr>
            <w:noProof/>
            <w:webHidden/>
          </w:rPr>
          <w:t>30</w:t>
        </w:r>
        <w:r w:rsidR="000B6F4E">
          <w:rPr>
            <w:noProof/>
            <w:webHidden/>
          </w:rPr>
          <w:fldChar w:fldCharType="end"/>
        </w:r>
      </w:hyperlink>
    </w:p>
    <w:p w14:paraId="1ACD33AC" w14:textId="77777777" w:rsidR="001B09B4" w:rsidRPr="00AB62E0" w:rsidRDefault="00AB62E0" w:rsidP="001B09B4">
      <w:pPr>
        <w:rPr>
          <w:rFonts w:asciiTheme="minorHAnsi" w:hAnsiTheme="minorHAnsi"/>
          <w:b/>
          <w:lang w:val="es-MX"/>
        </w:rPr>
      </w:pPr>
      <w:r>
        <w:rPr>
          <w:rFonts w:asciiTheme="minorHAnsi" w:hAnsiTheme="minorHAnsi"/>
          <w:b/>
          <w:bCs/>
          <w:szCs w:val="20"/>
          <w:lang w:val="es-MX"/>
        </w:rPr>
        <w:fldChar w:fldCharType="end"/>
      </w:r>
    </w:p>
    <w:p w14:paraId="1ACD33AD" w14:textId="77777777" w:rsidR="006323D2" w:rsidRPr="00AB62E0" w:rsidRDefault="006323D2">
      <w:pPr>
        <w:spacing w:before="0" w:after="0" w:line="240" w:lineRule="auto"/>
        <w:jc w:val="left"/>
        <w:rPr>
          <w:rFonts w:asciiTheme="minorHAnsi" w:hAnsiTheme="minorHAnsi" w:cstheme="minorHAnsi"/>
          <w:lang w:val="es-MX"/>
        </w:rPr>
      </w:pPr>
      <w:r w:rsidRPr="00AB62E0">
        <w:rPr>
          <w:rFonts w:asciiTheme="minorHAnsi" w:hAnsiTheme="minorHAnsi" w:cstheme="minorHAnsi"/>
          <w:lang w:val="es-MX"/>
        </w:rPr>
        <w:br w:type="page"/>
      </w:r>
    </w:p>
    <w:p w14:paraId="1ACD33AE" w14:textId="77777777" w:rsidR="007E79AD" w:rsidRPr="00AD37DD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3324336"/>
      <w:bookmarkStart w:id="5" w:name="_Toc487469165"/>
      <w:r w:rsidRPr="00AD37DD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  <w:bookmarkEnd w:id="5"/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71783E" w:rsidRPr="00B726F3" w14:paraId="1ACD33B4" w14:textId="77777777" w:rsidTr="00B726F3">
        <w:trPr>
          <w:trHeight w:val="540"/>
          <w:tblHeader/>
          <w:jc w:val="center"/>
        </w:trPr>
        <w:tc>
          <w:tcPr>
            <w:tcW w:w="945" w:type="dxa"/>
            <w:shd w:val="clear" w:color="auto" w:fill="BFBFBF"/>
            <w:hideMark/>
          </w:tcPr>
          <w:p w14:paraId="1ACD33AF" w14:textId="77777777" w:rsidR="0071783E" w:rsidRPr="007D28E1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7D28E1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Versión</w:t>
            </w:r>
          </w:p>
        </w:tc>
        <w:tc>
          <w:tcPr>
            <w:tcW w:w="2755" w:type="dxa"/>
            <w:shd w:val="clear" w:color="auto" w:fill="BFBFBF"/>
            <w:hideMark/>
          </w:tcPr>
          <w:p w14:paraId="1ACD33B0" w14:textId="77777777" w:rsidR="0071783E" w:rsidRPr="007D28E1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7D28E1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Comentario / Descripción</w:t>
            </w:r>
          </w:p>
        </w:tc>
        <w:tc>
          <w:tcPr>
            <w:tcW w:w="2899" w:type="dxa"/>
            <w:shd w:val="clear" w:color="auto" w:fill="BFBFBF"/>
            <w:hideMark/>
          </w:tcPr>
          <w:p w14:paraId="1ACD33B1" w14:textId="77777777" w:rsidR="0071783E" w:rsidRPr="007D28E1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7D28E1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Responsable de Actualización</w:t>
            </w:r>
          </w:p>
        </w:tc>
        <w:tc>
          <w:tcPr>
            <w:tcW w:w="1771" w:type="dxa"/>
            <w:shd w:val="clear" w:color="auto" w:fill="BFBFBF"/>
            <w:hideMark/>
          </w:tcPr>
          <w:p w14:paraId="1ACD33B2" w14:textId="4BCE12AA" w:rsidR="0071783E" w:rsidRPr="007D28E1" w:rsidRDefault="001C54A6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7D28E1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Fecha de Actualización </w:t>
            </w:r>
          </w:p>
        </w:tc>
        <w:tc>
          <w:tcPr>
            <w:tcW w:w="1490" w:type="dxa"/>
            <w:shd w:val="clear" w:color="auto" w:fill="BFBFBF"/>
          </w:tcPr>
          <w:p w14:paraId="1ACD33B3" w14:textId="77777777" w:rsidR="0071783E" w:rsidRPr="007D28E1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7D28E1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Estado del Documento</w:t>
            </w:r>
          </w:p>
        </w:tc>
      </w:tr>
      <w:tr w:rsidR="007D28E1" w:rsidRPr="00B726F3" w14:paraId="1ACD33BA" w14:textId="77777777" w:rsidTr="00B726F3">
        <w:trPr>
          <w:trHeight w:val="285"/>
          <w:tblHeader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14:paraId="1ACD33B5" w14:textId="5020FE50" w:rsidR="007D28E1" w:rsidRPr="007D28E1" w:rsidRDefault="007D28E1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B726F3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0.1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14:paraId="1ACD33B6" w14:textId="68D42DB1" w:rsidR="007D28E1" w:rsidRPr="007D28E1" w:rsidRDefault="007D28E1" w:rsidP="002839E8">
            <w:pPr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B726F3"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  <w:t xml:space="preserve">Elaboración  </w:t>
            </w:r>
            <w:r w:rsidRPr="00B726F3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del documento</w:t>
            </w:r>
          </w:p>
        </w:tc>
        <w:tc>
          <w:tcPr>
            <w:tcW w:w="2899" w:type="dxa"/>
            <w:shd w:val="clear" w:color="auto" w:fill="D9D9D9"/>
          </w:tcPr>
          <w:p w14:paraId="1ACD33B7" w14:textId="1B5EAD4B" w:rsidR="007D28E1" w:rsidRPr="007D28E1" w:rsidRDefault="007D28E1" w:rsidP="002839E8">
            <w:pPr>
              <w:jc w:val="center"/>
              <w:rPr>
                <w:rFonts w:asciiTheme="minorHAnsi" w:hAnsiTheme="minorHAnsi" w:cstheme="minorHAnsi"/>
                <w:color w:val="0070C0"/>
                <w:szCs w:val="20"/>
                <w:lang w:val="es-MX" w:eastAsia="es-MX"/>
              </w:rPr>
            </w:pPr>
            <w:r w:rsidRPr="00B726F3">
              <w:rPr>
                <w:rFonts w:asciiTheme="minorHAnsi" w:hAnsiTheme="minorHAnsi" w:cstheme="minorHAnsi"/>
                <w:szCs w:val="20"/>
              </w:rPr>
              <w:t xml:space="preserve">Luis Fernando </w:t>
            </w:r>
            <w:proofErr w:type="spellStart"/>
            <w:r w:rsidRPr="00B726F3">
              <w:rPr>
                <w:rFonts w:asciiTheme="minorHAnsi" w:hAnsiTheme="minorHAnsi" w:cstheme="minorHAnsi"/>
                <w:szCs w:val="20"/>
              </w:rPr>
              <w:t>Cureño</w:t>
            </w:r>
            <w:proofErr w:type="spellEnd"/>
            <w:r w:rsidRPr="00B726F3">
              <w:rPr>
                <w:rFonts w:asciiTheme="minorHAnsi" w:hAnsiTheme="minorHAnsi" w:cstheme="minorHAnsi"/>
                <w:szCs w:val="20"/>
              </w:rPr>
              <w:t xml:space="preserve"> Sámano</w:t>
            </w:r>
          </w:p>
        </w:tc>
        <w:tc>
          <w:tcPr>
            <w:tcW w:w="1771" w:type="dxa"/>
            <w:shd w:val="clear" w:color="auto" w:fill="D9D9D9"/>
            <w:vAlign w:val="center"/>
          </w:tcPr>
          <w:p w14:paraId="1ACD33B8" w14:textId="79BE5FF3" w:rsidR="007D28E1" w:rsidRPr="007D28E1" w:rsidRDefault="007D28E1" w:rsidP="002839E8">
            <w:pPr>
              <w:jc w:val="center"/>
              <w:rPr>
                <w:rFonts w:asciiTheme="minorHAnsi" w:hAnsiTheme="minorHAnsi" w:cstheme="minorHAnsi"/>
                <w:color w:val="0070C0"/>
                <w:szCs w:val="20"/>
                <w:lang w:val="es-MX" w:eastAsia="es-MX"/>
              </w:rPr>
            </w:pPr>
            <w:r w:rsidRPr="00B726F3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09/06/2017</w:t>
            </w:r>
          </w:p>
        </w:tc>
        <w:tc>
          <w:tcPr>
            <w:tcW w:w="1490" w:type="dxa"/>
            <w:shd w:val="clear" w:color="auto" w:fill="D9D9D9"/>
          </w:tcPr>
          <w:p w14:paraId="1ACD33B9" w14:textId="68DAC3F5" w:rsidR="007D28E1" w:rsidRPr="007D28E1" w:rsidRDefault="007D28E1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B726F3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Elaborado</w:t>
            </w:r>
          </w:p>
        </w:tc>
      </w:tr>
      <w:tr w:rsidR="007D28E1" w:rsidRPr="00B726F3" w14:paraId="1ACD33C0" w14:textId="77777777" w:rsidTr="00B726F3">
        <w:trPr>
          <w:trHeight w:val="285"/>
          <w:tblHeader/>
          <w:jc w:val="center"/>
        </w:trPr>
        <w:tc>
          <w:tcPr>
            <w:tcW w:w="945" w:type="dxa"/>
            <w:shd w:val="clear" w:color="auto" w:fill="auto"/>
            <w:vAlign w:val="center"/>
            <w:hideMark/>
          </w:tcPr>
          <w:p w14:paraId="1ACD33BB" w14:textId="0C4FD1EA" w:rsidR="007D28E1" w:rsidRPr="007D28E1" w:rsidRDefault="007D28E1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B726F3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0.2</w:t>
            </w:r>
          </w:p>
        </w:tc>
        <w:tc>
          <w:tcPr>
            <w:tcW w:w="2755" w:type="dxa"/>
            <w:shd w:val="clear" w:color="auto" w:fill="auto"/>
            <w:vAlign w:val="center"/>
            <w:hideMark/>
          </w:tcPr>
          <w:p w14:paraId="1ACD33BC" w14:textId="183C42B9" w:rsidR="007D28E1" w:rsidRPr="007D28E1" w:rsidRDefault="007D28E1" w:rsidP="002839E8">
            <w:pPr>
              <w:rPr>
                <w:rFonts w:asciiTheme="minorHAnsi" w:hAnsiTheme="minorHAnsi" w:cstheme="minorHAnsi"/>
                <w:szCs w:val="20"/>
              </w:rPr>
            </w:pPr>
            <w:r w:rsidRPr="00B726F3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Entrega del documento</w:t>
            </w:r>
          </w:p>
        </w:tc>
        <w:tc>
          <w:tcPr>
            <w:tcW w:w="2899" w:type="dxa"/>
            <w:shd w:val="clear" w:color="auto" w:fill="auto"/>
          </w:tcPr>
          <w:p w14:paraId="1ACD33BD" w14:textId="16FA56D0" w:rsidR="007D28E1" w:rsidRPr="007D28E1" w:rsidRDefault="007D28E1" w:rsidP="00B726F3">
            <w:pPr>
              <w:jc w:val="center"/>
              <w:rPr>
                <w:rFonts w:asciiTheme="minorHAnsi" w:hAnsiTheme="minorHAnsi" w:cstheme="minorHAnsi"/>
                <w:i/>
                <w:color w:val="0070C0"/>
                <w:szCs w:val="20"/>
                <w:lang w:val="es-MX" w:eastAsia="es-MX"/>
              </w:rPr>
            </w:pPr>
            <w:r w:rsidRPr="00B726F3">
              <w:rPr>
                <w:rFonts w:asciiTheme="minorHAnsi" w:hAnsiTheme="minorHAnsi" w:cstheme="minorHAnsi"/>
                <w:szCs w:val="20"/>
              </w:rPr>
              <w:t xml:space="preserve">Luis Fernando </w:t>
            </w:r>
            <w:proofErr w:type="spellStart"/>
            <w:r w:rsidRPr="00B726F3">
              <w:rPr>
                <w:rFonts w:asciiTheme="minorHAnsi" w:hAnsiTheme="minorHAnsi" w:cstheme="minorHAnsi"/>
                <w:szCs w:val="20"/>
              </w:rPr>
              <w:t>Cureño</w:t>
            </w:r>
            <w:proofErr w:type="spellEnd"/>
            <w:r w:rsidRPr="00B726F3">
              <w:rPr>
                <w:rFonts w:asciiTheme="minorHAnsi" w:hAnsiTheme="minorHAnsi" w:cstheme="minorHAnsi"/>
                <w:szCs w:val="20"/>
              </w:rPr>
              <w:t xml:space="preserve"> Sámano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1ACD33BE" w14:textId="1773E970" w:rsidR="007D28E1" w:rsidRPr="007D28E1" w:rsidRDefault="007D28E1" w:rsidP="002839E8">
            <w:pPr>
              <w:jc w:val="center"/>
              <w:rPr>
                <w:rFonts w:asciiTheme="minorHAnsi" w:hAnsiTheme="minorHAnsi" w:cstheme="minorHAnsi"/>
                <w:i/>
                <w:color w:val="0070C0"/>
                <w:szCs w:val="20"/>
                <w:lang w:val="es-MX" w:eastAsia="es-MX"/>
              </w:rPr>
            </w:pPr>
            <w:r w:rsidRPr="00B726F3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09/06/2017</w:t>
            </w:r>
          </w:p>
        </w:tc>
        <w:tc>
          <w:tcPr>
            <w:tcW w:w="1490" w:type="dxa"/>
          </w:tcPr>
          <w:p w14:paraId="1ACD33BF" w14:textId="0005A410" w:rsidR="007D28E1" w:rsidRPr="007D28E1" w:rsidRDefault="007D28E1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B726F3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Entregado</w:t>
            </w:r>
          </w:p>
        </w:tc>
      </w:tr>
      <w:tr w:rsidR="007D28E1" w:rsidRPr="00B726F3" w14:paraId="1ACD33C6" w14:textId="77777777" w:rsidTr="00B726F3">
        <w:trPr>
          <w:trHeight w:val="285"/>
          <w:tblHeader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14:paraId="1ACD33C1" w14:textId="39BA2B50" w:rsidR="007D28E1" w:rsidRPr="007D28E1" w:rsidRDefault="007D28E1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B726F3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1.0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14:paraId="1ACD33C2" w14:textId="7C2BF8DD" w:rsidR="007D28E1" w:rsidRPr="007D28E1" w:rsidRDefault="007D28E1" w:rsidP="002839E8">
            <w:pPr>
              <w:rPr>
                <w:rFonts w:asciiTheme="minorHAnsi" w:hAnsiTheme="minorHAnsi" w:cstheme="minorHAnsi"/>
                <w:szCs w:val="20"/>
              </w:rPr>
            </w:pPr>
            <w:r w:rsidRPr="00B726F3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Cierre del documento</w:t>
            </w:r>
          </w:p>
        </w:tc>
        <w:tc>
          <w:tcPr>
            <w:tcW w:w="2899" w:type="dxa"/>
            <w:shd w:val="clear" w:color="auto" w:fill="D9D9D9"/>
          </w:tcPr>
          <w:p w14:paraId="1ACD33C3" w14:textId="1AAEB73C" w:rsidR="007D28E1" w:rsidRPr="007D28E1" w:rsidRDefault="007D28E1" w:rsidP="002839E8">
            <w:pPr>
              <w:jc w:val="center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 w:rsidRPr="00B726F3">
              <w:rPr>
                <w:rFonts w:asciiTheme="minorHAnsi" w:hAnsiTheme="minorHAnsi" w:cstheme="minorHAnsi"/>
                <w:szCs w:val="20"/>
              </w:rPr>
              <w:t xml:space="preserve">Luis Fernando </w:t>
            </w:r>
            <w:proofErr w:type="spellStart"/>
            <w:r w:rsidRPr="00B726F3">
              <w:rPr>
                <w:rFonts w:asciiTheme="minorHAnsi" w:hAnsiTheme="minorHAnsi" w:cstheme="minorHAnsi"/>
                <w:szCs w:val="20"/>
              </w:rPr>
              <w:t>Cureño</w:t>
            </w:r>
            <w:proofErr w:type="spellEnd"/>
            <w:r w:rsidRPr="00B726F3">
              <w:rPr>
                <w:rFonts w:asciiTheme="minorHAnsi" w:hAnsiTheme="minorHAnsi" w:cstheme="minorHAnsi"/>
                <w:szCs w:val="20"/>
              </w:rPr>
              <w:t xml:space="preserve"> Sámano</w:t>
            </w:r>
          </w:p>
        </w:tc>
        <w:tc>
          <w:tcPr>
            <w:tcW w:w="1771" w:type="dxa"/>
            <w:shd w:val="clear" w:color="auto" w:fill="D9D9D9"/>
            <w:vAlign w:val="center"/>
          </w:tcPr>
          <w:p w14:paraId="1ACD33C4" w14:textId="54CF206A" w:rsidR="007D28E1" w:rsidRPr="007D28E1" w:rsidRDefault="007D28E1" w:rsidP="002839E8">
            <w:pPr>
              <w:jc w:val="center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 w:rsidRPr="00B726F3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14/06/2017</w:t>
            </w:r>
          </w:p>
        </w:tc>
        <w:tc>
          <w:tcPr>
            <w:tcW w:w="1490" w:type="dxa"/>
            <w:shd w:val="clear" w:color="auto" w:fill="D9D9D9"/>
          </w:tcPr>
          <w:p w14:paraId="1ACD33C5" w14:textId="7B026FBC" w:rsidR="007D28E1" w:rsidRPr="007D28E1" w:rsidRDefault="007D28E1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B726F3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Cerrado</w:t>
            </w:r>
          </w:p>
        </w:tc>
      </w:tr>
    </w:tbl>
    <w:p w14:paraId="1ACD33CD" w14:textId="77777777" w:rsidR="007E79AD" w:rsidRPr="00AD37DD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tab/>
      </w:r>
    </w:p>
    <w:p w14:paraId="1ACD33CE" w14:textId="77777777"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p w14:paraId="1ACD33CF" w14:textId="77777777"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AD37DD" w14:paraId="1ACD33D2" w14:textId="77777777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14:paraId="1ACD33D0" w14:textId="77777777"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14:paraId="1ACD33D1" w14:textId="77777777"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AD37DD" w14:paraId="1ACD33D8" w14:textId="77777777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14:paraId="1ACD33D3" w14:textId="77777777"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  <w:p w14:paraId="1ACD33D4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1ACD33D5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1ACD33D6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14:paraId="1ACD33D7" w14:textId="77777777"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14:paraId="1ACD33D9" w14:textId="77777777" w:rsidR="007E79AD" w:rsidRPr="00AD37DD" w:rsidRDefault="007E79AD" w:rsidP="007E79AD">
      <w:pPr>
        <w:rPr>
          <w:rFonts w:asciiTheme="minorHAnsi" w:hAnsiTheme="minorHAnsi" w:cstheme="minorHAnsi"/>
        </w:rPr>
      </w:pPr>
    </w:p>
    <w:p w14:paraId="1ACD33DA" w14:textId="77777777" w:rsidR="007E79AD" w:rsidRPr="00AD37DD" w:rsidRDefault="007E79AD" w:rsidP="007E79AD">
      <w:pPr>
        <w:rPr>
          <w:rFonts w:asciiTheme="minorHAnsi" w:hAnsiTheme="minorHAnsi" w:cstheme="minorHAnsi"/>
        </w:rPr>
      </w:pPr>
    </w:p>
    <w:p w14:paraId="1ACD33DB" w14:textId="77777777" w:rsidR="0081016C" w:rsidRPr="00AD37DD" w:rsidRDefault="00A027A6" w:rsidP="00DA340C">
      <w:pPr>
        <w:pStyle w:val="ndice2"/>
      </w:pPr>
      <w:r w:rsidRPr="00AD37DD">
        <w:br w:type="page"/>
      </w:r>
      <w:bookmarkStart w:id="6" w:name="_Toc115491660"/>
      <w:bookmarkStart w:id="7" w:name="_Toc126228547"/>
      <w:bookmarkStart w:id="8" w:name="_Toc126229114"/>
      <w:bookmarkStart w:id="9" w:name="_Toc126231375"/>
      <w:bookmarkStart w:id="10" w:name="_Toc126231386"/>
      <w:bookmarkStart w:id="11" w:name="_Toc126231482"/>
      <w:bookmarkStart w:id="12" w:name="_Toc126231549"/>
      <w:bookmarkStart w:id="13" w:name="_Toc126231663"/>
    </w:p>
    <w:p w14:paraId="1ACD33DC" w14:textId="77777777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" w:name="_Toc294257054"/>
      <w:bookmarkStart w:id="15" w:name="_Toc371934662"/>
      <w:bookmarkStart w:id="16" w:name="_Toc483324337"/>
      <w:bookmarkStart w:id="17" w:name="_Toc487469166"/>
      <w:r w:rsidRPr="00AD37DD">
        <w:rPr>
          <w:rFonts w:asciiTheme="minorHAnsi" w:hAnsiTheme="minorHAnsi" w:cstheme="minorHAnsi"/>
          <w:sz w:val="20"/>
        </w:rPr>
        <w:lastRenderedPageBreak/>
        <w:t>Introducción</w:t>
      </w:r>
      <w:bookmarkEnd w:id="14"/>
      <w:bookmarkEnd w:id="15"/>
      <w:r w:rsidR="008D05F7" w:rsidRPr="00AD37DD">
        <w:rPr>
          <w:rFonts w:asciiTheme="minorHAnsi" w:hAnsiTheme="minorHAnsi" w:cstheme="minorHAnsi"/>
          <w:sz w:val="20"/>
        </w:rPr>
        <w:t xml:space="preserve"> </w:t>
      </w:r>
      <w:r w:rsidR="00E36B83">
        <w:rPr>
          <w:rFonts w:asciiTheme="minorHAnsi" w:hAnsiTheme="minorHAnsi" w:cstheme="minorHAnsi"/>
          <w:sz w:val="20"/>
        </w:rPr>
        <w:t xml:space="preserve">Administrar </w:t>
      </w:r>
      <w:bookmarkEnd w:id="16"/>
      <w:r w:rsidR="0061151D">
        <w:rPr>
          <w:rFonts w:asciiTheme="minorHAnsi" w:hAnsiTheme="minorHAnsi" w:cstheme="minorHAnsi"/>
          <w:sz w:val="20"/>
        </w:rPr>
        <w:t>Instalaciones</w:t>
      </w:r>
      <w:bookmarkEnd w:id="17"/>
    </w:p>
    <w:p w14:paraId="1ACD33DD" w14:textId="77777777" w:rsidR="008D05F7" w:rsidRPr="00AD37DD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8" w:name="_Toc371934663"/>
      <w:r w:rsidRPr="00AD37DD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AD37DD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AD37DD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14:paraId="1ACD33DE" w14:textId="77777777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9" w:name="_Toc483324338"/>
      <w:bookmarkStart w:id="20" w:name="_Toc487469167"/>
      <w:r w:rsidRPr="00AD37DD">
        <w:rPr>
          <w:rFonts w:asciiTheme="minorHAnsi" w:hAnsiTheme="minorHAnsi" w:cstheme="minorHAnsi"/>
          <w:sz w:val="20"/>
        </w:rPr>
        <w:t>Funcionalidad del Sistema</w:t>
      </w:r>
      <w:bookmarkEnd w:id="18"/>
      <w:r w:rsidR="009E4CA7" w:rsidRPr="00AD37DD">
        <w:rPr>
          <w:rFonts w:asciiTheme="minorHAnsi" w:hAnsiTheme="minorHAnsi" w:cstheme="minorHAnsi"/>
          <w:sz w:val="20"/>
        </w:rPr>
        <w:t>:</w:t>
      </w:r>
      <w:r w:rsidR="00EF0432" w:rsidRPr="00AD37DD">
        <w:rPr>
          <w:rFonts w:asciiTheme="minorHAnsi" w:hAnsiTheme="minorHAnsi" w:cstheme="minorHAnsi"/>
          <w:sz w:val="20"/>
        </w:rPr>
        <w:t xml:space="preserve"> </w:t>
      </w:r>
      <w:r w:rsidR="00E36B83">
        <w:rPr>
          <w:rFonts w:asciiTheme="minorHAnsi" w:hAnsiTheme="minorHAnsi" w:cstheme="minorHAnsi"/>
          <w:sz w:val="20"/>
        </w:rPr>
        <w:t xml:space="preserve">Administrar </w:t>
      </w:r>
      <w:bookmarkEnd w:id="19"/>
      <w:r w:rsidR="0061151D">
        <w:rPr>
          <w:rFonts w:asciiTheme="minorHAnsi" w:hAnsiTheme="minorHAnsi" w:cstheme="minorHAnsi"/>
          <w:sz w:val="20"/>
        </w:rPr>
        <w:t>Instalaciones</w:t>
      </w:r>
      <w:bookmarkEnd w:id="20"/>
    </w:p>
    <w:p w14:paraId="1ACD33DF" w14:textId="77777777"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1" w:name="_Toc371934664"/>
      <w:bookmarkStart w:id="22" w:name="_Toc289774372"/>
      <w:bookmarkStart w:id="23" w:name="_Toc126991045"/>
      <w:bookmarkStart w:id="24" w:name="_Toc483324339"/>
      <w:bookmarkStart w:id="25" w:name="_Toc487469168"/>
      <w:r w:rsidRPr="00AD37DD">
        <w:rPr>
          <w:rFonts w:asciiTheme="minorHAnsi" w:hAnsiTheme="minorHAnsi" w:cstheme="minorHAnsi"/>
          <w:sz w:val="20"/>
        </w:rPr>
        <w:t>Breve Descripción</w:t>
      </w:r>
      <w:bookmarkEnd w:id="21"/>
      <w:bookmarkEnd w:id="22"/>
      <w:bookmarkEnd w:id="23"/>
      <w:r w:rsidR="00EF0432" w:rsidRPr="00AD37DD">
        <w:rPr>
          <w:rFonts w:asciiTheme="minorHAnsi" w:hAnsiTheme="minorHAnsi" w:cstheme="minorHAnsi"/>
          <w:sz w:val="20"/>
        </w:rPr>
        <w:t>.</w:t>
      </w:r>
      <w:bookmarkEnd w:id="24"/>
      <w:bookmarkEnd w:id="25"/>
    </w:p>
    <w:p w14:paraId="1ACD33E0" w14:textId="3D204ABF" w:rsidR="00661154" w:rsidRPr="003269CB" w:rsidRDefault="003D1E08" w:rsidP="003269CB">
      <w:pPr>
        <w:ind w:left="792"/>
        <w:rPr>
          <w:rFonts w:asciiTheme="minorHAnsi" w:hAnsiTheme="minorHAnsi"/>
        </w:rPr>
      </w:pPr>
      <w:r>
        <w:rPr>
          <w:rFonts w:asciiTheme="minorHAnsi" w:hAnsiTheme="minorHAnsi"/>
        </w:rPr>
        <w:t>Permite los</w:t>
      </w:r>
      <w:r w:rsidR="00661154" w:rsidRPr="003269CB">
        <w:rPr>
          <w:rFonts w:asciiTheme="minorHAnsi" w:hAnsiTheme="minorHAnsi"/>
        </w:rPr>
        <w:t xml:space="preserve"> usuario</w:t>
      </w:r>
      <w:r>
        <w:rPr>
          <w:rFonts w:asciiTheme="minorHAnsi" w:hAnsiTheme="minorHAnsi"/>
        </w:rPr>
        <w:t>s</w:t>
      </w:r>
      <w:r w:rsidR="00661154" w:rsidRPr="003269CB">
        <w:rPr>
          <w:rFonts w:asciiTheme="minorHAnsi" w:hAnsiTheme="minorHAnsi"/>
        </w:rPr>
        <w:t xml:space="preserve"> </w:t>
      </w:r>
      <w:r w:rsidR="001C54A6">
        <w:rPr>
          <w:rFonts w:asciiTheme="minorHAnsi" w:hAnsiTheme="minorHAnsi"/>
        </w:rPr>
        <w:t>administrar</w:t>
      </w:r>
      <w:r w:rsidR="001C54A6" w:rsidRPr="003269CB">
        <w:rPr>
          <w:rFonts w:asciiTheme="minorHAnsi" w:hAnsiTheme="minorHAnsi"/>
        </w:rPr>
        <w:t xml:space="preserve"> </w:t>
      </w:r>
      <w:r w:rsidR="00661154" w:rsidRPr="003269CB">
        <w:rPr>
          <w:rFonts w:asciiTheme="minorHAnsi" w:hAnsiTheme="minorHAnsi"/>
        </w:rPr>
        <w:t>el</w:t>
      </w:r>
      <w:r w:rsidR="00A16D6A">
        <w:rPr>
          <w:rFonts w:asciiTheme="minorHAnsi" w:hAnsiTheme="minorHAnsi"/>
        </w:rPr>
        <w:t xml:space="preserve"> catálogo de Instalaciones de los Clientes</w:t>
      </w:r>
      <w:r>
        <w:rPr>
          <w:rFonts w:asciiTheme="minorHAnsi" w:hAnsiTheme="minorHAnsi"/>
        </w:rPr>
        <w:t xml:space="preserve"> con las funcionalidades de: c</w:t>
      </w:r>
      <w:r w:rsidR="003E2242">
        <w:rPr>
          <w:rFonts w:asciiTheme="minorHAnsi" w:hAnsiTheme="minorHAnsi"/>
        </w:rPr>
        <w:t>rear</w:t>
      </w:r>
      <w:r w:rsidR="00661154" w:rsidRPr="003269CB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m</w:t>
      </w:r>
      <w:r w:rsidR="00661154" w:rsidRPr="003269CB">
        <w:rPr>
          <w:rFonts w:asciiTheme="minorHAnsi" w:hAnsiTheme="minorHAnsi"/>
        </w:rPr>
        <w:t>odifica</w:t>
      </w:r>
      <w:r w:rsidR="003E2242">
        <w:rPr>
          <w:rFonts w:asciiTheme="minorHAnsi" w:hAnsiTheme="minorHAnsi"/>
        </w:rPr>
        <w:t>r</w:t>
      </w:r>
      <w:r w:rsidR="00661154" w:rsidRPr="003269CB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buscar y activar/desactivar</w:t>
      </w:r>
      <w:r w:rsidR="003E2242">
        <w:rPr>
          <w:rFonts w:asciiTheme="minorHAnsi" w:hAnsiTheme="minorHAnsi"/>
        </w:rPr>
        <w:t xml:space="preserve"> instalaciones</w:t>
      </w:r>
      <w:r w:rsidR="00661154" w:rsidRPr="003269CB">
        <w:rPr>
          <w:rFonts w:asciiTheme="minorHAnsi" w:hAnsiTheme="minorHAnsi"/>
        </w:rPr>
        <w:t xml:space="preserve">, con la finalidad de </w:t>
      </w:r>
      <w:r w:rsidR="00A16D6A">
        <w:rPr>
          <w:rFonts w:asciiTheme="minorHAnsi" w:hAnsiTheme="minorHAnsi"/>
        </w:rPr>
        <w:t>generar</w:t>
      </w:r>
      <w:r w:rsidR="0061151D">
        <w:rPr>
          <w:rFonts w:asciiTheme="minorHAnsi" w:hAnsiTheme="minorHAnsi"/>
        </w:rPr>
        <w:t xml:space="preserve"> </w:t>
      </w:r>
      <w:r w:rsidR="001C54A6">
        <w:rPr>
          <w:rFonts w:asciiTheme="minorHAnsi" w:hAnsiTheme="minorHAnsi"/>
        </w:rPr>
        <w:t>las solicitudes de servicio</w:t>
      </w:r>
      <w:r w:rsidR="00040379">
        <w:rPr>
          <w:rFonts w:asciiTheme="minorHAnsi" w:hAnsiTheme="minorHAnsi"/>
        </w:rPr>
        <w:t xml:space="preserve"> que </w:t>
      </w:r>
      <w:r w:rsidR="0061151D">
        <w:rPr>
          <w:rFonts w:asciiTheme="minorHAnsi" w:hAnsiTheme="minorHAnsi"/>
        </w:rPr>
        <w:t xml:space="preserve">brinda </w:t>
      </w:r>
      <w:r>
        <w:rPr>
          <w:rFonts w:asciiTheme="minorHAnsi" w:hAnsiTheme="minorHAnsi"/>
        </w:rPr>
        <w:t>el SPF</w:t>
      </w:r>
    </w:p>
    <w:p w14:paraId="1ACD33E1" w14:textId="77777777"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371934665"/>
      <w:bookmarkStart w:id="27" w:name="_Toc289774373"/>
      <w:bookmarkStart w:id="28" w:name="_Toc126991046"/>
      <w:bookmarkStart w:id="29" w:name="_Toc483324340"/>
      <w:bookmarkStart w:id="30" w:name="_Toc487469169"/>
      <w:r w:rsidRPr="00AD37DD">
        <w:rPr>
          <w:rFonts w:asciiTheme="minorHAnsi" w:hAnsiTheme="minorHAnsi" w:cstheme="minorHAnsi"/>
          <w:sz w:val="20"/>
        </w:rPr>
        <w:t>Contribución a los Requerimientos</w:t>
      </w:r>
      <w:bookmarkEnd w:id="26"/>
      <w:bookmarkEnd w:id="27"/>
      <w:bookmarkEnd w:id="28"/>
      <w:r w:rsidR="00EF0432" w:rsidRPr="00AD37DD">
        <w:rPr>
          <w:rFonts w:asciiTheme="minorHAnsi" w:hAnsiTheme="minorHAnsi" w:cstheme="minorHAnsi"/>
          <w:sz w:val="20"/>
        </w:rPr>
        <w:t>.</w:t>
      </w:r>
      <w:bookmarkEnd w:id="29"/>
      <w:bookmarkEnd w:id="3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00"/>
        <w:gridCol w:w="2268"/>
        <w:gridCol w:w="2552"/>
        <w:gridCol w:w="2410"/>
      </w:tblGrid>
      <w:tr w:rsidR="00D16B4F" w:rsidRPr="00AD37DD" w14:paraId="1ACD33E6" w14:textId="77777777" w:rsidTr="003C6817">
        <w:trPr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ACD33E2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ACD33E3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ACD33E4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ACD33E5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3C6817" w:rsidRPr="00AD37DD" w14:paraId="1ACD33EB" w14:textId="77777777" w:rsidTr="003C6817">
        <w:trPr>
          <w:trHeight w:val="1663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D33E7" w14:textId="77777777" w:rsidR="003C6817" w:rsidRDefault="00304B2A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FUNC-CONF-026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D33E8" w14:textId="77777777" w:rsidR="003C6817" w:rsidRPr="00661154" w:rsidRDefault="003C6817" w:rsidP="0061151D">
            <w:pPr>
              <w:spacing w:before="0" w:after="0" w:line="240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61154">
              <w:rPr>
                <w:rFonts w:asciiTheme="minorHAnsi" w:hAnsiTheme="minorHAnsi" w:cstheme="minorHAnsi"/>
                <w:szCs w:val="20"/>
                <w:lang w:eastAsia="es-MX"/>
              </w:rPr>
              <w:t xml:space="preserve">Crear </w:t>
            </w:r>
            <w:r>
              <w:rPr>
                <w:rFonts w:asciiTheme="minorHAnsi" w:hAnsiTheme="minorHAnsi" w:cstheme="minorHAnsi"/>
                <w:szCs w:val="20"/>
                <w:lang w:eastAsia="es-MX"/>
              </w:rPr>
              <w:t>instalaciones de los clientes para generar las solicitudes de servicio</w:t>
            </w:r>
            <w:r w:rsidR="00074E44">
              <w:rPr>
                <w:rFonts w:asciiTheme="minorHAnsi" w:hAnsiTheme="minorHAnsi" w:cstheme="minorHAnsi"/>
                <w:szCs w:val="20"/>
                <w:lang w:eastAsia="es-MX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3E9" w14:textId="77777777" w:rsidR="003C6817" w:rsidRDefault="003C6817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El sistema permitirá al usuario registrar las instalaciones de los clientes para la prestación de los servicios.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D33EA" w14:textId="77777777" w:rsidR="003C6817" w:rsidRPr="00661154" w:rsidRDefault="003C6817" w:rsidP="00683536">
            <w:pPr>
              <w:jc w:val="left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3C6817">
              <w:rPr>
                <w:rFonts w:asciiTheme="minorHAnsi" w:hAnsiTheme="minorHAnsi" w:cstheme="minorHAnsi"/>
                <w:szCs w:val="20"/>
                <w:lang w:eastAsia="es-MX"/>
              </w:rPr>
              <w:t>4013</w:t>
            </w:r>
            <w:r w:rsidR="00112F06">
              <w:rPr>
                <w:rFonts w:asciiTheme="minorHAnsi" w:hAnsiTheme="minorHAnsi" w:cstheme="minorHAnsi"/>
                <w:szCs w:val="20"/>
                <w:lang w:eastAsia="es-MX"/>
              </w:rPr>
              <w:t xml:space="preserve"> - </w:t>
            </w:r>
            <w:r w:rsidRPr="003C6817">
              <w:rPr>
                <w:rFonts w:asciiTheme="minorHAnsi" w:hAnsiTheme="minorHAnsi" w:cstheme="minorHAnsi"/>
                <w:szCs w:val="20"/>
                <w:lang w:eastAsia="es-MX"/>
              </w:rPr>
              <w:t>Administrar</w:t>
            </w:r>
            <w:r w:rsidR="00683536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  <w:r w:rsidRPr="003C6817">
              <w:rPr>
                <w:rFonts w:asciiTheme="minorHAnsi" w:hAnsiTheme="minorHAnsi" w:cstheme="minorHAnsi"/>
                <w:szCs w:val="20"/>
                <w:lang w:eastAsia="es-MX"/>
              </w:rPr>
              <w:t>Instalaciones</w:t>
            </w:r>
          </w:p>
        </w:tc>
      </w:tr>
      <w:tr w:rsidR="003C6817" w:rsidRPr="00AD37DD" w14:paraId="1ACD33F0" w14:textId="77777777" w:rsidTr="003C6817">
        <w:trPr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3EC" w14:textId="77777777" w:rsidR="003C6817" w:rsidRDefault="00304B2A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FUNC-CONF-027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3ED" w14:textId="77777777" w:rsidR="003C6817" w:rsidRDefault="003C6817" w:rsidP="0061151D">
            <w:r>
              <w:rPr>
                <w:rFonts w:asciiTheme="minorHAnsi" w:hAnsiTheme="minorHAnsi" w:cstheme="minorHAnsi"/>
                <w:szCs w:val="20"/>
                <w:lang w:eastAsia="es-MX"/>
              </w:rPr>
              <w:t>Consultar</w:t>
            </w:r>
            <w:r w:rsidRPr="0056403E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  <w:lang w:eastAsia="es-MX"/>
              </w:rPr>
              <w:t>instalaciones de los clientes, registradas previamente.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3EE" w14:textId="77777777" w:rsidR="003C6817" w:rsidRDefault="003C6817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El sistema permitirá al usuario consultar las instalaciones de los clientes.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3EF" w14:textId="77777777" w:rsidR="003C6817" w:rsidRDefault="00683536" w:rsidP="00E07D56">
            <w:pPr>
              <w:jc w:val="left"/>
            </w:pPr>
            <w:r w:rsidRPr="003C6817">
              <w:rPr>
                <w:rFonts w:asciiTheme="minorHAnsi" w:hAnsiTheme="minorHAnsi" w:cstheme="minorHAnsi"/>
                <w:szCs w:val="20"/>
                <w:lang w:eastAsia="es-MX"/>
              </w:rPr>
              <w:t>4013</w:t>
            </w:r>
            <w:r w:rsidR="00112F06">
              <w:rPr>
                <w:rFonts w:asciiTheme="minorHAnsi" w:hAnsiTheme="minorHAnsi" w:cstheme="minorHAnsi"/>
                <w:szCs w:val="20"/>
                <w:lang w:eastAsia="es-MX"/>
              </w:rPr>
              <w:t xml:space="preserve"> - </w:t>
            </w:r>
            <w:r w:rsidRPr="003C6817">
              <w:rPr>
                <w:rFonts w:asciiTheme="minorHAnsi" w:hAnsiTheme="minorHAnsi" w:cstheme="minorHAnsi"/>
                <w:szCs w:val="20"/>
                <w:lang w:eastAsia="es-MX"/>
              </w:rPr>
              <w:t>Administrar</w:t>
            </w:r>
            <w:r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  <w:r w:rsidRPr="003C6817">
              <w:rPr>
                <w:rFonts w:asciiTheme="minorHAnsi" w:hAnsiTheme="minorHAnsi" w:cstheme="minorHAnsi"/>
                <w:szCs w:val="20"/>
                <w:lang w:eastAsia="es-MX"/>
              </w:rPr>
              <w:t>Instalaciones</w:t>
            </w:r>
          </w:p>
        </w:tc>
      </w:tr>
      <w:tr w:rsidR="003C6817" w:rsidRPr="00AD37DD" w14:paraId="1ACD33F5" w14:textId="77777777" w:rsidTr="003C6817">
        <w:trPr>
          <w:trHeight w:val="1018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3F1" w14:textId="77777777" w:rsidR="003C6817" w:rsidRDefault="00304B2A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FUNC-CONF-028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3F2" w14:textId="77777777" w:rsidR="003C6817" w:rsidRDefault="003C6817">
            <w:r>
              <w:rPr>
                <w:rFonts w:asciiTheme="minorHAnsi" w:hAnsiTheme="minorHAnsi" w:cstheme="minorHAnsi"/>
                <w:szCs w:val="20"/>
                <w:lang w:eastAsia="es-MX"/>
              </w:rPr>
              <w:t>Modificar</w:t>
            </w:r>
            <w:r w:rsidRPr="0056403E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  <w:lang w:eastAsia="es-MX"/>
              </w:rPr>
              <w:t>instalaciones de los clientes, registrada</w:t>
            </w:r>
            <w:r w:rsidRPr="00094EC2">
              <w:rPr>
                <w:rFonts w:asciiTheme="minorHAnsi" w:hAnsiTheme="minorHAnsi" w:cstheme="minorHAnsi"/>
                <w:szCs w:val="20"/>
                <w:lang w:eastAsia="es-MX"/>
              </w:rPr>
              <w:t>s previamente</w:t>
            </w:r>
            <w:r w:rsidR="00074E44">
              <w:rPr>
                <w:rFonts w:asciiTheme="minorHAnsi" w:hAnsiTheme="minorHAnsi" w:cstheme="minorHAnsi"/>
                <w:szCs w:val="20"/>
                <w:lang w:eastAsia="es-MX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3F3" w14:textId="77777777" w:rsidR="003C6817" w:rsidRDefault="003C6817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El sistema permitirá al usuario modificar las instalaciones de los clientes.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3F4" w14:textId="77777777" w:rsidR="003C6817" w:rsidRDefault="00683536" w:rsidP="00E07D56">
            <w:pPr>
              <w:jc w:val="left"/>
            </w:pPr>
            <w:r w:rsidRPr="003C6817">
              <w:rPr>
                <w:rFonts w:asciiTheme="minorHAnsi" w:hAnsiTheme="minorHAnsi" w:cstheme="minorHAnsi"/>
                <w:szCs w:val="20"/>
                <w:lang w:eastAsia="es-MX"/>
              </w:rPr>
              <w:t>4013</w:t>
            </w:r>
            <w:r w:rsidR="00112F06">
              <w:rPr>
                <w:rFonts w:asciiTheme="minorHAnsi" w:hAnsiTheme="minorHAnsi" w:cstheme="minorHAnsi"/>
                <w:szCs w:val="20"/>
                <w:lang w:eastAsia="es-MX"/>
              </w:rPr>
              <w:t xml:space="preserve"> - </w:t>
            </w:r>
            <w:r w:rsidRPr="003C6817">
              <w:rPr>
                <w:rFonts w:asciiTheme="minorHAnsi" w:hAnsiTheme="minorHAnsi" w:cstheme="minorHAnsi"/>
                <w:szCs w:val="20"/>
                <w:lang w:eastAsia="es-MX"/>
              </w:rPr>
              <w:t>Administrar</w:t>
            </w:r>
            <w:r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  <w:r w:rsidRPr="003C6817">
              <w:rPr>
                <w:rFonts w:asciiTheme="minorHAnsi" w:hAnsiTheme="minorHAnsi" w:cstheme="minorHAnsi"/>
                <w:szCs w:val="20"/>
                <w:lang w:eastAsia="es-MX"/>
              </w:rPr>
              <w:t>Instalaciones</w:t>
            </w:r>
          </w:p>
        </w:tc>
      </w:tr>
      <w:tr w:rsidR="003D1E08" w:rsidRPr="00AD37DD" w14:paraId="1ACD33FA" w14:textId="77777777" w:rsidTr="003C6817">
        <w:trPr>
          <w:trHeight w:val="975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3F6" w14:textId="77777777" w:rsidR="003D1E08" w:rsidRDefault="003D1E08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FUNC-CONF-029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3F7" w14:textId="018EF5EB" w:rsidR="003D1E08" w:rsidRDefault="003D1E08" w:rsidP="003D1E08">
            <w:r w:rsidRPr="00501883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Cambiar el estatus (Activar o Desactivar)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instalaciones.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3F8" w14:textId="3A738971" w:rsidR="003D1E08" w:rsidRDefault="003D1E08" w:rsidP="003D1E08">
            <w:pPr>
              <w:rPr>
                <w:rFonts w:ascii="Calibri" w:hAnsi="Calibri" w:cs="Calibri"/>
                <w:color w:val="000000"/>
                <w:szCs w:val="20"/>
              </w:rPr>
            </w:pPr>
            <w:r w:rsidRPr="00501883">
              <w:rPr>
                <w:rFonts w:asciiTheme="minorHAnsi" w:hAnsiTheme="minorHAnsi" w:cstheme="minorHAnsi"/>
                <w:color w:val="000000"/>
                <w:szCs w:val="20"/>
              </w:rPr>
              <w:t xml:space="preserve">El sistema permitirá al usuario cambiar el estatus (Activar o Desactivar) 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el registro de la </w:t>
            </w:r>
            <w:r w:rsidR="00DA1A8C">
              <w:rPr>
                <w:rFonts w:asciiTheme="minorHAnsi" w:hAnsiTheme="minorHAnsi" w:cstheme="minorHAnsi"/>
                <w:color w:val="000000"/>
                <w:szCs w:val="20"/>
              </w:rPr>
              <w:t>instalación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3F9" w14:textId="77777777" w:rsidR="003D1E08" w:rsidRDefault="003D1E08" w:rsidP="00E07D56">
            <w:pPr>
              <w:jc w:val="left"/>
            </w:pPr>
            <w:r w:rsidRPr="003C6817">
              <w:rPr>
                <w:rFonts w:asciiTheme="minorHAnsi" w:hAnsiTheme="minorHAnsi" w:cstheme="minorHAnsi"/>
                <w:szCs w:val="20"/>
                <w:lang w:eastAsia="es-MX"/>
              </w:rPr>
              <w:t>4013</w:t>
            </w:r>
            <w:r>
              <w:rPr>
                <w:rFonts w:asciiTheme="minorHAnsi" w:hAnsiTheme="minorHAnsi" w:cstheme="minorHAnsi"/>
                <w:szCs w:val="20"/>
                <w:lang w:eastAsia="es-MX"/>
              </w:rPr>
              <w:t xml:space="preserve"> - </w:t>
            </w:r>
            <w:r w:rsidRPr="003C6817">
              <w:rPr>
                <w:rFonts w:asciiTheme="minorHAnsi" w:hAnsiTheme="minorHAnsi" w:cstheme="minorHAnsi"/>
                <w:szCs w:val="20"/>
                <w:lang w:eastAsia="es-MX"/>
              </w:rPr>
              <w:t>Administrar</w:t>
            </w:r>
            <w:r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  <w:r w:rsidRPr="003C6817">
              <w:rPr>
                <w:rFonts w:asciiTheme="minorHAnsi" w:hAnsiTheme="minorHAnsi" w:cstheme="minorHAnsi"/>
                <w:szCs w:val="20"/>
                <w:lang w:eastAsia="es-MX"/>
              </w:rPr>
              <w:t>Instalaciones</w:t>
            </w:r>
          </w:p>
        </w:tc>
      </w:tr>
    </w:tbl>
    <w:p w14:paraId="1ACD33FB" w14:textId="77777777" w:rsidR="00D16B4F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1" w:name="_Toc371934666"/>
      <w:bookmarkStart w:id="32" w:name="_Toc289774376"/>
      <w:bookmarkStart w:id="33" w:name="_Toc126991049"/>
      <w:bookmarkStart w:id="34" w:name="_Toc483324341"/>
      <w:bookmarkStart w:id="35" w:name="_Toc487469170"/>
      <w:bookmarkStart w:id="36" w:name="_Toc289774377"/>
      <w:r w:rsidRPr="00AD37DD">
        <w:rPr>
          <w:rFonts w:asciiTheme="minorHAnsi" w:hAnsiTheme="minorHAnsi" w:cstheme="minorHAnsi"/>
          <w:sz w:val="20"/>
        </w:rPr>
        <w:lastRenderedPageBreak/>
        <w:t>Diagrama de la Funcionalidad del Sistema</w:t>
      </w:r>
      <w:bookmarkEnd w:id="31"/>
      <w:bookmarkEnd w:id="32"/>
      <w:bookmarkEnd w:id="33"/>
      <w:bookmarkEnd w:id="34"/>
      <w:bookmarkEnd w:id="35"/>
    </w:p>
    <w:p w14:paraId="1ACD33FD" w14:textId="1594152D" w:rsidR="008A7112" w:rsidRPr="00BE73C4" w:rsidRDefault="003D1E08" w:rsidP="003D1E08">
      <w:pPr>
        <w:jc w:val="center"/>
      </w:pPr>
      <w:r w:rsidRPr="003D1E08">
        <w:rPr>
          <w:noProof/>
          <w:lang w:val="es-MX" w:eastAsia="es-MX"/>
        </w:rPr>
        <w:drawing>
          <wp:inline distT="0" distB="0" distL="0" distR="0" wp14:anchorId="6CFD1C69" wp14:editId="4537E9C5">
            <wp:extent cx="5612130" cy="28587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33FF" w14:textId="77777777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7" w:name="_Toc371934667"/>
      <w:bookmarkStart w:id="38" w:name="_Toc483324342"/>
      <w:bookmarkStart w:id="39" w:name="_Toc487469171"/>
      <w:r w:rsidRPr="00AD37DD">
        <w:rPr>
          <w:rFonts w:asciiTheme="minorHAnsi" w:hAnsiTheme="minorHAnsi" w:cstheme="minorHAnsi"/>
          <w:sz w:val="20"/>
        </w:rPr>
        <w:t>Actores Involucrados</w:t>
      </w:r>
      <w:bookmarkEnd w:id="37"/>
      <w:bookmarkEnd w:id="38"/>
      <w:bookmarkEnd w:id="39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2"/>
        <w:gridCol w:w="1881"/>
        <w:gridCol w:w="7067"/>
      </w:tblGrid>
      <w:tr w:rsidR="00D16B4F" w:rsidRPr="00AD37DD" w14:paraId="1ACD3403" w14:textId="77777777" w:rsidTr="00CC4A91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CD3400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CD3401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CD3402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CF6856" w:rsidRPr="00AD37DD" w14:paraId="1ACD3407" w14:textId="77777777" w:rsidTr="00CC4A91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404" w14:textId="77777777" w:rsidR="00CF6856" w:rsidRPr="006C3FFA" w:rsidRDefault="00CF6856" w:rsidP="00E95311">
            <w:pPr>
              <w:pStyle w:val="Prrafodelista"/>
              <w:numPr>
                <w:ilvl w:val="0"/>
                <w:numId w:val="4"/>
              </w:numPr>
              <w:ind w:left="633"/>
              <w:jc w:val="center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405" w14:textId="6C564AF1" w:rsidR="00CF6856" w:rsidRPr="006C3FFA" w:rsidRDefault="006C3FFA" w:rsidP="00BE73C4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6C3FFA">
              <w:rPr>
                <w:rFonts w:asciiTheme="minorHAnsi" w:hAnsiTheme="minorHAnsi" w:cstheme="minorHAnsi"/>
                <w:szCs w:val="20"/>
              </w:rPr>
              <w:t xml:space="preserve">Usuario </w:t>
            </w:r>
            <w:r w:rsidR="00F705D4">
              <w:rPr>
                <w:rFonts w:asciiTheme="minorHAnsi" w:hAnsiTheme="minorHAnsi" w:cstheme="minorHAnsi"/>
                <w:szCs w:val="20"/>
              </w:rPr>
              <w:t xml:space="preserve">de la </w:t>
            </w:r>
            <w:r w:rsidR="00541B5F">
              <w:rPr>
                <w:rFonts w:asciiTheme="minorHAnsi" w:hAnsiTheme="minorHAnsi" w:cstheme="minorHAnsi"/>
                <w:szCs w:val="20"/>
              </w:rPr>
              <w:t>DPE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34068" w14:textId="77777777" w:rsidR="00CF6856" w:rsidRDefault="006C3FFA" w:rsidP="00F705D4">
            <w:pPr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 xml:space="preserve">Actor </w:t>
            </w:r>
            <w:r w:rsidR="00F705D4">
              <w:rPr>
                <w:rFonts w:asciiTheme="minorHAnsi" w:hAnsiTheme="minorHAnsi" w:cstheme="minorHAnsi"/>
                <w:szCs w:val="20"/>
                <w:lang w:eastAsia="es-MX"/>
              </w:rPr>
              <w:t xml:space="preserve">perteneciente a la Dirección de Dirección de Proyectos y Evaluaciones, </w:t>
            </w:r>
            <w:r>
              <w:rPr>
                <w:rFonts w:asciiTheme="minorHAnsi" w:hAnsiTheme="minorHAnsi" w:cstheme="minorHAnsi"/>
                <w:szCs w:val="20"/>
                <w:lang w:eastAsia="es-MX"/>
              </w:rPr>
              <w:t xml:space="preserve">encargado de administrar </w:t>
            </w:r>
            <w:r w:rsidR="00F705D4">
              <w:rPr>
                <w:rFonts w:asciiTheme="minorHAnsi" w:hAnsiTheme="minorHAnsi" w:cstheme="minorHAnsi"/>
                <w:szCs w:val="20"/>
                <w:lang w:eastAsia="es-MX"/>
              </w:rPr>
              <w:t xml:space="preserve">parte de </w:t>
            </w:r>
            <w:r w:rsidR="00A16D6A">
              <w:rPr>
                <w:rFonts w:asciiTheme="minorHAnsi" w:hAnsiTheme="minorHAnsi" w:cstheme="minorHAnsi"/>
                <w:szCs w:val="20"/>
                <w:lang w:eastAsia="es-MX"/>
              </w:rPr>
              <w:t>las</w:t>
            </w:r>
            <w:r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  <w:r w:rsidR="00BE73C4">
              <w:rPr>
                <w:rFonts w:asciiTheme="minorHAnsi" w:hAnsiTheme="minorHAnsi" w:cstheme="minorHAnsi"/>
                <w:szCs w:val="20"/>
                <w:lang w:eastAsia="es-MX"/>
              </w:rPr>
              <w:t>Instalaciones de</w:t>
            </w:r>
            <w:r w:rsidR="004831BB">
              <w:rPr>
                <w:rFonts w:asciiTheme="minorHAnsi" w:hAnsiTheme="minorHAnsi" w:cstheme="minorHAnsi"/>
                <w:szCs w:val="20"/>
                <w:lang w:eastAsia="es-MX"/>
              </w:rPr>
              <w:t xml:space="preserve"> los Clientes para generar las Solicitudes de S</w:t>
            </w:r>
            <w:r w:rsidR="00BE73C4">
              <w:rPr>
                <w:rFonts w:asciiTheme="minorHAnsi" w:hAnsiTheme="minorHAnsi" w:cstheme="minorHAnsi"/>
                <w:szCs w:val="20"/>
                <w:lang w:eastAsia="es-MX"/>
              </w:rPr>
              <w:t>ervicio</w:t>
            </w:r>
            <w:r w:rsidR="00A16D6A">
              <w:rPr>
                <w:rFonts w:asciiTheme="minorHAnsi" w:hAnsiTheme="minorHAnsi" w:cstheme="minorHAnsi"/>
                <w:szCs w:val="20"/>
                <w:lang w:eastAsia="es-MX"/>
              </w:rPr>
              <w:t>s</w:t>
            </w:r>
            <w:r w:rsidR="004831BB">
              <w:rPr>
                <w:rFonts w:asciiTheme="minorHAnsi" w:hAnsiTheme="minorHAnsi" w:cstheme="minorHAnsi"/>
                <w:szCs w:val="20"/>
                <w:lang w:eastAsia="es-MX"/>
              </w:rPr>
              <w:t xml:space="preserve"> en sistema CONECII.</w:t>
            </w:r>
          </w:p>
          <w:p w14:paraId="1ACD3406" w14:textId="54CAC1D4" w:rsidR="00432CED" w:rsidRPr="006C3FFA" w:rsidRDefault="00432CED" w:rsidP="00F705D4">
            <w:pPr>
              <w:rPr>
                <w:rFonts w:asciiTheme="minorHAnsi" w:hAnsiTheme="minorHAnsi"/>
              </w:rPr>
            </w:pPr>
            <w:r w:rsidRPr="000962FC">
              <w:rPr>
                <w:rFonts w:asciiTheme="minorHAnsi" w:hAnsiTheme="minorHAnsi" w:cstheme="minorHAnsi"/>
              </w:rPr>
              <w:t>Nota: Los r</w:t>
            </w:r>
            <w:r>
              <w:rPr>
                <w:rFonts w:asciiTheme="minorHAnsi" w:hAnsiTheme="minorHAnsi" w:cstheme="minorHAnsi"/>
              </w:rPr>
              <w:t>oles de los usuarios de la DDSS</w:t>
            </w:r>
            <w:r w:rsidRPr="000962FC">
              <w:rPr>
                <w:rFonts w:asciiTheme="minorHAnsi" w:hAnsiTheme="minorHAnsi" w:cstheme="minorHAnsi"/>
              </w:rPr>
              <w:t xml:space="preserve"> se encuentran descritos en el documento del diagrama conceptual de solución tecnológica.</w:t>
            </w:r>
          </w:p>
        </w:tc>
      </w:tr>
      <w:tr w:rsidR="00F705D4" w:rsidRPr="00AD37DD" w14:paraId="3E0D09B4" w14:textId="77777777" w:rsidTr="00CC4A91">
        <w:trPr>
          <w:trHeight w:val="1880"/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D6AC6" w14:textId="77777777" w:rsidR="00F705D4" w:rsidRPr="006C3FFA" w:rsidRDefault="00F705D4" w:rsidP="00E95311">
            <w:pPr>
              <w:pStyle w:val="Prrafodelista"/>
              <w:numPr>
                <w:ilvl w:val="0"/>
                <w:numId w:val="4"/>
              </w:numPr>
              <w:ind w:left="633"/>
              <w:jc w:val="center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6115B" w14:textId="4585FFAE" w:rsidR="00F705D4" w:rsidRPr="006C3FFA" w:rsidRDefault="00F705D4" w:rsidP="00BE73C4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6C3FFA">
              <w:rPr>
                <w:rFonts w:asciiTheme="minorHAnsi" w:hAnsiTheme="minorHAnsi" w:cstheme="minorHAnsi"/>
                <w:szCs w:val="20"/>
              </w:rPr>
              <w:t xml:space="preserve">Usuario </w:t>
            </w:r>
            <w:r>
              <w:rPr>
                <w:rFonts w:asciiTheme="minorHAnsi" w:hAnsiTheme="minorHAnsi" w:cstheme="minorHAnsi"/>
                <w:szCs w:val="20"/>
              </w:rPr>
              <w:t>de la DGAJ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AB903" w14:textId="77777777" w:rsidR="00F705D4" w:rsidRDefault="00F705D4" w:rsidP="00F705D4">
            <w:pPr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>Actor perteneciente a la Dirección General de Asuntos Jurídicos, encargado de administrar parte de las Instalaciones de los Clientes para generar los instrumentos jurídicos en el sistema CONECII.</w:t>
            </w:r>
          </w:p>
          <w:p w14:paraId="30A4D1B0" w14:textId="5C185725" w:rsidR="00432CED" w:rsidRDefault="00432CED" w:rsidP="00F705D4">
            <w:pPr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0962FC">
              <w:rPr>
                <w:rFonts w:asciiTheme="minorHAnsi" w:hAnsiTheme="minorHAnsi" w:cstheme="minorHAnsi"/>
              </w:rPr>
              <w:t>Nota: Los r</w:t>
            </w:r>
            <w:r>
              <w:rPr>
                <w:rFonts w:asciiTheme="minorHAnsi" w:hAnsiTheme="minorHAnsi" w:cstheme="minorHAnsi"/>
              </w:rPr>
              <w:t>oles de los usuarios de la DDSS</w:t>
            </w:r>
            <w:r w:rsidRPr="000962FC">
              <w:rPr>
                <w:rFonts w:asciiTheme="minorHAnsi" w:hAnsiTheme="minorHAnsi" w:cstheme="minorHAnsi"/>
              </w:rPr>
              <w:t xml:space="preserve"> se encuentran descritos en el documento del diagrama conceptual de solución tecnológica.</w:t>
            </w:r>
          </w:p>
        </w:tc>
      </w:tr>
      <w:tr w:rsidR="00F705D4" w:rsidRPr="00AD37DD" w14:paraId="7EBF6E4E" w14:textId="77777777" w:rsidTr="00CC4A91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49CFD" w14:textId="77777777" w:rsidR="00F705D4" w:rsidRPr="006C3FFA" w:rsidRDefault="00F705D4" w:rsidP="00E95311">
            <w:pPr>
              <w:pStyle w:val="Prrafodelista"/>
              <w:numPr>
                <w:ilvl w:val="0"/>
                <w:numId w:val="4"/>
              </w:numPr>
              <w:ind w:left="633"/>
              <w:jc w:val="center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7978A" w14:textId="40AE8111" w:rsidR="00F705D4" w:rsidRPr="006C3FFA" w:rsidRDefault="00F705D4" w:rsidP="00BE73C4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de la DAR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402FB" w14:textId="77777777" w:rsidR="00F705D4" w:rsidRDefault="00F705D4" w:rsidP="00F705D4">
            <w:pPr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>Actor perteneciente a la Dirección de Análisis de Riesgos, encargado de administrar parte de las Instalaciones de los Clientes, para generar el Análisis de Riesgo.</w:t>
            </w:r>
          </w:p>
          <w:p w14:paraId="188D45E7" w14:textId="5C8322A3" w:rsidR="00432CED" w:rsidRDefault="00432CED" w:rsidP="00F705D4">
            <w:pPr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0962FC">
              <w:rPr>
                <w:rFonts w:asciiTheme="minorHAnsi" w:hAnsiTheme="minorHAnsi" w:cstheme="minorHAnsi"/>
              </w:rPr>
              <w:t>Nota: Los r</w:t>
            </w:r>
            <w:r>
              <w:rPr>
                <w:rFonts w:asciiTheme="minorHAnsi" w:hAnsiTheme="minorHAnsi" w:cstheme="minorHAnsi"/>
              </w:rPr>
              <w:t>oles de los usuarios de la DDSS</w:t>
            </w:r>
            <w:r w:rsidRPr="000962FC">
              <w:rPr>
                <w:rFonts w:asciiTheme="minorHAnsi" w:hAnsiTheme="minorHAnsi" w:cstheme="minorHAnsi"/>
              </w:rPr>
              <w:t xml:space="preserve"> se encuentran descritos en el documento del diagrama conceptual de solución tecnológica.</w:t>
            </w:r>
          </w:p>
        </w:tc>
      </w:tr>
    </w:tbl>
    <w:p w14:paraId="1ACD340A" w14:textId="77777777" w:rsidR="00D0158B" w:rsidRPr="00D0158B" w:rsidRDefault="00D16B4F" w:rsidP="00D0158B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40" w:name="_Toc371934668"/>
      <w:bookmarkStart w:id="41" w:name="_Toc483324343"/>
      <w:bookmarkStart w:id="42" w:name="_Toc487469172"/>
      <w:r w:rsidRPr="00AD37DD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36"/>
      <w:bookmarkEnd w:id="40"/>
      <w:bookmarkEnd w:id="41"/>
      <w:bookmarkEnd w:id="42"/>
    </w:p>
    <w:p w14:paraId="1ACD340B" w14:textId="6646723E" w:rsidR="00661154" w:rsidRDefault="0023545E" w:rsidP="0023545E">
      <w:pPr>
        <w:jc w:val="center"/>
      </w:pPr>
      <w:r w:rsidRPr="0023545E">
        <w:rPr>
          <w:noProof/>
          <w:lang w:val="es-MX" w:eastAsia="es-MX"/>
        </w:rPr>
        <w:drawing>
          <wp:inline distT="0" distB="0" distL="0" distR="0" wp14:anchorId="4DC01D8D" wp14:editId="5800E183">
            <wp:extent cx="5666964" cy="5996763"/>
            <wp:effectExtent l="0" t="0" r="0" b="4445"/>
            <wp:docPr id="2" name="Imagen 2" descr="C:\Users\Gesfor\Desktop\Administrar Instalaci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sfor\Desktop\Administrar Instalacion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51"/>
                    <a:stretch/>
                  </pic:blipFill>
                  <pic:spPr bwMode="auto">
                    <a:xfrm>
                      <a:off x="0" y="0"/>
                      <a:ext cx="5667302" cy="599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11B1A" w14:textId="77777777" w:rsidR="0023545E" w:rsidRDefault="0023545E" w:rsidP="0023545E">
      <w:bookmarkStart w:id="43" w:name="_Toc228339738"/>
      <w:bookmarkStart w:id="44" w:name="_Toc182735726"/>
      <w:bookmarkStart w:id="45" w:name="_Toc371934669"/>
      <w:bookmarkStart w:id="46" w:name="_Toc483324344"/>
    </w:p>
    <w:p w14:paraId="62E99BB2" w14:textId="77777777" w:rsidR="0023545E" w:rsidRDefault="0023545E" w:rsidP="0023545E"/>
    <w:p w14:paraId="1ACD340C" w14:textId="77777777" w:rsidR="00D16B4F" w:rsidRPr="00AD37DD" w:rsidRDefault="00D16B4F" w:rsidP="007E339C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after="0" w:line="276" w:lineRule="auto"/>
        <w:jc w:val="left"/>
        <w:rPr>
          <w:rFonts w:asciiTheme="minorHAnsi" w:hAnsiTheme="minorHAnsi" w:cstheme="minorHAnsi"/>
          <w:sz w:val="20"/>
        </w:rPr>
      </w:pPr>
      <w:bookmarkStart w:id="47" w:name="_Toc487469173"/>
      <w:r w:rsidRPr="00AD37DD">
        <w:rPr>
          <w:rFonts w:asciiTheme="minorHAnsi" w:hAnsiTheme="minorHAnsi" w:cstheme="minorHAnsi"/>
          <w:sz w:val="20"/>
        </w:rPr>
        <w:lastRenderedPageBreak/>
        <w:t>Precondiciones</w:t>
      </w:r>
      <w:bookmarkEnd w:id="43"/>
      <w:bookmarkEnd w:id="44"/>
      <w:bookmarkEnd w:id="45"/>
      <w:bookmarkEnd w:id="46"/>
      <w:bookmarkEnd w:id="47"/>
    </w:p>
    <w:p w14:paraId="1ACD340D" w14:textId="77777777" w:rsidR="00455180" w:rsidRPr="00315381" w:rsidRDefault="00455180" w:rsidP="007E339C">
      <w:pPr>
        <w:spacing w:after="0" w:line="276" w:lineRule="auto"/>
        <w:ind w:left="360"/>
        <w:rPr>
          <w:rFonts w:asciiTheme="minorHAnsi" w:hAnsiTheme="minorHAnsi" w:cstheme="minorHAnsi"/>
          <w:szCs w:val="20"/>
        </w:rPr>
      </w:pPr>
      <w:bookmarkStart w:id="48" w:name="_Toc427934378"/>
      <w:bookmarkStart w:id="49" w:name="_Toc427941333"/>
      <w:bookmarkStart w:id="50" w:name="_Toc428182528"/>
      <w:bookmarkStart w:id="51" w:name="_Toc429062442"/>
      <w:bookmarkStart w:id="52" w:name="_Toc371934672"/>
      <w:bookmarkStart w:id="53" w:name="_Toc289774375"/>
      <w:bookmarkStart w:id="54" w:name="_Toc126991048"/>
      <w:r w:rsidRPr="00315381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48"/>
      <w:bookmarkEnd w:id="49"/>
      <w:bookmarkEnd w:id="50"/>
      <w:bookmarkEnd w:id="51"/>
    </w:p>
    <w:p w14:paraId="7979AB3A" w14:textId="77777777" w:rsidR="001C54A6" w:rsidRPr="00AD37DD" w:rsidRDefault="001C54A6" w:rsidP="0087666E">
      <w:pPr>
        <w:pStyle w:val="EstiloTtulo1Antes6ptoDespus3ptoInterlineadoMn"/>
        <w:numPr>
          <w:ilvl w:val="1"/>
          <w:numId w:val="2"/>
        </w:numPr>
        <w:spacing w:after="0" w:line="276" w:lineRule="auto"/>
        <w:rPr>
          <w:rFonts w:asciiTheme="minorHAnsi" w:hAnsiTheme="minorHAnsi" w:cstheme="minorHAnsi"/>
          <w:sz w:val="20"/>
        </w:rPr>
      </w:pPr>
      <w:bookmarkStart w:id="55" w:name="_Toc483324345"/>
      <w:bookmarkStart w:id="56" w:name="_Toc487469174"/>
      <w:r>
        <w:rPr>
          <w:rFonts w:asciiTheme="minorHAnsi" w:hAnsiTheme="minorHAnsi" w:cstheme="minorHAnsi"/>
          <w:sz w:val="20"/>
        </w:rPr>
        <w:t>&lt;Precondición 1&gt; Usuario y Contraseña Válidos</w:t>
      </w:r>
      <w:bookmarkEnd w:id="55"/>
      <w:bookmarkEnd w:id="56"/>
    </w:p>
    <w:p w14:paraId="1ACD340F" w14:textId="480D2446" w:rsidR="00F87ACF" w:rsidRDefault="00284213" w:rsidP="0087666E">
      <w:pPr>
        <w:spacing w:line="276" w:lineRule="auto"/>
        <w:ind w:left="79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Los </w:t>
      </w:r>
      <w:r w:rsidR="00315381" w:rsidRPr="00A16D6A">
        <w:rPr>
          <w:rFonts w:asciiTheme="minorHAnsi" w:hAnsiTheme="minorHAnsi"/>
        </w:rPr>
        <w:t>usuario</w:t>
      </w:r>
      <w:r>
        <w:rPr>
          <w:rFonts w:asciiTheme="minorHAnsi" w:hAnsiTheme="minorHAnsi"/>
        </w:rPr>
        <w:t>s DPE, DGAJ y DAR,</w:t>
      </w:r>
      <w:r w:rsidR="00315381" w:rsidRPr="00A16D6A">
        <w:rPr>
          <w:rFonts w:asciiTheme="minorHAnsi" w:hAnsiTheme="minorHAnsi"/>
        </w:rPr>
        <w:t xml:space="preserve"> debe</w:t>
      </w:r>
      <w:r>
        <w:rPr>
          <w:rFonts w:asciiTheme="minorHAnsi" w:hAnsiTheme="minorHAnsi"/>
        </w:rPr>
        <w:t>n</w:t>
      </w:r>
      <w:r w:rsidR="00315381" w:rsidRPr="00A16D6A">
        <w:rPr>
          <w:rFonts w:asciiTheme="minorHAnsi" w:hAnsiTheme="minorHAnsi"/>
        </w:rPr>
        <w:t xml:space="preserve"> de estar dado</w:t>
      </w:r>
      <w:r>
        <w:rPr>
          <w:rFonts w:asciiTheme="minorHAnsi" w:hAnsiTheme="minorHAnsi"/>
        </w:rPr>
        <w:t>s</w:t>
      </w:r>
      <w:r w:rsidR="00315381" w:rsidRPr="00A16D6A">
        <w:rPr>
          <w:rFonts w:asciiTheme="minorHAnsi" w:hAnsiTheme="minorHAnsi"/>
        </w:rPr>
        <w:t xml:space="preserve"> de alta en el sistema</w:t>
      </w:r>
      <w:r w:rsidR="00F87ACF" w:rsidRPr="00A16D6A">
        <w:rPr>
          <w:rFonts w:asciiTheme="minorHAnsi" w:hAnsiTheme="minorHAnsi"/>
        </w:rPr>
        <w:t>, además de una contraseña válida para inicio de sesió</w:t>
      </w:r>
      <w:r w:rsidR="00054FC1">
        <w:rPr>
          <w:rFonts w:asciiTheme="minorHAnsi" w:hAnsiTheme="minorHAnsi"/>
        </w:rPr>
        <w:t>n</w:t>
      </w:r>
      <w:r w:rsidR="0023545E">
        <w:rPr>
          <w:rFonts w:asciiTheme="minorHAnsi" w:hAnsiTheme="minorHAnsi"/>
        </w:rPr>
        <w:t>.</w:t>
      </w:r>
    </w:p>
    <w:p w14:paraId="326EC044" w14:textId="5E7EDAC5" w:rsidR="00B72CA5" w:rsidRPr="00AD37DD" w:rsidRDefault="00B72CA5" w:rsidP="0087666E">
      <w:pPr>
        <w:pStyle w:val="EstiloTtulo1Antes6ptoDespus3ptoInterlineadoMn"/>
        <w:numPr>
          <w:ilvl w:val="1"/>
          <w:numId w:val="2"/>
        </w:numPr>
        <w:spacing w:after="0" w:line="276" w:lineRule="auto"/>
        <w:rPr>
          <w:rFonts w:asciiTheme="minorHAnsi" w:hAnsiTheme="minorHAnsi" w:cstheme="minorHAnsi"/>
          <w:sz w:val="20"/>
        </w:rPr>
      </w:pPr>
      <w:bookmarkStart w:id="57" w:name="_Toc487469175"/>
      <w:r>
        <w:rPr>
          <w:rFonts w:asciiTheme="minorHAnsi" w:hAnsiTheme="minorHAnsi" w:cstheme="minorHAnsi"/>
          <w:sz w:val="20"/>
        </w:rPr>
        <w:t xml:space="preserve">&lt;Precondición </w:t>
      </w:r>
      <w:r w:rsidR="00E06803">
        <w:rPr>
          <w:rFonts w:asciiTheme="minorHAnsi" w:hAnsiTheme="minorHAnsi" w:cstheme="minorHAnsi"/>
          <w:sz w:val="20"/>
        </w:rPr>
        <w:t>2</w:t>
      </w:r>
      <w:r>
        <w:rPr>
          <w:rFonts w:asciiTheme="minorHAnsi" w:hAnsiTheme="minorHAnsi" w:cstheme="minorHAnsi"/>
          <w:sz w:val="20"/>
        </w:rPr>
        <w:t>&gt; Usuario Autenticado</w:t>
      </w:r>
      <w:bookmarkEnd w:id="57"/>
    </w:p>
    <w:p w14:paraId="30C937CF" w14:textId="03C33136" w:rsidR="00B72CA5" w:rsidRPr="00A16D6A" w:rsidRDefault="00284213" w:rsidP="0087666E">
      <w:pPr>
        <w:spacing w:line="276" w:lineRule="auto"/>
        <w:ind w:left="79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Los </w:t>
      </w:r>
      <w:r w:rsidRPr="00A16D6A">
        <w:rPr>
          <w:rFonts w:asciiTheme="minorHAnsi" w:hAnsiTheme="minorHAnsi"/>
        </w:rPr>
        <w:t>usuario</w:t>
      </w:r>
      <w:r>
        <w:rPr>
          <w:rFonts w:asciiTheme="minorHAnsi" w:hAnsiTheme="minorHAnsi"/>
        </w:rPr>
        <w:t>s DPE, DGAJ y DAR,</w:t>
      </w:r>
      <w:r w:rsidRPr="00A16D6A">
        <w:rPr>
          <w:rFonts w:asciiTheme="minorHAnsi" w:hAnsiTheme="minorHAnsi"/>
        </w:rPr>
        <w:t xml:space="preserve"> </w:t>
      </w:r>
      <w:r w:rsidR="00B72CA5">
        <w:rPr>
          <w:rFonts w:asciiTheme="minorHAnsi" w:hAnsiTheme="minorHAnsi"/>
        </w:rPr>
        <w:t>debe</w:t>
      </w:r>
      <w:r>
        <w:rPr>
          <w:rFonts w:asciiTheme="minorHAnsi" w:hAnsiTheme="minorHAnsi"/>
        </w:rPr>
        <w:t>n de</w:t>
      </w:r>
      <w:r w:rsidR="00B72CA5">
        <w:rPr>
          <w:rFonts w:asciiTheme="minorHAnsi" w:hAnsiTheme="minorHAnsi"/>
        </w:rPr>
        <w:t xml:space="preserve"> estar aute</w:t>
      </w:r>
      <w:r w:rsidR="00944124">
        <w:rPr>
          <w:rFonts w:asciiTheme="minorHAnsi" w:hAnsiTheme="minorHAnsi"/>
        </w:rPr>
        <w:t>nticado</w:t>
      </w:r>
      <w:r>
        <w:rPr>
          <w:rFonts w:asciiTheme="minorHAnsi" w:hAnsiTheme="minorHAnsi"/>
        </w:rPr>
        <w:t>s</w:t>
      </w:r>
      <w:r w:rsidR="00944124">
        <w:rPr>
          <w:rFonts w:asciiTheme="minorHAnsi" w:hAnsiTheme="minorHAnsi"/>
        </w:rPr>
        <w:t xml:space="preserve"> dentro del sistema</w:t>
      </w:r>
      <w:r w:rsidR="00B72CA5">
        <w:rPr>
          <w:rFonts w:asciiTheme="minorHAnsi" w:hAnsiTheme="minorHAnsi"/>
        </w:rPr>
        <w:t>.</w:t>
      </w:r>
    </w:p>
    <w:p w14:paraId="1ACD3410" w14:textId="54155B89" w:rsidR="00455180" w:rsidRPr="00AD37DD" w:rsidRDefault="00D00A7E" w:rsidP="0087666E">
      <w:pPr>
        <w:pStyle w:val="EstiloTtulo1Antes6ptoDespus3ptoInterlineadoMn"/>
        <w:numPr>
          <w:ilvl w:val="1"/>
          <w:numId w:val="2"/>
        </w:numPr>
        <w:spacing w:after="0" w:line="276" w:lineRule="auto"/>
        <w:rPr>
          <w:rFonts w:asciiTheme="minorHAnsi" w:hAnsiTheme="minorHAnsi" w:cstheme="minorHAnsi"/>
          <w:sz w:val="20"/>
        </w:rPr>
      </w:pPr>
      <w:bookmarkStart w:id="58" w:name="_Toc483324346"/>
      <w:bookmarkStart w:id="59" w:name="_Toc487469176"/>
      <w:r>
        <w:rPr>
          <w:rFonts w:asciiTheme="minorHAnsi" w:hAnsiTheme="minorHAnsi" w:cstheme="minorHAnsi"/>
          <w:sz w:val="20"/>
        </w:rPr>
        <w:t xml:space="preserve">&lt;Precondición </w:t>
      </w:r>
      <w:r w:rsidR="00E06803">
        <w:rPr>
          <w:rFonts w:asciiTheme="minorHAnsi" w:hAnsiTheme="minorHAnsi" w:cstheme="minorHAnsi"/>
          <w:sz w:val="20"/>
        </w:rPr>
        <w:t>3</w:t>
      </w:r>
      <w:r>
        <w:rPr>
          <w:rFonts w:asciiTheme="minorHAnsi" w:hAnsiTheme="minorHAnsi" w:cstheme="minorHAnsi"/>
          <w:sz w:val="20"/>
        </w:rPr>
        <w:t xml:space="preserve">&gt; </w:t>
      </w:r>
      <w:r w:rsidR="00F87ACF">
        <w:rPr>
          <w:rFonts w:asciiTheme="minorHAnsi" w:hAnsiTheme="minorHAnsi" w:cstheme="minorHAnsi"/>
          <w:sz w:val="20"/>
        </w:rPr>
        <w:t>Permisos</w:t>
      </w:r>
      <w:bookmarkEnd w:id="58"/>
      <w:bookmarkEnd w:id="59"/>
      <w:r w:rsidR="00F87ACF">
        <w:rPr>
          <w:rFonts w:asciiTheme="minorHAnsi" w:hAnsiTheme="minorHAnsi" w:cstheme="minorHAnsi"/>
          <w:sz w:val="20"/>
        </w:rPr>
        <w:t xml:space="preserve"> </w:t>
      </w:r>
    </w:p>
    <w:p w14:paraId="1ACD3411" w14:textId="7A0A0978" w:rsidR="00F87ACF" w:rsidRPr="0034772D" w:rsidRDefault="00284213" w:rsidP="0087666E">
      <w:pPr>
        <w:spacing w:after="0" w:line="276" w:lineRule="auto"/>
        <w:ind w:left="79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Los </w:t>
      </w:r>
      <w:r w:rsidRPr="00A16D6A">
        <w:rPr>
          <w:rFonts w:asciiTheme="minorHAnsi" w:hAnsiTheme="minorHAnsi"/>
        </w:rPr>
        <w:t>usuario</w:t>
      </w:r>
      <w:r>
        <w:rPr>
          <w:rFonts w:asciiTheme="minorHAnsi" w:hAnsiTheme="minorHAnsi"/>
        </w:rPr>
        <w:t>s DPE, DGAJ y DAR,</w:t>
      </w:r>
      <w:r w:rsidRPr="00A16D6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deben de tener los</w:t>
      </w:r>
      <w:r w:rsidR="00F87ACF" w:rsidRPr="0034772D">
        <w:rPr>
          <w:rFonts w:asciiTheme="minorHAnsi" w:hAnsiTheme="minorHAnsi"/>
        </w:rPr>
        <w:t xml:space="preserve"> permisos necesarios para </w:t>
      </w:r>
      <w:r w:rsidR="00F87ACF">
        <w:rPr>
          <w:rFonts w:asciiTheme="minorHAnsi" w:hAnsiTheme="minorHAnsi"/>
        </w:rPr>
        <w:t xml:space="preserve">administrar </w:t>
      </w:r>
      <w:r w:rsidR="00541B5F">
        <w:rPr>
          <w:rFonts w:asciiTheme="minorHAnsi" w:hAnsiTheme="minorHAnsi"/>
        </w:rPr>
        <w:t>las Instalaciones de los clientes</w:t>
      </w:r>
      <w:r w:rsidR="00F87ACF">
        <w:rPr>
          <w:rFonts w:asciiTheme="minorHAnsi" w:hAnsiTheme="minorHAnsi"/>
        </w:rPr>
        <w:t>.</w:t>
      </w:r>
    </w:p>
    <w:p w14:paraId="1ACD3412" w14:textId="670DC6D1" w:rsidR="00CF6856" w:rsidRPr="0033216F" w:rsidRDefault="00D00A7E" w:rsidP="0087666E">
      <w:pPr>
        <w:pStyle w:val="EstiloTtulo1Antes6ptoDespus3ptoInterlineadoMn"/>
        <w:numPr>
          <w:ilvl w:val="1"/>
          <w:numId w:val="2"/>
        </w:numPr>
        <w:spacing w:after="0" w:line="276" w:lineRule="auto"/>
        <w:rPr>
          <w:rFonts w:asciiTheme="minorHAnsi" w:hAnsiTheme="minorHAnsi" w:cstheme="minorHAnsi"/>
          <w:sz w:val="20"/>
        </w:rPr>
      </w:pPr>
      <w:bookmarkStart w:id="60" w:name="_Toc483324347"/>
      <w:bookmarkStart w:id="61" w:name="_Toc487469177"/>
      <w:r>
        <w:rPr>
          <w:rFonts w:asciiTheme="minorHAnsi" w:hAnsiTheme="minorHAnsi" w:cstheme="minorHAnsi"/>
          <w:sz w:val="20"/>
        </w:rPr>
        <w:t xml:space="preserve">&lt;Precondición </w:t>
      </w:r>
      <w:r w:rsidR="00E06803">
        <w:rPr>
          <w:rFonts w:asciiTheme="minorHAnsi" w:hAnsiTheme="minorHAnsi" w:cstheme="minorHAnsi"/>
          <w:sz w:val="20"/>
        </w:rPr>
        <w:t>4</w:t>
      </w:r>
      <w:r>
        <w:rPr>
          <w:rFonts w:asciiTheme="minorHAnsi" w:hAnsiTheme="minorHAnsi" w:cstheme="minorHAnsi"/>
          <w:sz w:val="20"/>
        </w:rPr>
        <w:t xml:space="preserve">&gt; </w:t>
      </w:r>
      <w:bookmarkEnd w:id="60"/>
      <w:r w:rsidR="00284213">
        <w:rPr>
          <w:rFonts w:asciiTheme="minorHAnsi" w:hAnsiTheme="minorHAnsi" w:cstheme="minorHAnsi"/>
          <w:sz w:val="20"/>
        </w:rPr>
        <w:t>Catálogos Cargados</w:t>
      </w:r>
      <w:bookmarkEnd w:id="61"/>
    </w:p>
    <w:p w14:paraId="1ACD3413" w14:textId="2E124B53" w:rsidR="00F87ACF" w:rsidRDefault="00F87ACF" w:rsidP="0087666E">
      <w:pPr>
        <w:spacing w:after="0" w:line="276" w:lineRule="auto"/>
        <w:ind w:left="792"/>
        <w:rPr>
          <w:rFonts w:asciiTheme="minorHAnsi" w:hAnsiTheme="minorHAnsi"/>
        </w:rPr>
      </w:pPr>
      <w:r>
        <w:rPr>
          <w:rFonts w:asciiTheme="minorHAnsi" w:hAnsiTheme="minorHAnsi"/>
        </w:rPr>
        <w:t>Se</w:t>
      </w:r>
      <w:r w:rsidR="00284213">
        <w:rPr>
          <w:rFonts w:asciiTheme="minorHAnsi" w:hAnsiTheme="minorHAnsi"/>
        </w:rPr>
        <w:t xml:space="preserve"> debe contar con la carga</w:t>
      </w:r>
      <w:r>
        <w:rPr>
          <w:rFonts w:asciiTheme="minorHAnsi" w:hAnsiTheme="minorHAnsi"/>
        </w:rPr>
        <w:t xml:space="preserve"> de</w:t>
      </w:r>
      <w:r w:rsidR="00A16D6A">
        <w:rPr>
          <w:rFonts w:asciiTheme="minorHAnsi" w:hAnsiTheme="minorHAnsi"/>
        </w:rPr>
        <w:t xml:space="preserve"> los</w:t>
      </w:r>
      <w:r w:rsidR="00541B5F">
        <w:rPr>
          <w:rFonts w:asciiTheme="minorHAnsi" w:hAnsiTheme="minorHAnsi"/>
        </w:rPr>
        <w:t xml:space="preserve"> catálogo</w:t>
      </w:r>
      <w:r w:rsidR="00A16D6A">
        <w:rPr>
          <w:rFonts w:asciiTheme="minorHAnsi" w:hAnsiTheme="minorHAnsi"/>
        </w:rPr>
        <w:t>s</w:t>
      </w:r>
      <w:r>
        <w:rPr>
          <w:rFonts w:asciiTheme="minorHAnsi" w:hAnsiTheme="minorHAnsi"/>
        </w:rPr>
        <w:t>:</w:t>
      </w:r>
    </w:p>
    <w:p w14:paraId="1ACD3414" w14:textId="77777777" w:rsidR="00F87ACF" w:rsidRDefault="00541B5F" w:rsidP="0087666E">
      <w:pPr>
        <w:pStyle w:val="Prrafodelista"/>
        <w:numPr>
          <w:ilvl w:val="0"/>
          <w:numId w:val="5"/>
        </w:numPr>
        <w:spacing w:after="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Clientes</w:t>
      </w:r>
    </w:p>
    <w:p w14:paraId="1ACD3415" w14:textId="77777777" w:rsidR="009144F3" w:rsidRDefault="009144F3" w:rsidP="0087666E">
      <w:pPr>
        <w:pStyle w:val="Prrafodelista"/>
        <w:numPr>
          <w:ilvl w:val="0"/>
          <w:numId w:val="5"/>
        </w:numPr>
        <w:spacing w:after="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Entidades Federativas</w:t>
      </w:r>
    </w:p>
    <w:p w14:paraId="1ACD3416" w14:textId="77777777" w:rsidR="009144F3" w:rsidRDefault="009144F3" w:rsidP="0087666E">
      <w:pPr>
        <w:pStyle w:val="Prrafodelista"/>
        <w:numPr>
          <w:ilvl w:val="0"/>
          <w:numId w:val="5"/>
        </w:numPr>
        <w:spacing w:after="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Municipios</w:t>
      </w:r>
    </w:p>
    <w:p w14:paraId="1ACD3417" w14:textId="77777777" w:rsidR="009144F3" w:rsidRDefault="009144F3" w:rsidP="0087666E">
      <w:pPr>
        <w:pStyle w:val="Prrafodelista"/>
        <w:numPr>
          <w:ilvl w:val="0"/>
          <w:numId w:val="5"/>
        </w:numPr>
        <w:spacing w:after="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Asentamientos</w:t>
      </w:r>
    </w:p>
    <w:p w14:paraId="1ACD3418" w14:textId="77777777" w:rsidR="004443AD" w:rsidRDefault="004443AD" w:rsidP="0087666E">
      <w:pPr>
        <w:pStyle w:val="Prrafodelista"/>
        <w:numPr>
          <w:ilvl w:val="0"/>
          <w:numId w:val="5"/>
        </w:numPr>
        <w:spacing w:after="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División</w:t>
      </w:r>
    </w:p>
    <w:p w14:paraId="1ACD3419" w14:textId="77777777" w:rsidR="004443AD" w:rsidRDefault="004443AD" w:rsidP="0087666E">
      <w:pPr>
        <w:pStyle w:val="Prrafodelista"/>
        <w:numPr>
          <w:ilvl w:val="0"/>
          <w:numId w:val="5"/>
        </w:numPr>
        <w:spacing w:after="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Grupo</w:t>
      </w:r>
    </w:p>
    <w:p w14:paraId="1ACD341A" w14:textId="77777777" w:rsidR="004443AD" w:rsidRDefault="004443AD" w:rsidP="0087666E">
      <w:pPr>
        <w:pStyle w:val="Prrafodelista"/>
        <w:numPr>
          <w:ilvl w:val="0"/>
          <w:numId w:val="5"/>
        </w:numPr>
        <w:spacing w:after="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Fracción</w:t>
      </w:r>
    </w:p>
    <w:p w14:paraId="1ACD341B" w14:textId="77777777" w:rsidR="00AD3C25" w:rsidRPr="00F87ACF" w:rsidRDefault="00AD3C25" w:rsidP="0087666E">
      <w:pPr>
        <w:pStyle w:val="Prrafodelista"/>
        <w:numPr>
          <w:ilvl w:val="0"/>
          <w:numId w:val="5"/>
        </w:numPr>
        <w:spacing w:after="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Factores</w:t>
      </w:r>
    </w:p>
    <w:p w14:paraId="1ACD341C" w14:textId="4C6B316B" w:rsidR="004D1B46" w:rsidRPr="00AD37DD" w:rsidRDefault="00D00A7E" w:rsidP="0087666E">
      <w:pPr>
        <w:pStyle w:val="EstiloTtulo1Antes6ptoDespus3ptoInterlineadoMn"/>
        <w:numPr>
          <w:ilvl w:val="1"/>
          <w:numId w:val="2"/>
        </w:numPr>
        <w:spacing w:after="0" w:line="276" w:lineRule="auto"/>
        <w:rPr>
          <w:rFonts w:asciiTheme="minorHAnsi" w:hAnsiTheme="minorHAnsi" w:cstheme="minorHAnsi"/>
          <w:sz w:val="20"/>
        </w:rPr>
      </w:pPr>
      <w:bookmarkStart w:id="62" w:name="_Toc483324348"/>
      <w:bookmarkStart w:id="63" w:name="_Toc487469178"/>
      <w:r>
        <w:rPr>
          <w:rFonts w:asciiTheme="minorHAnsi" w:hAnsiTheme="minorHAnsi" w:cstheme="minorHAnsi"/>
          <w:sz w:val="20"/>
        </w:rPr>
        <w:t xml:space="preserve">&lt;Precondición </w:t>
      </w:r>
      <w:r w:rsidR="00E06803">
        <w:rPr>
          <w:rFonts w:asciiTheme="minorHAnsi" w:hAnsiTheme="minorHAnsi" w:cstheme="minorHAnsi"/>
          <w:sz w:val="20"/>
        </w:rPr>
        <w:t>5</w:t>
      </w:r>
      <w:r>
        <w:rPr>
          <w:rFonts w:asciiTheme="minorHAnsi" w:hAnsiTheme="minorHAnsi" w:cstheme="minorHAnsi"/>
          <w:sz w:val="20"/>
        </w:rPr>
        <w:t xml:space="preserve">&gt; </w:t>
      </w:r>
      <w:bookmarkEnd w:id="62"/>
      <w:r w:rsidR="00284213">
        <w:rPr>
          <w:rFonts w:asciiTheme="minorHAnsi" w:hAnsiTheme="minorHAnsi" w:cstheme="minorHAnsi"/>
          <w:color w:val="000000" w:themeColor="text1"/>
          <w:sz w:val="20"/>
        </w:rPr>
        <w:t>Registro de</w:t>
      </w:r>
      <w:r w:rsidR="00284213" w:rsidRPr="001A085D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284213">
        <w:rPr>
          <w:rFonts w:asciiTheme="minorHAnsi" w:hAnsiTheme="minorHAnsi" w:cstheme="minorHAnsi"/>
          <w:color w:val="000000" w:themeColor="text1"/>
          <w:sz w:val="20"/>
        </w:rPr>
        <w:t>Fracciones previa</w:t>
      </w:r>
      <w:r w:rsidR="00284213" w:rsidRPr="001A085D">
        <w:rPr>
          <w:rFonts w:asciiTheme="minorHAnsi" w:hAnsiTheme="minorHAnsi" w:cstheme="minorHAnsi"/>
          <w:color w:val="000000" w:themeColor="text1"/>
          <w:sz w:val="20"/>
        </w:rPr>
        <w:t>s</w:t>
      </w:r>
      <w:bookmarkEnd w:id="63"/>
    </w:p>
    <w:p w14:paraId="367868F1" w14:textId="5E068380" w:rsidR="00284213" w:rsidRPr="00284213" w:rsidRDefault="00284213" w:rsidP="0087666E">
      <w:pPr>
        <w:spacing w:line="276" w:lineRule="auto"/>
        <w:ind w:left="792"/>
        <w:rPr>
          <w:rFonts w:asciiTheme="minorHAnsi" w:hAnsiTheme="minorHAnsi"/>
        </w:rPr>
      </w:pPr>
      <w:bookmarkStart w:id="64" w:name="_Toc483324349"/>
      <w:r w:rsidRPr="00284213">
        <w:rPr>
          <w:rFonts w:asciiTheme="minorHAnsi" w:hAnsiTheme="minorHAnsi"/>
        </w:rPr>
        <w:t xml:space="preserve">Para la consulta y la modificación, el sistema debe tener registros previos de </w:t>
      </w:r>
      <w:r>
        <w:rPr>
          <w:rFonts w:asciiTheme="minorHAnsi" w:hAnsiTheme="minorHAnsi"/>
        </w:rPr>
        <w:t>instalaciones.</w:t>
      </w:r>
    </w:p>
    <w:p w14:paraId="1ACD341E" w14:textId="77777777" w:rsidR="00D16B4F" w:rsidRPr="00AD37DD" w:rsidRDefault="00D16B4F" w:rsidP="000C3B0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line="240" w:lineRule="auto"/>
        <w:jc w:val="left"/>
        <w:rPr>
          <w:rFonts w:asciiTheme="minorHAnsi" w:hAnsiTheme="minorHAnsi" w:cstheme="minorHAnsi"/>
          <w:sz w:val="20"/>
        </w:rPr>
      </w:pPr>
      <w:bookmarkStart w:id="65" w:name="_Toc487469179"/>
      <w:r w:rsidRPr="00AD37DD">
        <w:rPr>
          <w:rFonts w:asciiTheme="minorHAnsi" w:hAnsiTheme="minorHAnsi" w:cstheme="minorHAnsi"/>
          <w:sz w:val="20"/>
        </w:rPr>
        <w:t>Flujo de Eventos</w:t>
      </w:r>
      <w:bookmarkEnd w:id="52"/>
      <w:bookmarkEnd w:id="53"/>
      <w:bookmarkEnd w:id="54"/>
      <w:bookmarkEnd w:id="64"/>
      <w:bookmarkEnd w:id="65"/>
    </w:p>
    <w:p w14:paraId="1ACD341F" w14:textId="77777777" w:rsidR="00D16B4F" w:rsidRPr="00AD37DD" w:rsidRDefault="00D16B4F" w:rsidP="000C3B0E">
      <w:pPr>
        <w:pStyle w:val="EstiloTtulo1Antes6ptoDespus3ptoInterlineadoMn"/>
        <w:numPr>
          <w:ilvl w:val="1"/>
          <w:numId w:val="2"/>
        </w:numPr>
        <w:tabs>
          <w:tab w:val="left" w:pos="708"/>
        </w:tabs>
        <w:spacing w:line="240" w:lineRule="auto"/>
        <w:jc w:val="left"/>
        <w:rPr>
          <w:rFonts w:asciiTheme="minorHAnsi" w:hAnsiTheme="minorHAnsi" w:cstheme="minorHAnsi"/>
          <w:sz w:val="20"/>
        </w:rPr>
      </w:pPr>
      <w:bookmarkStart w:id="66" w:name="_Toc371934673"/>
      <w:bookmarkStart w:id="67" w:name="_Toc289774378"/>
      <w:bookmarkStart w:id="68" w:name="_Toc126991050"/>
      <w:bookmarkStart w:id="69" w:name="_Toc483324350"/>
      <w:bookmarkStart w:id="70" w:name="_Toc487469180"/>
      <w:r w:rsidRPr="00AD37DD">
        <w:rPr>
          <w:rFonts w:asciiTheme="minorHAnsi" w:hAnsiTheme="minorHAnsi" w:cstheme="minorHAnsi"/>
          <w:sz w:val="20"/>
        </w:rPr>
        <w:t>Flujo Básico</w:t>
      </w:r>
      <w:bookmarkEnd w:id="66"/>
      <w:bookmarkEnd w:id="67"/>
      <w:bookmarkEnd w:id="68"/>
      <w:bookmarkEnd w:id="69"/>
      <w:bookmarkEnd w:id="70"/>
    </w:p>
    <w:tbl>
      <w:tblPr>
        <w:tblW w:w="4705" w:type="pct"/>
        <w:jc w:val="center"/>
        <w:tblInd w:w="-3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42"/>
        <w:gridCol w:w="1701"/>
        <w:gridCol w:w="6946"/>
      </w:tblGrid>
      <w:tr w:rsidR="00547055" w:rsidRPr="00E4155A" w14:paraId="1ACD3423" w14:textId="77777777" w:rsidTr="000C3B0E">
        <w:trPr>
          <w:trHeight w:val="441"/>
          <w:tblHeader/>
          <w:jc w:val="center"/>
        </w:trPr>
        <w:tc>
          <w:tcPr>
            <w:tcW w:w="491" w:type="pct"/>
            <w:shd w:val="clear" w:color="auto" w:fill="BFBFBF" w:themeFill="background1" w:themeFillShade="BF"/>
            <w:vAlign w:val="center"/>
          </w:tcPr>
          <w:p w14:paraId="1ACD3420" w14:textId="77777777" w:rsidR="00F45316" w:rsidRPr="00F12DBD" w:rsidRDefault="00F45316" w:rsidP="000C3B0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bookmarkStart w:id="71" w:name="_Toc371934674"/>
            <w:bookmarkStart w:id="72" w:name="_Toc228339743"/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887" w:type="pct"/>
            <w:shd w:val="clear" w:color="auto" w:fill="BFBFBF" w:themeFill="background1" w:themeFillShade="BF"/>
            <w:vAlign w:val="center"/>
          </w:tcPr>
          <w:p w14:paraId="1ACD3421" w14:textId="77777777" w:rsidR="00F45316" w:rsidRPr="00F12DBD" w:rsidRDefault="00F45316" w:rsidP="000C3B0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22" w:type="pct"/>
            <w:shd w:val="clear" w:color="auto" w:fill="BFBFBF" w:themeFill="background1" w:themeFillShade="BF"/>
            <w:vAlign w:val="center"/>
          </w:tcPr>
          <w:p w14:paraId="1ACD3422" w14:textId="77777777" w:rsidR="00F45316" w:rsidRPr="00F12DBD" w:rsidRDefault="00F45316" w:rsidP="000C3B0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547055" w:rsidRPr="00E4155A" w14:paraId="1ACD3428" w14:textId="77777777" w:rsidTr="0087666E">
        <w:trPr>
          <w:trHeight w:val="901"/>
          <w:jc w:val="center"/>
        </w:trPr>
        <w:tc>
          <w:tcPr>
            <w:tcW w:w="491" w:type="pct"/>
            <w:shd w:val="clear" w:color="auto" w:fill="auto"/>
            <w:vAlign w:val="center"/>
          </w:tcPr>
          <w:p w14:paraId="1ACD3424" w14:textId="77777777" w:rsidR="00F45316" w:rsidRPr="00E4155A" w:rsidRDefault="00F45316" w:rsidP="00E95311">
            <w:pPr>
              <w:pStyle w:val="Prrafodelista"/>
              <w:numPr>
                <w:ilvl w:val="0"/>
                <w:numId w:val="6"/>
              </w:numPr>
              <w:ind w:right="-190"/>
              <w:jc w:val="center"/>
              <w:rPr>
                <w:rFonts w:asciiTheme="minorHAnsi" w:hAnsiTheme="minorHAnsi"/>
              </w:rPr>
            </w:pPr>
            <w:bookmarkStart w:id="73" w:name="P1"/>
            <w:bookmarkEnd w:id="73"/>
          </w:p>
        </w:tc>
        <w:tc>
          <w:tcPr>
            <w:tcW w:w="887" w:type="pct"/>
            <w:shd w:val="clear" w:color="auto" w:fill="auto"/>
            <w:vAlign w:val="center"/>
          </w:tcPr>
          <w:p w14:paraId="1ACD3425" w14:textId="64E74A0A" w:rsidR="004C1542" w:rsidRDefault="0003094F" w:rsidP="004C1542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Usuarios</w:t>
            </w:r>
          </w:p>
          <w:p w14:paraId="1ACD3426" w14:textId="428FCF1A" w:rsidR="00F45316" w:rsidRPr="00E4155A" w:rsidRDefault="00541B5F" w:rsidP="004C1542">
            <w:pPr>
              <w:keepLines/>
              <w:spacing w:before="0" w:after="0" w:line="276" w:lineRule="auto"/>
              <w:jc w:val="center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DPE</w:t>
            </w:r>
            <w:r w:rsidR="0003094F">
              <w:rPr>
                <w:rFonts w:asciiTheme="minorHAnsi" w:hAnsiTheme="minorHAnsi" w:cstheme="minorHAnsi"/>
                <w:szCs w:val="20"/>
              </w:rPr>
              <w:t>, DGAJ y DAR</w:t>
            </w:r>
          </w:p>
        </w:tc>
        <w:tc>
          <w:tcPr>
            <w:tcW w:w="3622" w:type="pct"/>
            <w:shd w:val="clear" w:color="auto" w:fill="auto"/>
            <w:vAlign w:val="center"/>
          </w:tcPr>
          <w:p w14:paraId="1ACD3427" w14:textId="419C9FD5" w:rsidR="00F45316" w:rsidRPr="00E4155A" w:rsidRDefault="0003094F" w:rsidP="0003094F">
            <w:pPr>
              <w:keepLines/>
              <w:rPr>
                <w:rFonts w:asciiTheme="minorHAnsi" w:hAnsiTheme="minorHAnsi" w:cs="Calibri"/>
                <w:bCs/>
                <w:szCs w:val="20"/>
              </w:rPr>
            </w:pPr>
            <w:r w:rsidRPr="008C5B74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la opción “Administrar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Instalaciones</w:t>
            </w:r>
            <w:r w:rsidRPr="008C5B74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”.</w:t>
            </w:r>
          </w:p>
        </w:tc>
      </w:tr>
      <w:tr w:rsidR="00547055" w:rsidRPr="00E4155A" w14:paraId="1ACD343B" w14:textId="77777777" w:rsidTr="004073D9">
        <w:trPr>
          <w:trHeight w:val="7726"/>
          <w:jc w:val="center"/>
        </w:trPr>
        <w:tc>
          <w:tcPr>
            <w:tcW w:w="491" w:type="pct"/>
            <w:shd w:val="clear" w:color="auto" w:fill="auto"/>
            <w:vAlign w:val="center"/>
          </w:tcPr>
          <w:p w14:paraId="1ACD3429" w14:textId="476681D6" w:rsidR="00F45316" w:rsidRPr="00E4155A" w:rsidRDefault="00F45316" w:rsidP="00E95311">
            <w:pPr>
              <w:pStyle w:val="Prrafodelista"/>
              <w:numPr>
                <w:ilvl w:val="0"/>
                <w:numId w:val="6"/>
              </w:numPr>
              <w:ind w:right="-190"/>
              <w:jc w:val="center"/>
              <w:rPr>
                <w:rFonts w:asciiTheme="minorHAnsi" w:hAnsiTheme="minorHAnsi"/>
              </w:rPr>
            </w:pPr>
            <w:bookmarkStart w:id="74" w:name="P2"/>
            <w:bookmarkEnd w:id="74"/>
          </w:p>
        </w:tc>
        <w:tc>
          <w:tcPr>
            <w:tcW w:w="887" w:type="pct"/>
            <w:shd w:val="clear" w:color="auto" w:fill="auto"/>
            <w:vAlign w:val="center"/>
          </w:tcPr>
          <w:p w14:paraId="1ACD342A" w14:textId="77777777" w:rsidR="00F45316" w:rsidRPr="00E4155A" w:rsidRDefault="00781D23" w:rsidP="008B5DE5">
            <w:pPr>
              <w:keepLines/>
              <w:jc w:val="center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="Calibri"/>
                <w:bCs/>
                <w:szCs w:val="20"/>
              </w:rPr>
              <w:t>CONECII</w:t>
            </w:r>
          </w:p>
        </w:tc>
        <w:tc>
          <w:tcPr>
            <w:tcW w:w="3622" w:type="pct"/>
            <w:shd w:val="clear" w:color="auto" w:fill="auto"/>
            <w:vAlign w:val="center"/>
          </w:tcPr>
          <w:p w14:paraId="12ED3E7D" w14:textId="0D8A4FA3" w:rsidR="0003094F" w:rsidRPr="000C3B0E" w:rsidRDefault="0003094F" w:rsidP="000C3B0E">
            <w:pPr>
              <w:rPr>
                <w:rFonts w:asciiTheme="minorHAnsi" w:hAnsiTheme="minorHAnsi"/>
              </w:rPr>
            </w:pPr>
            <w:r w:rsidRPr="000C3B0E">
              <w:rPr>
                <w:rFonts w:asciiTheme="minorHAnsi" w:hAnsiTheme="minorHAnsi"/>
              </w:rPr>
              <w:t>Despliega una ventana con las  instalaciones registradas en el sistema (</w:t>
            </w:r>
            <w:r w:rsidR="00C42B3C">
              <w:rPr>
                <w:rFonts w:asciiTheme="minorHAnsi" w:hAnsiTheme="minorHAnsi"/>
              </w:rPr>
              <w:t>consulta general), ordenados alfabéticamente por nombre corto, por nombre instalación y</w:t>
            </w:r>
            <w:r w:rsidRPr="000C3B0E">
              <w:rPr>
                <w:rFonts w:asciiTheme="minorHAnsi" w:hAnsiTheme="minorHAnsi"/>
              </w:rPr>
              <w:t xml:space="preserve"> Zona de manera descendente, de acuerdo a la siguiente estructura: </w:t>
            </w:r>
          </w:p>
          <w:p w14:paraId="1ACD342C" w14:textId="21B45AAC" w:rsidR="004C1542" w:rsidRPr="00EE3E9E" w:rsidRDefault="0003094F" w:rsidP="004073D9">
            <w:pPr>
              <w:pStyle w:val="Prrafodelista"/>
              <w:keepLines/>
              <w:numPr>
                <w:ilvl w:val="0"/>
                <w:numId w:val="26"/>
              </w:numPr>
              <w:spacing w:line="276" w:lineRule="auto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074E44">
              <w:rPr>
                <w:rFonts w:asciiTheme="minorHAnsi" w:hAnsiTheme="minorHAnsi" w:cstheme="minorHAnsi"/>
                <w:bCs/>
                <w:szCs w:val="20"/>
              </w:rPr>
              <w:t>No.</w:t>
            </w:r>
            <w:r w:rsidR="008C043D">
              <w:rPr>
                <w:rFonts w:asciiTheme="minorHAnsi" w:hAnsiTheme="minorHAnsi" w:cstheme="minorHAnsi"/>
                <w:bCs/>
                <w:szCs w:val="20"/>
              </w:rPr>
              <w:t xml:space="preserve"> Instalación</w:t>
            </w:r>
            <w:r>
              <w:rPr>
                <w:rFonts w:asciiTheme="minorHAnsi" w:hAnsiTheme="minorHAnsi" w:cstheme="minorHAnsi"/>
                <w:bCs/>
                <w:szCs w:val="20"/>
              </w:rPr>
              <w:t>”,</w:t>
            </w:r>
          </w:p>
          <w:p w14:paraId="16F9F0D1" w14:textId="60F20C6A" w:rsidR="00A97F24" w:rsidRDefault="0003094F" w:rsidP="004073D9">
            <w:pPr>
              <w:pStyle w:val="Prrafodelista"/>
              <w:keepLines/>
              <w:numPr>
                <w:ilvl w:val="0"/>
                <w:numId w:val="26"/>
              </w:numPr>
              <w:spacing w:line="276" w:lineRule="auto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AC5D3C">
              <w:rPr>
                <w:rFonts w:asciiTheme="minorHAnsi" w:hAnsiTheme="minorHAnsi" w:cstheme="minorHAnsi"/>
                <w:bCs/>
                <w:szCs w:val="20"/>
              </w:rPr>
              <w:t xml:space="preserve">Nombre </w:t>
            </w:r>
            <w:r w:rsidR="008F28DD">
              <w:rPr>
                <w:rFonts w:asciiTheme="minorHAnsi" w:hAnsiTheme="minorHAnsi" w:cstheme="minorHAnsi"/>
                <w:bCs/>
                <w:szCs w:val="20"/>
              </w:rPr>
              <w:t>o Razón Social</w:t>
            </w:r>
            <w:r>
              <w:rPr>
                <w:rFonts w:asciiTheme="minorHAnsi" w:hAnsiTheme="minorHAnsi" w:cstheme="minorHAnsi"/>
                <w:bCs/>
                <w:szCs w:val="20"/>
              </w:rPr>
              <w:t>”,</w:t>
            </w:r>
          </w:p>
          <w:p w14:paraId="1ACD342D" w14:textId="25CF2B7B" w:rsidR="004C1542" w:rsidRDefault="0003094F" w:rsidP="004073D9">
            <w:pPr>
              <w:pStyle w:val="Prrafodelista"/>
              <w:keepLines/>
              <w:numPr>
                <w:ilvl w:val="0"/>
                <w:numId w:val="26"/>
              </w:numPr>
              <w:spacing w:line="276" w:lineRule="auto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A97F24">
              <w:rPr>
                <w:rFonts w:asciiTheme="minorHAnsi" w:hAnsiTheme="minorHAnsi" w:cstheme="minorHAnsi"/>
                <w:bCs/>
                <w:szCs w:val="20"/>
              </w:rPr>
              <w:t>Nombre corto</w:t>
            </w:r>
            <w:r>
              <w:rPr>
                <w:rFonts w:asciiTheme="minorHAnsi" w:hAnsiTheme="minorHAnsi" w:cstheme="minorHAnsi"/>
                <w:bCs/>
                <w:szCs w:val="20"/>
              </w:rPr>
              <w:t>”,</w:t>
            </w:r>
          </w:p>
          <w:p w14:paraId="79C23AD6" w14:textId="5A3F83B1" w:rsidR="00BE3B34" w:rsidRDefault="0003094F" w:rsidP="004073D9">
            <w:pPr>
              <w:pStyle w:val="Prrafodelista"/>
              <w:keepLines/>
              <w:numPr>
                <w:ilvl w:val="0"/>
                <w:numId w:val="26"/>
              </w:numPr>
              <w:spacing w:line="276" w:lineRule="auto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BE3B34">
              <w:rPr>
                <w:rFonts w:asciiTheme="minorHAnsi" w:hAnsiTheme="minorHAnsi" w:cstheme="minorHAnsi"/>
                <w:bCs/>
                <w:szCs w:val="20"/>
              </w:rPr>
              <w:t>Zona</w:t>
            </w:r>
            <w:r>
              <w:rPr>
                <w:rFonts w:asciiTheme="minorHAnsi" w:hAnsiTheme="minorHAnsi" w:cstheme="minorHAnsi"/>
                <w:bCs/>
                <w:szCs w:val="20"/>
              </w:rPr>
              <w:t>”,</w:t>
            </w:r>
          </w:p>
          <w:p w14:paraId="186BC71C" w14:textId="7D9556C6" w:rsidR="00BE3B34" w:rsidRPr="005429DF" w:rsidRDefault="0003094F" w:rsidP="004073D9">
            <w:pPr>
              <w:pStyle w:val="Prrafodelista"/>
              <w:keepLines/>
              <w:numPr>
                <w:ilvl w:val="0"/>
                <w:numId w:val="26"/>
              </w:numPr>
              <w:spacing w:line="276" w:lineRule="auto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BE3B34">
              <w:rPr>
                <w:rFonts w:asciiTheme="minorHAnsi" w:hAnsiTheme="minorHAnsi" w:cstheme="minorHAnsi"/>
                <w:bCs/>
                <w:szCs w:val="20"/>
              </w:rPr>
              <w:t>Estación</w:t>
            </w:r>
            <w:r>
              <w:rPr>
                <w:rFonts w:asciiTheme="minorHAnsi" w:hAnsiTheme="minorHAnsi" w:cstheme="minorHAnsi"/>
                <w:bCs/>
                <w:szCs w:val="20"/>
              </w:rPr>
              <w:t>”,</w:t>
            </w:r>
          </w:p>
          <w:p w14:paraId="1ACD342F" w14:textId="10D5BCAA" w:rsidR="00EE3E9E" w:rsidRPr="00EE3E9E" w:rsidRDefault="0003094F" w:rsidP="004073D9">
            <w:pPr>
              <w:pStyle w:val="Prrafodelista"/>
              <w:keepLines/>
              <w:numPr>
                <w:ilvl w:val="0"/>
                <w:numId w:val="26"/>
              </w:numPr>
              <w:spacing w:line="276" w:lineRule="auto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EE3E9E" w:rsidRPr="00EE3E9E">
              <w:rPr>
                <w:rFonts w:asciiTheme="minorHAnsi" w:hAnsiTheme="minorHAnsi" w:cstheme="minorHAnsi"/>
                <w:bCs/>
                <w:szCs w:val="20"/>
              </w:rPr>
              <w:t>Nombre Instalación</w:t>
            </w:r>
            <w:r>
              <w:rPr>
                <w:rFonts w:asciiTheme="minorHAnsi" w:hAnsiTheme="minorHAnsi" w:cstheme="minorHAnsi"/>
                <w:bCs/>
                <w:szCs w:val="20"/>
              </w:rPr>
              <w:t>”,</w:t>
            </w:r>
          </w:p>
          <w:p w14:paraId="1ACD3434" w14:textId="12202EAA" w:rsidR="00EE3E9E" w:rsidRDefault="0003094F" w:rsidP="004073D9">
            <w:pPr>
              <w:pStyle w:val="Prrafodelista"/>
              <w:keepLines/>
              <w:numPr>
                <w:ilvl w:val="0"/>
                <w:numId w:val="26"/>
              </w:numPr>
              <w:spacing w:line="276" w:lineRule="auto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EE3E9E" w:rsidRPr="00A97F24">
              <w:rPr>
                <w:rFonts w:asciiTheme="minorHAnsi" w:hAnsiTheme="minorHAnsi" w:cstheme="minorHAnsi"/>
                <w:bCs/>
                <w:szCs w:val="20"/>
              </w:rPr>
              <w:t>Entidad Federativa</w:t>
            </w:r>
            <w:r>
              <w:rPr>
                <w:rFonts w:asciiTheme="minorHAnsi" w:hAnsiTheme="minorHAnsi" w:cstheme="minorHAnsi"/>
                <w:bCs/>
                <w:szCs w:val="20"/>
              </w:rPr>
              <w:t>”,</w:t>
            </w:r>
          </w:p>
          <w:p w14:paraId="703C93CC" w14:textId="61DBF785" w:rsidR="00A97F24" w:rsidRDefault="0087666E" w:rsidP="004073D9">
            <w:pPr>
              <w:pStyle w:val="Prrafodelista"/>
              <w:keepLines/>
              <w:numPr>
                <w:ilvl w:val="0"/>
                <w:numId w:val="26"/>
              </w:numPr>
              <w:spacing w:line="276" w:lineRule="auto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A97F24">
              <w:rPr>
                <w:rFonts w:asciiTheme="minorHAnsi" w:hAnsiTheme="minorHAnsi" w:cstheme="minorHAnsi"/>
                <w:bCs/>
                <w:szCs w:val="20"/>
              </w:rPr>
              <w:t>Municipio/Delegación</w:t>
            </w:r>
            <w:r>
              <w:rPr>
                <w:rFonts w:asciiTheme="minorHAnsi" w:hAnsiTheme="minorHAnsi" w:cstheme="minorHAnsi"/>
                <w:bCs/>
                <w:szCs w:val="20"/>
              </w:rPr>
              <w:t>”</w:t>
            </w:r>
            <w:r w:rsidR="005429DF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14:paraId="65E59F4D" w14:textId="77777777" w:rsidR="0003094F" w:rsidRPr="001A085D" w:rsidRDefault="0003094F" w:rsidP="0003094F">
            <w:p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Los filtros:</w:t>
            </w:r>
          </w:p>
          <w:p w14:paraId="79479F95" w14:textId="2BE96092" w:rsidR="0003094F" w:rsidRDefault="0003094F" w:rsidP="004073D9">
            <w:pPr>
              <w:pStyle w:val="Prrafodelista"/>
              <w:keepLines/>
              <w:numPr>
                <w:ilvl w:val="0"/>
                <w:numId w:val="26"/>
              </w:numPr>
              <w:spacing w:line="240" w:lineRule="auto"/>
              <w:jc w:val="left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Cliente:</w:t>
            </w:r>
          </w:p>
          <w:p w14:paraId="4BC2166F" w14:textId="0942CBBC" w:rsidR="0003094F" w:rsidRDefault="0087666E" w:rsidP="004073D9">
            <w:pPr>
              <w:pStyle w:val="Prrafodelista"/>
              <w:keepLines/>
              <w:numPr>
                <w:ilvl w:val="1"/>
                <w:numId w:val="47"/>
              </w:numPr>
              <w:spacing w:line="240" w:lineRule="auto"/>
              <w:jc w:val="left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“</w:t>
            </w:r>
            <w:r w:rsidR="0003094F">
              <w:rPr>
                <w:rFonts w:ascii="Calibri" w:hAnsi="Calibri" w:cs="Calibri"/>
                <w:bCs/>
                <w:szCs w:val="20"/>
              </w:rPr>
              <w:t>RFC</w:t>
            </w:r>
            <w:r>
              <w:rPr>
                <w:rFonts w:ascii="Calibri" w:hAnsi="Calibri" w:cs="Calibri"/>
                <w:bCs/>
                <w:szCs w:val="20"/>
              </w:rPr>
              <w:t>”</w:t>
            </w:r>
            <w:r w:rsidR="0003094F">
              <w:rPr>
                <w:rFonts w:ascii="Calibri" w:hAnsi="Calibri" w:cs="Calibri"/>
                <w:bCs/>
                <w:szCs w:val="20"/>
              </w:rPr>
              <w:t>,</w:t>
            </w:r>
          </w:p>
          <w:p w14:paraId="6FE36B2D" w14:textId="3FE45528" w:rsidR="0003094F" w:rsidRDefault="0087666E" w:rsidP="004073D9">
            <w:pPr>
              <w:pStyle w:val="Prrafodelista"/>
              <w:keepLines/>
              <w:numPr>
                <w:ilvl w:val="1"/>
                <w:numId w:val="47"/>
              </w:numPr>
              <w:spacing w:line="240" w:lineRule="auto"/>
              <w:jc w:val="left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“</w:t>
            </w:r>
            <w:r w:rsidR="0003094F">
              <w:rPr>
                <w:rFonts w:ascii="Calibri" w:hAnsi="Calibri" w:cs="Calibri"/>
                <w:bCs/>
                <w:szCs w:val="20"/>
              </w:rPr>
              <w:t>Nombre o Razón Social</w:t>
            </w:r>
            <w:r>
              <w:rPr>
                <w:rFonts w:ascii="Calibri" w:hAnsi="Calibri" w:cs="Calibri"/>
                <w:bCs/>
                <w:szCs w:val="20"/>
              </w:rPr>
              <w:t>”</w:t>
            </w:r>
            <w:r w:rsidR="0003094F">
              <w:rPr>
                <w:rFonts w:ascii="Calibri" w:hAnsi="Calibri" w:cs="Calibri"/>
                <w:bCs/>
                <w:szCs w:val="20"/>
              </w:rPr>
              <w:t>,</w:t>
            </w:r>
          </w:p>
          <w:p w14:paraId="029388CD" w14:textId="317C99C7" w:rsidR="0003094F" w:rsidRDefault="0087666E" w:rsidP="004073D9">
            <w:pPr>
              <w:pStyle w:val="Prrafodelista"/>
              <w:keepLines/>
              <w:numPr>
                <w:ilvl w:val="1"/>
                <w:numId w:val="47"/>
              </w:numPr>
              <w:spacing w:line="240" w:lineRule="auto"/>
              <w:jc w:val="left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“</w:t>
            </w:r>
            <w:r w:rsidR="00C42B3C">
              <w:rPr>
                <w:rFonts w:ascii="Calibri" w:hAnsi="Calibri" w:cs="Calibri"/>
                <w:bCs/>
                <w:szCs w:val="20"/>
              </w:rPr>
              <w:t>Nombre corto</w:t>
            </w:r>
            <w:r>
              <w:rPr>
                <w:rFonts w:ascii="Calibri" w:hAnsi="Calibri" w:cs="Calibri"/>
                <w:bCs/>
                <w:szCs w:val="20"/>
              </w:rPr>
              <w:t>”</w:t>
            </w:r>
            <w:r w:rsidR="0003094F">
              <w:rPr>
                <w:rFonts w:ascii="Calibri" w:hAnsi="Calibri" w:cs="Calibri"/>
                <w:bCs/>
                <w:szCs w:val="20"/>
              </w:rPr>
              <w:t>.</w:t>
            </w:r>
          </w:p>
          <w:p w14:paraId="657007E5" w14:textId="5FDE1E5D" w:rsidR="00C42B3C" w:rsidRPr="00C42B3C" w:rsidRDefault="00C42B3C" w:rsidP="004073D9">
            <w:pPr>
              <w:pStyle w:val="Prrafodelista"/>
              <w:keepLines/>
              <w:numPr>
                <w:ilvl w:val="0"/>
                <w:numId w:val="47"/>
              </w:numPr>
              <w:spacing w:line="276" w:lineRule="auto"/>
              <w:jc w:val="left"/>
              <w:rPr>
                <w:rFonts w:ascii="Calibri" w:hAnsi="Calibri" w:cs="Calibri"/>
                <w:bCs/>
                <w:szCs w:val="20"/>
              </w:rPr>
            </w:pPr>
            <w:r w:rsidRPr="00C42B3C">
              <w:rPr>
                <w:rFonts w:ascii="Calibri" w:hAnsi="Calibri" w:cs="Calibri"/>
                <w:bCs/>
                <w:szCs w:val="20"/>
              </w:rPr>
              <w:t>Nombre Instalación</w:t>
            </w:r>
            <w:r w:rsidR="006B23D2">
              <w:rPr>
                <w:rFonts w:ascii="Calibri" w:hAnsi="Calibri" w:cs="Calibri"/>
                <w:bCs/>
                <w:szCs w:val="20"/>
              </w:rPr>
              <w:t>,</w:t>
            </w:r>
          </w:p>
          <w:p w14:paraId="70F3BFDD" w14:textId="2BACB823" w:rsidR="0003094F" w:rsidRDefault="0003094F" w:rsidP="004073D9">
            <w:pPr>
              <w:pStyle w:val="Prrafodelista"/>
              <w:keepLines/>
              <w:numPr>
                <w:ilvl w:val="0"/>
                <w:numId w:val="26"/>
              </w:numPr>
              <w:spacing w:line="276" w:lineRule="auto"/>
              <w:jc w:val="left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Activo (Instalaciones),</w:t>
            </w:r>
          </w:p>
          <w:p w14:paraId="5214859C" w14:textId="1E1BC384" w:rsidR="0003094F" w:rsidRPr="005429DF" w:rsidRDefault="0003094F" w:rsidP="004073D9">
            <w:pPr>
              <w:pStyle w:val="Prrafodelista"/>
              <w:keepLines/>
              <w:numPr>
                <w:ilvl w:val="0"/>
                <w:numId w:val="26"/>
              </w:numPr>
              <w:spacing w:line="276" w:lineRule="auto"/>
              <w:jc w:val="left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Inactivo (Instalaciones).</w:t>
            </w:r>
          </w:p>
          <w:p w14:paraId="1ACD3435" w14:textId="50208DA1" w:rsidR="004C1542" w:rsidRPr="004C1542" w:rsidRDefault="004C1542" w:rsidP="004C1542">
            <w:pPr>
              <w:keepLines/>
              <w:jc w:val="left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Así como las siguientes opciones</w:t>
            </w:r>
            <w:r w:rsidR="0003094F">
              <w:rPr>
                <w:rFonts w:ascii="Calibri" w:hAnsi="Calibri" w:cs="Calibri"/>
                <w:bCs/>
                <w:szCs w:val="20"/>
              </w:rPr>
              <w:t>:</w:t>
            </w:r>
          </w:p>
          <w:p w14:paraId="6DAA147E" w14:textId="77777777" w:rsidR="0003094F" w:rsidRPr="005429DF" w:rsidRDefault="0003094F" w:rsidP="00522B49">
            <w:pPr>
              <w:pStyle w:val="Prrafodelista"/>
              <w:keepLines/>
              <w:numPr>
                <w:ilvl w:val="0"/>
                <w:numId w:val="26"/>
              </w:numPr>
              <w:jc w:val="left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“Crear Instalación”</w:t>
            </w:r>
          </w:p>
          <w:p w14:paraId="1A03E6EA" w14:textId="7B15E937" w:rsidR="0003094F" w:rsidRDefault="004C1542" w:rsidP="00522B49">
            <w:pPr>
              <w:pStyle w:val="Prrafodelista"/>
              <w:numPr>
                <w:ilvl w:val="0"/>
                <w:numId w:val="26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="Calibri" w:hAnsi="Calibri" w:cs="Calibri"/>
                <w:bCs/>
                <w:szCs w:val="20"/>
              </w:rPr>
              <w:t>“Modificar</w:t>
            </w:r>
            <w:r w:rsidR="00394332">
              <w:rPr>
                <w:rFonts w:ascii="Calibri" w:hAnsi="Calibri" w:cs="Calibri"/>
                <w:bCs/>
                <w:szCs w:val="20"/>
              </w:rPr>
              <w:t xml:space="preserve"> Instalación</w:t>
            </w:r>
            <w:r w:rsidR="00C002ED">
              <w:rPr>
                <w:rFonts w:ascii="Calibri" w:hAnsi="Calibri" w:cs="Calibri"/>
                <w:bCs/>
                <w:szCs w:val="20"/>
              </w:rPr>
              <w:t>”</w:t>
            </w:r>
            <w:r w:rsidR="0003094F">
              <w:rPr>
                <w:rFonts w:ascii="Calibri" w:hAnsi="Calibri" w:cs="Calibri"/>
                <w:bCs/>
                <w:szCs w:val="20"/>
              </w:rPr>
              <w:t>,</w:t>
            </w:r>
            <w:r w:rsidR="0003094F"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(por cada elemento de la consulta general),</w:t>
            </w:r>
          </w:p>
          <w:p w14:paraId="3FD3E3DC" w14:textId="77777777" w:rsidR="0003094F" w:rsidRDefault="007E339C" w:rsidP="00522B49">
            <w:pPr>
              <w:pStyle w:val="Prrafodelista"/>
              <w:numPr>
                <w:ilvl w:val="0"/>
                <w:numId w:val="26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="Calibri" w:hAnsi="Calibri" w:cs="Calibri"/>
                <w:bCs/>
                <w:szCs w:val="20"/>
              </w:rPr>
              <w:t>“</w:t>
            </w:r>
            <w:r w:rsidR="00A97F24">
              <w:rPr>
                <w:rFonts w:ascii="Calibri" w:hAnsi="Calibri" w:cs="Calibri"/>
                <w:bCs/>
                <w:szCs w:val="20"/>
              </w:rPr>
              <w:t xml:space="preserve">Ver </w:t>
            </w:r>
            <w:r>
              <w:rPr>
                <w:rFonts w:ascii="Calibri" w:hAnsi="Calibri" w:cs="Calibri"/>
                <w:bCs/>
                <w:szCs w:val="20"/>
              </w:rPr>
              <w:t>Detalle</w:t>
            </w:r>
            <w:r w:rsidR="00394332">
              <w:rPr>
                <w:rFonts w:ascii="Calibri" w:hAnsi="Calibri" w:cs="Calibri"/>
                <w:bCs/>
                <w:szCs w:val="20"/>
              </w:rPr>
              <w:t xml:space="preserve"> Instalación</w:t>
            </w:r>
            <w:r>
              <w:rPr>
                <w:rFonts w:ascii="Calibri" w:hAnsi="Calibri" w:cs="Calibri"/>
                <w:bCs/>
                <w:szCs w:val="20"/>
              </w:rPr>
              <w:t>”</w:t>
            </w:r>
            <w:r w:rsidR="0003094F">
              <w:rPr>
                <w:rFonts w:ascii="Calibri" w:hAnsi="Calibri" w:cs="Calibri"/>
                <w:bCs/>
                <w:szCs w:val="20"/>
              </w:rPr>
              <w:t xml:space="preserve">, </w:t>
            </w:r>
            <w:r w:rsidR="0003094F"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general),</w:t>
            </w:r>
          </w:p>
          <w:p w14:paraId="10C1133E" w14:textId="0EEE3587" w:rsidR="00394332" w:rsidRPr="0003094F" w:rsidRDefault="007C7884" w:rsidP="00522B49">
            <w:pPr>
              <w:pStyle w:val="Prrafodelista"/>
              <w:numPr>
                <w:ilvl w:val="0"/>
                <w:numId w:val="26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="Calibri" w:hAnsi="Calibri" w:cs="Calibri"/>
                <w:bCs/>
                <w:szCs w:val="20"/>
              </w:rPr>
              <w:t>“</w:t>
            </w:r>
            <w:r w:rsidR="00394332">
              <w:rPr>
                <w:rFonts w:ascii="Calibri" w:hAnsi="Calibri" w:cs="Calibri"/>
                <w:bCs/>
                <w:szCs w:val="20"/>
              </w:rPr>
              <w:t xml:space="preserve">Activar/Desactivar </w:t>
            </w:r>
            <w:r>
              <w:rPr>
                <w:rFonts w:ascii="Calibri" w:hAnsi="Calibri" w:cs="Calibri"/>
                <w:bCs/>
                <w:szCs w:val="20"/>
              </w:rPr>
              <w:t>“</w:t>
            </w:r>
            <w:r w:rsidR="0003094F">
              <w:rPr>
                <w:rFonts w:ascii="Calibri" w:hAnsi="Calibri" w:cs="Calibri"/>
                <w:bCs/>
                <w:szCs w:val="20"/>
              </w:rPr>
              <w:t xml:space="preserve">, </w:t>
            </w:r>
            <w:r w:rsidR="0003094F"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general),</w:t>
            </w:r>
          </w:p>
          <w:p w14:paraId="1ACD343A" w14:textId="2A286C48" w:rsidR="00E727CB" w:rsidRPr="0003094F" w:rsidRDefault="00F45316" w:rsidP="00522B49">
            <w:pPr>
              <w:pStyle w:val="Prrafodelista"/>
              <w:keepLines/>
              <w:numPr>
                <w:ilvl w:val="0"/>
                <w:numId w:val="26"/>
              </w:numPr>
              <w:jc w:val="left"/>
              <w:rPr>
                <w:rFonts w:ascii="Calibri" w:hAnsi="Calibri" w:cs="Calibri"/>
                <w:bCs/>
                <w:szCs w:val="20"/>
              </w:rPr>
            </w:pPr>
            <w:r w:rsidRPr="00B9079D">
              <w:rPr>
                <w:rFonts w:ascii="Calibri" w:hAnsi="Calibri" w:cs="Calibri"/>
                <w:bCs/>
                <w:szCs w:val="20"/>
              </w:rPr>
              <w:t>“</w:t>
            </w:r>
            <w:r w:rsidR="007E339C">
              <w:rPr>
                <w:rFonts w:ascii="Calibri" w:hAnsi="Calibri" w:cs="Calibri"/>
                <w:bCs/>
                <w:szCs w:val="20"/>
              </w:rPr>
              <w:t>Buscar</w:t>
            </w:r>
            <w:r w:rsidR="00C002ED">
              <w:rPr>
                <w:rFonts w:ascii="Calibri" w:hAnsi="Calibri" w:cs="Calibri"/>
                <w:bCs/>
                <w:szCs w:val="20"/>
              </w:rPr>
              <w:t>”</w:t>
            </w:r>
            <w:r w:rsidR="0003094F">
              <w:rPr>
                <w:rFonts w:ascii="Calibri" w:hAnsi="Calibri" w:cs="Calibri"/>
                <w:bCs/>
                <w:szCs w:val="20"/>
              </w:rPr>
              <w:t>.</w:t>
            </w:r>
          </w:p>
        </w:tc>
      </w:tr>
      <w:tr w:rsidR="00547055" w:rsidRPr="00E4155A" w14:paraId="1ACD3445" w14:textId="77777777" w:rsidTr="004073D9">
        <w:trPr>
          <w:trHeight w:val="497"/>
          <w:jc w:val="center"/>
        </w:trPr>
        <w:tc>
          <w:tcPr>
            <w:tcW w:w="491" w:type="pct"/>
            <w:shd w:val="clear" w:color="auto" w:fill="auto"/>
            <w:vAlign w:val="center"/>
          </w:tcPr>
          <w:p w14:paraId="1ACD343C" w14:textId="3A477809" w:rsidR="00F45316" w:rsidRPr="00E4155A" w:rsidRDefault="00F45316" w:rsidP="00E95311">
            <w:pPr>
              <w:pStyle w:val="Prrafodelista"/>
              <w:numPr>
                <w:ilvl w:val="0"/>
                <w:numId w:val="6"/>
              </w:numPr>
              <w:ind w:right="-190"/>
              <w:jc w:val="center"/>
              <w:rPr>
                <w:rFonts w:asciiTheme="minorHAnsi" w:hAnsiTheme="minorHAnsi"/>
              </w:rPr>
            </w:pPr>
            <w:bookmarkStart w:id="75" w:name="P3"/>
            <w:bookmarkEnd w:id="75"/>
          </w:p>
        </w:tc>
        <w:tc>
          <w:tcPr>
            <w:tcW w:w="887" w:type="pct"/>
            <w:shd w:val="clear" w:color="auto" w:fill="auto"/>
            <w:vAlign w:val="center"/>
          </w:tcPr>
          <w:p w14:paraId="58CCCFCE" w14:textId="77777777" w:rsidR="0003094F" w:rsidRDefault="0003094F" w:rsidP="0003094F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Usuarios</w:t>
            </w:r>
          </w:p>
          <w:p w14:paraId="1ACD343E" w14:textId="444CFC3C" w:rsidR="00F45316" w:rsidRPr="00E4155A" w:rsidRDefault="0003094F" w:rsidP="0003094F">
            <w:pPr>
              <w:keepLines/>
              <w:spacing w:before="0" w:after="0" w:line="276" w:lineRule="auto"/>
              <w:jc w:val="center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DPE, DGAJ y DAR</w:t>
            </w:r>
          </w:p>
        </w:tc>
        <w:tc>
          <w:tcPr>
            <w:tcW w:w="3622" w:type="pct"/>
            <w:shd w:val="clear" w:color="auto" w:fill="auto"/>
            <w:vAlign w:val="center"/>
          </w:tcPr>
          <w:p w14:paraId="1ACD343F" w14:textId="77777777" w:rsidR="00F45316" w:rsidRDefault="00547055" w:rsidP="00547055">
            <w:pPr>
              <w:keepLines/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Selecciona opción requerida, considerando que:</w:t>
            </w:r>
          </w:p>
          <w:p w14:paraId="1ACD3440" w14:textId="5CA1E5D1" w:rsidR="007E339C" w:rsidRPr="007E339C" w:rsidRDefault="00547055" w:rsidP="007E339C">
            <w:pPr>
              <w:pStyle w:val="Prrafodelista"/>
              <w:keepLines/>
              <w:numPr>
                <w:ilvl w:val="0"/>
                <w:numId w:val="8"/>
              </w:numPr>
              <w:rPr>
                <w:rFonts w:asciiTheme="minorHAnsi" w:hAnsiTheme="minorHAnsi"/>
                <w:b/>
                <w:i/>
                <w:noProof/>
                <w:lang w:eastAsia="es-MX"/>
              </w:rPr>
            </w:pPr>
            <w:r w:rsidRPr="00547055">
              <w:rPr>
                <w:rFonts w:asciiTheme="minorHAnsi" w:hAnsiTheme="minorHAnsi"/>
                <w:noProof/>
                <w:lang w:eastAsia="es-MX"/>
              </w:rPr>
              <w:t xml:space="preserve">Al </w:t>
            </w:r>
            <w:r w:rsidR="00D6536E">
              <w:rPr>
                <w:rFonts w:asciiTheme="minorHAnsi" w:hAnsiTheme="minorHAnsi"/>
                <w:noProof/>
                <w:lang w:eastAsia="es-MX"/>
              </w:rPr>
              <w:t xml:space="preserve">seleccionar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“Crear</w:t>
            </w:r>
            <w:r w:rsidR="000C3B0E">
              <w:rPr>
                <w:rFonts w:asciiTheme="minorHAnsi" w:hAnsiTheme="minorHAnsi"/>
                <w:noProof/>
                <w:lang w:eastAsia="es-MX"/>
              </w:rPr>
              <w:t xml:space="preserve"> Instalación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”</w:t>
            </w:r>
            <w:r w:rsidR="00D6536E">
              <w:rPr>
                <w:rFonts w:asciiTheme="minorHAnsi" w:hAnsiTheme="minorHAnsi"/>
                <w:noProof/>
                <w:lang w:eastAsia="es-MX"/>
              </w:rPr>
              <w:t xml:space="preserve">, continúa en el flujo </w:t>
            </w:r>
            <w:r w:rsidR="000C3B0E">
              <w:rPr>
                <w:rFonts w:asciiTheme="minorHAnsi" w:hAnsiTheme="minorHAnsi"/>
                <w:noProof/>
                <w:lang w:eastAsia="es-MX"/>
              </w:rPr>
              <w:t xml:space="preserve">en el alterno opcional </w:t>
            </w:r>
            <w:r w:rsidR="0026584C" w:rsidRPr="00074E44">
              <w:rPr>
                <w:rFonts w:asciiTheme="minorHAnsi" w:hAnsiTheme="minorHAnsi"/>
                <w:b/>
                <w:noProof/>
                <w:lang w:eastAsia="es-MX"/>
              </w:rPr>
              <w:t>AO01</w:t>
            </w:r>
            <w:r w:rsidR="00D6536E">
              <w:rPr>
                <w:rFonts w:asciiTheme="minorHAnsi" w:hAnsiTheme="minorHAnsi"/>
                <w:b/>
                <w:noProof/>
                <w:lang w:eastAsia="es-MX"/>
              </w:rPr>
              <w:t xml:space="preserve"> </w:t>
            </w:r>
            <w:r w:rsidR="007E339C">
              <w:rPr>
                <w:rFonts w:asciiTheme="minorHAnsi" w:hAnsiTheme="minorHAnsi"/>
                <w:b/>
                <w:noProof/>
                <w:lang w:eastAsia="es-MX"/>
              </w:rPr>
              <w:t>Crear Instalación</w:t>
            </w:r>
            <w:r w:rsidRPr="00074E44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</w:p>
          <w:p w14:paraId="1ACD3441" w14:textId="5D8BBFC2" w:rsidR="00547055" w:rsidRPr="007E339C" w:rsidRDefault="00547055" w:rsidP="007E339C">
            <w:pPr>
              <w:pStyle w:val="Prrafodelista"/>
              <w:keepLines/>
              <w:numPr>
                <w:ilvl w:val="0"/>
                <w:numId w:val="8"/>
              </w:numPr>
              <w:rPr>
                <w:rFonts w:asciiTheme="minorHAnsi" w:hAnsiTheme="minorHAnsi"/>
                <w:b/>
                <w:i/>
                <w:noProof/>
                <w:lang w:eastAsia="es-MX"/>
              </w:rPr>
            </w:pPr>
            <w:r w:rsidRPr="007E339C">
              <w:rPr>
                <w:rFonts w:asciiTheme="minorHAnsi" w:hAnsiTheme="minorHAnsi"/>
                <w:noProof/>
                <w:lang w:eastAsia="es-MX"/>
              </w:rPr>
              <w:t>Al</w:t>
            </w:r>
            <w:r w:rsidR="007E339C">
              <w:rPr>
                <w:rFonts w:asciiTheme="minorHAnsi" w:hAnsiTheme="minorHAnsi"/>
                <w:noProof/>
                <w:lang w:eastAsia="es-MX"/>
              </w:rPr>
              <w:t xml:space="preserve"> </w:t>
            </w:r>
            <w:r w:rsidR="00D6536E" w:rsidRPr="007E339C">
              <w:rPr>
                <w:rFonts w:asciiTheme="minorHAnsi" w:hAnsiTheme="minorHAnsi"/>
                <w:noProof/>
                <w:lang w:eastAsia="es-MX"/>
              </w:rPr>
              <w:t xml:space="preserve">seleccionar </w:t>
            </w:r>
            <w:r w:rsidRPr="007E339C">
              <w:rPr>
                <w:rFonts w:asciiTheme="minorHAnsi" w:hAnsiTheme="minorHAnsi"/>
                <w:noProof/>
                <w:lang w:eastAsia="es-MX"/>
              </w:rPr>
              <w:t>la opción “Modificar</w:t>
            </w:r>
            <w:r w:rsidR="000C3B0E" w:rsidRPr="00547055">
              <w:rPr>
                <w:rFonts w:asciiTheme="minorHAnsi" w:hAnsiTheme="minorHAnsi"/>
                <w:noProof/>
                <w:lang w:eastAsia="es-MX"/>
              </w:rPr>
              <w:t>”</w:t>
            </w:r>
            <w:r w:rsidR="000C3B0E">
              <w:rPr>
                <w:rFonts w:asciiTheme="minorHAnsi" w:hAnsiTheme="minorHAnsi"/>
                <w:noProof/>
                <w:lang w:eastAsia="es-MX"/>
              </w:rPr>
              <w:t xml:space="preserve">, continúa en el flujo en el alterno opcional </w:t>
            </w:r>
            <w:r w:rsidR="00D6536E" w:rsidRPr="007E339C">
              <w:rPr>
                <w:rFonts w:asciiTheme="minorHAnsi" w:hAnsiTheme="minorHAnsi"/>
                <w:b/>
                <w:noProof/>
                <w:lang w:eastAsia="es-MX"/>
              </w:rPr>
              <w:t xml:space="preserve">AO02 </w:t>
            </w:r>
            <w:r w:rsidR="007E339C" w:rsidRPr="007E339C">
              <w:rPr>
                <w:rFonts w:asciiTheme="minorHAnsi" w:hAnsiTheme="minorHAnsi"/>
                <w:b/>
                <w:noProof/>
                <w:lang w:eastAsia="es-MX"/>
              </w:rPr>
              <w:t>Modificar</w:t>
            </w:r>
            <w:r w:rsidR="007E339C">
              <w:rPr>
                <w:rFonts w:asciiTheme="minorHAnsi" w:hAnsiTheme="minorHAnsi"/>
                <w:b/>
                <w:noProof/>
                <w:lang w:eastAsia="es-MX"/>
              </w:rPr>
              <w:t xml:space="preserve"> Instalación</w:t>
            </w:r>
            <w:r w:rsidR="007E339C" w:rsidRPr="00074E44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</w:p>
          <w:p w14:paraId="1ACD3442" w14:textId="48C140B9" w:rsidR="00547055" w:rsidRPr="007E339C" w:rsidRDefault="00D6536E" w:rsidP="00E95311">
            <w:pPr>
              <w:pStyle w:val="Prrafodelista"/>
              <w:keepLines/>
              <w:numPr>
                <w:ilvl w:val="0"/>
                <w:numId w:val="8"/>
              </w:num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Al seleccionar </w:t>
            </w:r>
            <w:r w:rsidR="00547055"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 w:rsidR="007E339C">
              <w:rPr>
                <w:rFonts w:asciiTheme="minorHAnsi" w:hAnsiTheme="minorHAnsi"/>
                <w:noProof/>
                <w:lang w:eastAsia="es-MX"/>
              </w:rPr>
              <w:t>Detalle</w:t>
            </w:r>
            <w:r w:rsidR="000C3B0E" w:rsidRPr="00547055">
              <w:rPr>
                <w:rFonts w:asciiTheme="minorHAnsi" w:hAnsiTheme="minorHAnsi"/>
                <w:noProof/>
                <w:lang w:eastAsia="es-MX"/>
              </w:rPr>
              <w:t>”</w:t>
            </w:r>
            <w:r w:rsidR="000C3B0E">
              <w:rPr>
                <w:rFonts w:asciiTheme="minorHAnsi" w:hAnsiTheme="minorHAnsi"/>
                <w:noProof/>
                <w:lang w:eastAsia="es-MX"/>
              </w:rPr>
              <w:t xml:space="preserve">, continúa en el flujo en el alterno opcional </w:t>
            </w:r>
            <w:r w:rsidR="0026584C" w:rsidRPr="00074E44">
              <w:rPr>
                <w:rFonts w:asciiTheme="minorHAnsi" w:hAnsiTheme="minorHAnsi"/>
                <w:b/>
                <w:noProof/>
                <w:lang w:eastAsia="es-MX"/>
              </w:rPr>
              <w:t>AO03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 xml:space="preserve"> </w:t>
            </w:r>
            <w:r w:rsidR="000C3B0E">
              <w:rPr>
                <w:rFonts w:asciiTheme="minorHAnsi" w:hAnsiTheme="minorHAnsi"/>
                <w:b/>
                <w:noProof/>
                <w:lang w:eastAsia="es-MX"/>
              </w:rPr>
              <w:t>Ver</w:t>
            </w:r>
            <w:r w:rsidR="0067341A">
              <w:rPr>
                <w:rFonts w:asciiTheme="minorHAnsi" w:hAnsiTheme="minorHAnsi"/>
                <w:b/>
                <w:noProof/>
                <w:lang w:eastAsia="es-MX"/>
              </w:rPr>
              <w:t xml:space="preserve"> </w:t>
            </w:r>
            <w:r w:rsidR="007E339C">
              <w:rPr>
                <w:rFonts w:asciiTheme="minorHAnsi" w:hAnsiTheme="minorHAnsi"/>
                <w:b/>
                <w:noProof/>
                <w:lang w:eastAsia="es-MX"/>
              </w:rPr>
              <w:t>Detalle Instalación</w:t>
            </w:r>
            <w:r w:rsidR="00547055" w:rsidRPr="00074E44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</w:p>
          <w:p w14:paraId="1ACD3444" w14:textId="7AF5ECBF" w:rsidR="00A621E0" w:rsidRPr="005E245B" w:rsidRDefault="007E339C" w:rsidP="00A621E0">
            <w:pPr>
              <w:pStyle w:val="Prrafodelista"/>
              <w:keepLines/>
              <w:numPr>
                <w:ilvl w:val="0"/>
                <w:numId w:val="8"/>
              </w:num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Al seleccionar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>
              <w:rPr>
                <w:rFonts w:asciiTheme="minorHAnsi" w:hAnsiTheme="minorHAnsi"/>
                <w:noProof/>
                <w:lang w:eastAsia="es-MX"/>
              </w:rPr>
              <w:t>Búscar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 xml:space="preserve">”, </w:t>
            </w:r>
            <w:r w:rsidR="000C3B0E">
              <w:rPr>
                <w:rFonts w:asciiTheme="minorHAnsi" w:hAnsiTheme="minorHAnsi"/>
                <w:noProof/>
                <w:lang w:eastAsia="es-MX"/>
              </w:rPr>
              <w:t xml:space="preserve">ontinúa en el flujo en el alterno opcional 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AO05 Buscar Instalación</w:t>
            </w:r>
            <w:r w:rsidRPr="00074E44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</w:p>
        </w:tc>
      </w:tr>
      <w:tr w:rsidR="0023545E" w:rsidRPr="00E4155A" w14:paraId="6E1F062E" w14:textId="77777777" w:rsidTr="0087666E">
        <w:trPr>
          <w:trHeight w:val="1347"/>
          <w:jc w:val="center"/>
        </w:trPr>
        <w:tc>
          <w:tcPr>
            <w:tcW w:w="491" w:type="pct"/>
            <w:shd w:val="clear" w:color="auto" w:fill="auto"/>
            <w:vAlign w:val="center"/>
          </w:tcPr>
          <w:p w14:paraId="2A9419B3" w14:textId="77777777" w:rsidR="0023545E" w:rsidRPr="00E4155A" w:rsidRDefault="0023545E" w:rsidP="00E95311">
            <w:pPr>
              <w:pStyle w:val="Prrafodelista"/>
              <w:numPr>
                <w:ilvl w:val="0"/>
                <w:numId w:val="6"/>
              </w:numPr>
              <w:ind w:right="-1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14:paraId="0EAAAA91" w14:textId="373D05E0" w:rsidR="0023545E" w:rsidRDefault="0023545E" w:rsidP="0003094F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de la DGAJ</w:t>
            </w:r>
          </w:p>
        </w:tc>
        <w:tc>
          <w:tcPr>
            <w:tcW w:w="3622" w:type="pct"/>
            <w:shd w:val="clear" w:color="auto" w:fill="auto"/>
            <w:vAlign w:val="center"/>
          </w:tcPr>
          <w:p w14:paraId="6AA55913" w14:textId="077BD938" w:rsidR="0023545E" w:rsidRPr="004073D9" w:rsidRDefault="006B23D2" w:rsidP="004073D9">
            <w:pPr>
              <w:keepLines/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Contemplando adémas que este usuario pueda:</w:t>
            </w:r>
          </w:p>
          <w:p w14:paraId="445E3B8A" w14:textId="08CBE57D" w:rsidR="0023545E" w:rsidRPr="004073D9" w:rsidRDefault="006B23D2" w:rsidP="00DA340C">
            <w:pPr>
              <w:pStyle w:val="Prrafodelista"/>
              <w:keepLines/>
              <w:numPr>
                <w:ilvl w:val="0"/>
                <w:numId w:val="8"/>
              </w:num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S</w:t>
            </w:r>
            <w:r w:rsidR="0023545E">
              <w:rPr>
                <w:rFonts w:asciiTheme="minorHAnsi" w:hAnsiTheme="minorHAnsi"/>
                <w:noProof/>
                <w:lang w:eastAsia="es-MX"/>
              </w:rPr>
              <w:t xml:space="preserve">eleccionar </w:t>
            </w:r>
            <w:r w:rsidR="0023545E"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 w:rsidR="0023545E">
              <w:rPr>
                <w:rFonts w:asciiTheme="minorHAnsi" w:hAnsiTheme="minorHAnsi"/>
                <w:noProof/>
                <w:lang w:eastAsia="es-MX"/>
              </w:rPr>
              <w:t>Activar/Desactivar</w:t>
            </w:r>
            <w:r w:rsidR="0023545E" w:rsidRPr="00547055">
              <w:rPr>
                <w:rFonts w:asciiTheme="minorHAnsi" w:hAnsiTheme="minorHAnsi"/>
                <w:noProof/>
                <w:lang w:eastAsia="es-MX"/>
              </w:rPr>
              <w:t>”</w:t>
            </w:r>
            <w:r w:rsidR="0023545E">
              <w:rPr>
                <w:rFonts w:asciiTheme="minorHAnsi" w:hAnsiTheme="minorHAnsi"/>
                <w:noProof/>
                <w:lang w:eastAsia="es-MX"/>
              </w:rPr>
              <w:t>, contin</w:t>
            </w:r>
            <w:r w:rsidR="001E361D">
              <w:rPr>
                <w:rFonts w:asciiTheme="minorHAnsi" w:hAnsiTheme="minorHAnsi"/>
                <w:noProof/>
                <w:lang w:eastAsia="es-MX"/>
              </w:rPr>
              <w:t>uando</w:t>
            </w:r>
            <w:r w:rsidR="0023545E">
              <w:rPr>
                <w:rFonts w:asciiTheme="minorHAnsi" w:hAnsiTheme="minorHAnsi"/>
                <w:noProof/>
                <w:lang w:eastAsia="es-MX"/>
              </w:rPr>
              <w:t xml:space="preserve"> en el flujo en el alterno opcional </w:t>
            </w:r>
            <w:r w:rsidR="0023545E">
              <w:rPr>
                <w:rFonts w:asciiTheme="minorHAnsi" w:hAnsiTheme="minorHAnsi"/>
                <w:b/>
                <w:noProof/>
                <w:lang w:eastAsia="es-MX"/>
              </w:rPr>
              <w:t>AO04 Activar/Desactivar Instalación</w:t>
            </w:r>
            <w:r w:rsidR="0023545E" w:rsidRPr="00074E44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</w:p>
        </w:tc>
      </w:tr>
      <w:tr w:rsidR="00547055" w:rsidRPr="00E4155A" w14:paraId="1ACD344C" w14:textId="77777777" w:rsidTr="000C3B0E">
        <w:trPr>
          <w:trHeight w:val="497"/>
          <w:jc w:val="center"/>
        </w:trPr>
        <w:tc>
          <w:tcPr>
            <w:tcW w:w="491" w:type="pct"/>
            <w:shd w:val="clear" w:color="auto" w:fill="auto"/>
            <w:vAlign w:val="center"/>
          </w:tcPr>
          <w:p w14:paraId="1ACD3446" w14:textId="77777777" w:rsidR="00547055" w:rsidRPr="00E4155A" w:rsidRDefault="00547055" w:rsidP="00E95311">
            <w:pPr>
              <w:pStyle w:val="Prrafodelista"/>
              <w:numPr>
                <w:ilvl w:val="0"/>
                <w:numId w:val="6"/>
              </w:numPr>
              <w:ind w:right="-1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14:paraId="1A4071F9" w14:textId="77777777" w:rsidR="00A621E0" w:rsidRDefault="00A621E0" w:rsidP="00A621E0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Usuarios</w:t>
            </w:r>
          </w:p>
          <w:p w14:paraId="1ACD3448" w14:textId="35612E4E" w:rsidR="00547055" w:rsidRPr="00E4155A" w:rsidRDefault="00A621E0" w:rsidP="00A621E0">
            <w:pPr>
              <w:keepLines/>
              <w:spacing w:before="0" w:after="0" w:line="276" w:lineRule="auto"/>
              <w:jc w:val="center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DPE, DGAJ y DAR</w:t>
            </w:r>
          </w:p>
        </w:tc>
        <w:tc>
          <w:tcPr>
            <w:tcW w:w="3622" w:type="pct"/>
            <w:shd w:val="clear" w:color="auto" w:fill="auto"/>
            <w:vAlign w:val="center"/>
          </w:tcPr>
          <w:p w14:paraId="1ACD344B" w14:textId="3FBCCCA5" w:rsidR="001073D6" w:rsidRPr="00A621E0" w:rsidRDefault="00A621E0" w:rsidP="00A621E0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E</w:t>
            </w:r>
            <w:r w:rsidRPr="00A621E0">
              <w:rPr>
                <w:rFonts w:ascii="Calibri" w:hAnsi="Calibri" w:cs="Calibri"/>
                <w:bCs/>
                <w:szCs w:val="20"/>
              </w:rPr>
              <w:t xml:space="preserve">n todo momento el sistema presentará la opción “Cerrar Sesión”. </w:t>
            </w:r>
            <w:r w:rsidRPr="00A621E0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Si el usuario cierra sesión en cualquier paso del flujo básico o alterno, continúa con el flujo </w:t>
            </w:r>
            <w:r w:rsidRPr="00A621E0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  <w:t>AG02 Cerrar sesión</w:t>
            </w:r>
            <w:r w:rsidRPr="00A621E0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</w:tc>
      </w:tr>
      <w:tr w:rsidR="00C002ED" w:rsidRPr="00E4155A" w14:paraId="1ACD344F" w14:textId="77777777" w:rsidTr="000C3B0E">
        <w:trPr>
          <w:trHeight w:val="553"/>
          <w:jc w:val="center"/>
        </w:trPr>
        <w:tc>
          <w:tcPr>
            <w:tcW w:w="491" w:type="pct"/>
            <w:shd w:val="clear" w:color="auto" w:fill="auto"/>
            <w:vAlign w:val="center"/>
          </w:tcPr>
          <w:p w14:paraId="1ACD344D" w14:textId="77777777" w:rsidR="00C002ED" w:rsidRPr="00E4155A" w:rsidRDefault="00C002ED" w:rsidP="00E95311">
            <w:pPr>
              <w:pStyle w:val="Prrafodelista"/>
              <w:numPr>
                <w:ilvl w:val="0"/>
                <w:numId w:val="6"/>
              </w:numPr>
              <w:ind w:right="-1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4509" w:type="pct"/>
            <w:gridSpan w:val="2"/>
            <w:shd w:val="clear" w:color="auto" w:fill="auto"/>
            <w:vAlign w:val="center"/>
          </w:tcPr>
          <w:p w14:paraId="1ACD344E" w14:textId="77777777" w:rsidR="00C002ED" w:rsidRPr="00B9079D" w:rsidRDefault="00C002ED" w:rsidP="00C648E3">
            <w:pPr>
              <w:keepLines/>
              <w:jc w:val="left"/>
              <w:rPr>
                <w:rFonts w:ascii="Calibri" w:hAnsi="Calibri" w:cs="Calibri"/>
                <w:bCs/>
                <w:szCs w:val="20"/>
              </w:rPr>
            </w:pPr>
            <w:r w:rsidRPr="0029439A">
              <w:rPr>
                <w:rFonts w:asciiTheme="minorHAnsi" w:hAnsiTheme="minorHAnsi"/>
              </w:rPr>
              <w:t xml:space="preserve">Fin del </w:t>
            </w:r>
            <w:r w:rsidR="00C648E3">
              <w:rPr>
                <w:rFonts w:asciiTheme="minorHAnsi" w:hAnsiTheme="minorHAnsi"/>
              </w:rPr>
              <w:t>Flujo B</w:t>
            </w:r>
            <w:r w:rsidRPr="0029439A">
              <w:rPr>
                <w:rFonts w:asciiTheme="minorHAnsi" w:hAnsiTheme="minorHAnsi"/>
              </w:rPr>
              <w:t>ásico.</w:t>
            </w:r>
          </w:p>
        </w:tc>
      </w:tr>
    </w:tbl>
    <w:p w14:paraId="728C9A36" w14:textId="77777777" w:rsidR="0087666E" w:rsidRPr="004073D9" w:rsidRDefault="0087666E" w:rsidP="0087666E">
      <w:pPr>
        <w:pStyle w:val="EstiloTtulo1Antes6ptoDespus3ptoInterlineadoMn"/>
        <w:tabs>
          <w:tab w:val="left" w:pos="708"/>
        </w:tabs>
        <w:ind w:left="792"/>
        <w:jc w:val="left"/>
        <w:rPr>
          <w:rFonts w:asciiTheme="minorHAnsi" w:hAnsiTheme="minorHAnsi" w:cstheme="minorHAnsi"/>
        </w:rPr>
      </w:pPr>
      <w:bookmarkStart w:id="76" w:name="P4"/>
      <w:bookmarkStart w:id="77" w:name="_Toc483324351"/>
      <w:bookmarkEnd w:id="76"/>
    </w:p>
    <w:p w14:paraId="1ACD3450" w14:textId="77777777"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8" w:name="_Toc487469181"/>
      <w:r w:rsidRPr="00AD37DD">
        <w:rPr>
          <w:rFonts w:asciiTheme="minorHAnsi" w:hAnsiTheme="minorHAnsi" w:cstheme="minorHAnsi"/>
          <w:sz w:val="20"/>
        </w:rPr>
        <w:t>Flujos Alternos</w:t>
      </w:r>
      <w:bookmarkEnd w:id="71"/>
      <w:bookmarkEnd w:id="72"/>
      <w:bookmarkEnd w:id="77"/>
      <w:bookmarkEnd w:id="78"/>
    </w:p>
    <w:p w14:paraId="1ACD3451" w14:textId="77777777" w:rsidR="00455180" w:rsidRPr="00AD37DD" w:rsidRDefault="00455180" w:rsidP="009E170F">
      <w:pPr>
        <w:pStyle w:val="EstiloTtulo1Antes6ptoDespus3ptoInterlineadoMn"/>
        <w:numPr>
          <w:ilvl w:val="2"/>
          <w:numId w:val="2"/>
        </w:numPr>
        <w:spacing w:before="0"/>
        <w:jc w:val="left"/>
        <w:rPr>
          <w:rFonts w:asciiTheme="minorHAnsi" w:hAnsiTheme="minorHAnsi" w:cstheme="minorHAnsi"/>
          <w:sz w:val="20"/>
        </w:rPr>
      </w:pPr>
      <w:bookmarkStart w:id="79" w:name="_Toc52616587"/>
      <w:bookmarkStart w:id="80" w:name="_Toc182735731"/>
      <w:bookmarkStart w:id="81" w:name="_Toc228339744"/>
      <w:bookmarkStart w:id="82" w:name="_Toc461701838"/>
      <w:bookmarkStart w:id="83" w:name="_Toc483324352"/>
      <w:bookmarkStart w:id="84" w:name="_Toc487469182"/>
      <w:r w:rsidRPr="00AD37DD">
        <w:rPr>
          <w:rFonts w:asciiTheme="minorHAnsi" w:hAnsiTheme="minorHAnsi" w:cstheme="minorHAnsi"/>
          <w:sz w:val="20"/>
        </w:rPr>
        <w:t>Opcionales</w:t>
      </w:r>
      <w:bookmarkEnd w:id="79"/>
      <w:bookmarkEnd w:id="80"/>
      <w:bookmarkEnd w:id="81"/>
      <w:bookmarkEnd w:id="82"/>
      <w:bookmarkEnd w:id="83"/>
      <w:bookmarkEnd w:id="84"/>
    </w:p>
    <w:p w14:paraId="1ACD3452" w14:textId="5725C18B" w:rsidR="00F511D3" w:rsidRPr="00F511D3" w:rsidRDefault="006A5C61" w:rsidP="009E170F">
      <w:pPr>
        <w:pStyle w:val="EstiloTtulo1Antes6ptoDespus3ptoInterlineadoMn"/>
        <w:numPr>
          <w:ilvl w:val="3"/>
          <w:numId w:val="2"/>
        </w:numPr>
        <w:spacing w:before="0"/>
        <w:rPr>
          <w:rFonts w:asciiTheme="minorHAnsi" w:hAnsiTheme="minorHAnsi" w:cstheme="minorHAnsi"/>
          <w:color w:val="0070C0"/>
          <w:sz w:val="20"/>
        </w:rPr>
      </w:pPr>
      <w:bookmarkStart w:id="85" w:name="_Toc461701839"/>
      <w:r>
        <w:rPr>
          <w:rFonts w:asciiTheme="minorHAnsi" w:hAnsiTheme="minorHAnsi" w:cstheme="minorHAnsi"/>
          <w:color w:val="0070C0"/>
          <w:sz w:val="20"/>
        </w:rPr>
        <w:t xml:space="preserve"> </w:t>
      </w:r>
      <w:bookmarkStart w:id="86" w:name="_Toc483324353"/>
      <w:bookmarkStart w:id="87" w:name="_Toc487469183"/>
      <w:r w:rsidR="00455180" w:rsidRPr="00F511D3">
        <w:rPr>
          <w:rFonts w:asciiTheme="minorHAnsi" w:hAnsiTheme="minorHAnsi" w:cstheme="minorHAnsi"/>
          <w:sz w:val="20"/>
        </w:rPr>
        <w:t xml:space="preserve">AO01 </w:t>
      </w:r>
      <w:bookmarkEnd w:id="85"/>
      <w:r w:rsidR="00F511D3">
        <w:rPr>
          <w:rFonts w:asciiTheme="minorHAnsi" w:hAnsiTheme="minorHAnsi" w:cstheme="minorHAnsi"/>
          <w:sz w:val="20"/>
        </w:rPr>
        <w:t xml:space="preserve">Crear </w:t>
      </w:r>
      <w:bookmarkEnd w:id="86"/>
      <w:r w:rsidR="007E339C">
        <w:rPr>
          <w:rFonts w:asciiTheme="minorHAnsi" w:hAnsiTheme="minorHAnsi" w:cstheme="minorHAnsi"/>
          <w:sz w:val="20"/>
        </w:rPr>
        <w:t>Instalación</w:t>
      </w:r>
      <w:bookmarkEnd w:id="87"/>
    </w:p>
    <w:tbl>
      <w:tblPr>
        <w:tblW w:w="45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70"/>
        <w:gridCol w:w="1750"/>
        <w:gridCol w:w="6682"/>
      </w:tblGrid>
      <w:tr w:rsidR="00F511D3" w:rsidRPr="00E4155A" w14:paraId="1ACD3456" w14:textId="77777777" w:rsidTr="00E727CB">
        <w:trPr>
          <w:tblHeader/>
          <w:jc w:val="center"/>
        </w:trPr>
        <w:tc>
          <w:tcPr>
            <w:tcW w:w="418" w:type="pct"/>
            <w:shd w:val="clear" w:color="auto" w:fill="BFBFBF" w:themeFill="background1" w:themeFillShade="BF"/>
            <w:vAlign w:val="center"/>
          </w:tcPr>
          <w:p w14:paraId="1ACD3453" w14:textId="77777777" w:rsidR="00F511D3" w:rsidRPr="00F12DBD" w:rsidRDefault="00F511D3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951" w:type="pct"/>
            <w:shd w:val="clear" w:color="auto" w:fill="BFBFBF" w:themeFill="background1" w:themeFillShade="BF"/>
            <w:vAlign w:val="center"/>
          </w:tcPr>
          <w:p w14:paraId="1ACD3454" w14:textId="77777777" w:rsidR="00F511D3" w:rsidRPr="00F12DBD" w:rsidRDefault="00F511D3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31" w:type="pct"/>
            <w:shd w:val="clear" w:color="auto" w:fill="BFBFBF" w:themeFill="background1" w:themeFillShade="BF"/>
            <w:vAlign w:val="center"/>
          </w:tcPr>
          <w:p w14:paraId="1ACD3455" w14:textId="77777777" w:rsidR="00F511D3" w:rsidRPr="00F12DBD" w:rsidRDefault="00F511D3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F511D3" w:rsidRPr="00E4155A" w14:paraId="1ACD346F" w14:textId="77777777" w:rsidTr="00FB2C26">
        <w:trPr>
          <w:trHeight w:val="5189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457" w14:textId="77777777" w:rsidR="00F511D3" w:rsidRPr="00E4155A" w:rsidRDefault="00F511D3" w:rsidP="00522B49">
            <w:pPr>
              <w:pStyle w:val="Prrafodelista"/>
              <w:numPr>
                <w:ilvl w:val="0"/>
                <w:numId w:val="9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ACD3458" w14:textId="77777777" w:rsidR="00F511D3" w:rsidRPr="00E4155A" w:rsidRDefault="004D658A" w:rsidP="008B5DE5">
            <w:pPr>
              <w:keepLines/>
              <w:spacing w:before="0" w:after="0" w:line="276" w:lineRule="auto"/>
              <w:jc w:val="center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0CF7037C" w14:textId="1ECCDEBE" w:rsidR="00A621E0" w:rsidRDefault="00A621E0" w:rsidP="00A621E0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Despliega un formulario </w:t>
            </w:r>
            <w:r>
              <w:rPr>
                <w:rFonts w:asciiTheme="minorHAnsi" w:hAnsiTheme="minorHAnsi" w:cstheme="minorHAnsi"/>
                <w:szCs w:val="20"/>
              </w:rPr>
              <w:t>dividido en secciones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con los siguientes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campos:</w:t>
            </w:r>
          </w:p>
          <w:p w14:paraId="1553D040" w14:textId="26BC168C" w:rsidR="001C54A6" w:rsidRPr="009144F3" w:rsidRDefault="001C54A6" w:rsidP="00522B49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 w:rsidRPr="009144F3">
              <w:rPr>
                <w:rFonts w:asciiTheme="minorHAnsi" w:hAnsiTheme="minorHAnsi" w:cstheme="minorHAnsi"/>
                <w:szCs w:val="20"/>
              </w:rPr>
              <w:t>Sección</w:t>
            </w:r>
            <w:r w:rsidR="00A621E0">
              <w:rPr>
                <w:rFonts w:asciiTheme="minorHAnsi" w:hAnsiTheme="minorHAnsi" w:cstheme="minorHAnsi"/>
                <w:szCs w:val="20"/>
              </w:rPr>
              <w:t>.-</w:t>
            </w:r>
            <w:r w:rsidRPr="009144F3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E54931">
              <w:rPr>
                <w:rFonts w:asciiTheme="minorHAnsi" w:hAnsiTheme="minorHAnsi" w:cstheme="minorHAnsi"/>
                <w:szCs w:val="20"/>
              </w:rPr>
              <w:t>Cliente</w:t>
            </w:r>
            <w:r w:rsidR="00A621E0">
              <w:rPr>
                <w:rFonts w:asciiTheme="minorHAnsi" w:hAnsiTheme="minorHAnsi" w:cstheme="minorHAnsi"/>
                <w:szCs w:val="20"/>
              </w:rPr>
              <w:t xml:space="preserve"> (Para asignación de Instalación):</w:t>
            </w:r>
          </w:p>
          <w:p w14:paraId="4B68F746" w14:textId="25DA6092" w:rsidR="001C54A6" w:rsidRDefault="001C54A6" w:rsidP="00522B49">
            <w:pPr>
              <w:pStyle w:val="Prrafodelista"/>
              <w:keepLines/>
              <w:numPr>
                <w:ilvl w:val="1"/>
                <w:numId w:val="2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Nombre o Razón Social del Cliente</w:t>
            </w:r>
            <w:r w:rsidR="00A621E0"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  <w:p w14:paraId="3B060CA4" w14:textId="2DA9B356" w:rsidR="004836C6" w:rsidRDefault="004836C6" w:rsidP="00522B49">
            <w:pPr>
              <w:pStyle w:val="Prrafodelista"/>
              <w:keepLines/>
              <w:numPr>
                <w:ilvl w:val="1"/>
                <w:numId w:val="2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Nombre Corto del Cliente</w:t>
            </w:r>
            <w:r w:rsidR="00A621E0"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  <w:p w14:paraId="14E311F9" w14:textId="09CE756B" w:rsidR="001C54A6" w:rsidRDefault="001C54A6" w:rsidP="00522B49">
            <w:pPr>
              <w:pStyle w:val="Prrafodelista"/>
              <w:keepLines/>
              <w:numPr>
                <w:ilvl w:val="1"/>
                <w:numId w:val="27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CD06C9">
              <w:rPr>
                <w:rFonts w:asciiTheme="minorHAnsi" w:hAnsiTheme="minorHAnsi" w:cstheme="minorHAnsi"/>
                <w:bCs/>
                <w:szCs w:val="20"/>
              </w:rPr>
              <w:t xml:space="preserve">RFC </w:t>
            </w:r>
            <w:r>
              <w:rPr>
                <w:rFonts w:asciiTheme="minorHAnsi" w:hAnsiTheme="minorHAnsi" w:cstheme="minorHAnsi"/>
                <w:bCs/>
                <w:szCs w:val="20"/>
              </w:rPr>
              <w:t>del Cliente</w:t>
            </w:r>
            <w:r w:rsidR="00C94C21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14:paraId="66353341" w14:textId="26A8D4E5" w:rsidR="001C54A6" w:rsidRPr="009144F3" w:rsidRDefault="001C54A6" w:rsidP="004073D9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 w:rsidRPr="009144F3">
              <w:rPr>
                <w:rFonts w:asciiTheme="minorHAnsi" w:hAnsiTheme="minorHAnsi" w:cstheme="minorHAnsi"/>
                <w:szCs w:val="20"/>
              </w:rPr>
              <w:t>Sección</w:t>
            </w:r>
            <w:r w:rsidR="00A621E0">
              <w:rPr>
                <w:rFonts w:asciiTheme="minorHAnsi" w:hAnsiTheme="minorHAnsi" w:cstheme="minorHAnsi"/>
                <w:szCs w:val="20"/>
              </w:rPr>
              <w:t>.-</w:t>
            </w:r>
            <w:r w:rsidRPr="009144F3">
              <w:rPr>
                <w:rFonts w:asciiTheme="minorHAnsi" w:hAnsiTheme="minorHAnsi" w:cstheme="minorHAnsi"/>
                <w:szCs w:val="20"/>
              </w:rPr>
              <w:t xml:space="preserve"> Datos Instalación</w:t>
            </w:r>
            <w:r w:rsidR="00A621E0">
              <w:rPr>
                <w:rFonts w:asciiTheme="minorHAnsi" w:hAnsiTheme="minorHAnsi" w:cstheme="minorHAnsi"/>
                <w:szCs w:val="20"/>
              </w:rPr>
              <w:t>:</w:t>
            </w:r>
          </w:p>
          <w:p w14:paraId="1F3406D7" w14:textId="6DFEB168" w:rsidR="007D13B6" w:rsidRDefault="00A621E0" w:rsidP="00522B49">
            <w:pPr>
              <w:pStyle w:val="Prrafodelista"/>
              <w:keepLines/>
              <w:numPr>
                <w:ilvl w:val="1"/>
                <w:numId w:val="28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7D13B6">
              <w:rPr>
                <w:rFonts w:asciiTheme="minorHAnsi" w:hAnsiTheme="minorHAnsi" w:cstheme="minorHAnsi"/>
                <w:bCs/>
                <w:szCs w:val="20"/>
              </w:rPr>
              <w:t>Zona</w:t>
            </w:r>
            <w:r>
              <w:rPr>
                <w:rFonts w:asciiTheme="minorHAnsi" w:hAnsiTheme="minorHAnsi" w:cstheme="minorHAnsi"/>
                <w:bCs/>
                <w:szCs w:val="20"/>
              </w:rPr>
              <w:t>”,</w:t>
            </w:r>
          </w:p>
          <w:p w14:paraId="294A11BD" w14:textId="49935732" w:rsidR="00892683" w:rsidRDefault="00A621E0" w:rsidP="00522B49">
            <w:pPr>
              <w:pStyle w:val="Prrafodelista"/>
              <w:keepLines/>
              <w:numPr>
                <w:ilvl w:val="1"/>
                <w:numId w:val="28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892683">
              <w:rPr>
                <w:rFonts w:asciiTheme="minorHAnsi" w:hAnsiTheme="minorHAnsi" w:cstheme="minorHAnsi"/>
                <w:bCs/>
                <w:szCs w:val="20"/>
              </w:rPr>
              <w:t>Estación</w:t>
            </w:r>
            <w:r>
              <w:rPr>
                <w:rFonts w:asciiTheme="minorHAnsi" w:hAnsiTheme="minorHAnsi" w:cstheme="minorHAnsi"/>
                <w:bCs/>
                <w:szCs w:val="20"/>
              </w:rPr>
              <w:t>”,</w:t>
            </w:r>
          </w:p>
          <w:p w14:paraId="0751B329" w14:textId="5B42F7FD" w:rsidR="004836C6" w:rsidRDefault="00A621E0" w:rsidP="00522B49">
            <w:pPr>
              <w:pStyle w:val="Prrafodelista"/>
              <w:keepLines/>
              <w:numPr>
                <w:ilvl w:val="1"/>
                <w:numId w:val="28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1C54A6" w:rsidRPr="00EE3E9E">
              <w:rPr>
                <w:rFonts w:asciiTheme="minorHAnsi" w:hAnsiTheme="minorHAnsi" w:cstheme="minorHAnsi"/>
                <w:bCs/>
                <w:szCs w:val="20"/>
              </w:rPr>
              <w:t>Nombre Instalación</w:t>
            </w:r>
            <w:r>
              <w:rPr>
                <w:rFonts w:asciiTheme="minorHAnsi" w:hAnsiTheme="minorHAnsi" w:cstheme="minorHAnsi"/>
                <w:bCs/>
                <w:szCs w:val="20"/>
              </w:rPr>
              <w:t>”,</w:t>
            </w:r>
            <w:r w:rsidR="001C54A6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</w:p>
          <w:p w14:paraId="292D9AA0" w14:textId="3AF0525F" w:rsidR="00C94C21" w:rsidRDefault="00A621E0" w:rsidP="00522B49">
            <w:pPr>
              <w:pStyle w:val="Prrafodelista"/>
              <w:keepLines/>
              <w:numPr>
                <w:ilvl w:val="1"/>
                <w:numId w:val="28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“Tipo Instalación”,</w:t>
            </w:r>
          </w:p>
          <w:p w14:paraId="661BD993" w14:textId="219FB8A6" w:rsidR="00C94C21" w:rsidRDefault="00A621E0" w:rsidP="00522B49">
            <w:pPr>
              <w:pStyle w:val="Prrafodelista"/>
              <w:keepLines/>
              <w:numPr>
                <w:ilvl w:val="1"/>
                <w:numId w:val="28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C94C21">
              <w:rPr>
                <w:rFonts w:asciiTheme="minorHAnsi" w:hAnsiTheme="minorHAnsi" w:cstheme="minorHAnsi"/>
                <w:bCs/>
                <w:szCs w:val="20"/>
              </w:rPr>
              <w:t>Teléfono</w:t>
            </w:r>
            <w:r>
              <w:rPr>
                <w:rFonts w:asciiTheme="minorHAnsi" w:hAnsiTheme="minorHAnsi" w:cstheme="minorHAnsi"/>
                <w:bCs/>
                <w:szCs w:val="20"/>
              </w:rPr>
              <w:t>”,</w:t>
            </w:r>
          </w:p>
          <w:p w14:paraId="359CDE88" w14:textId="4011F52B" w:rsidR="00C94C21" w:rsidRDefault="00A621E0" w:rsidP="00522B49">
            <w:pPr>
              <w:pStyle w:val="Prrafodelista"/>
              <w:keepLines/>
              <w:numPr>
                <w:ilvl w:val="1"/>
                <w:numId w:val="28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“Email”,</w:t>
            </w:r>
          </w:p>
          <w:p w14:paraId="0966763D" w14:textId="5A0A6A67" w:rsidR="00892683" w:rsidRDefault="00A621E0" w:rsidP="00522B49">
            <w:pPr>
              <w:pStyle w:val="Prrafodelista"/>
              <w:keepLines/>
              <w:numPr>
                <w:ilvl w:val="1"/>
                <w:numId w:val="28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“Fecha inicio”,</w:t>
            </w:r>
          </w:p>
          <w:p w14:paraId="3AD2AF58" w14:textId="2E16BCD3" w:rsidR="00892683" w:rsidRPr="00C94C21" w:rsidRDefault="00A621E0" w:rsidP="00522B49">
            <w:pPr>
              <w:pStyle w:val="Prrafodelista"/>
              <w:keepLines/>
              <w:numPr>
                <w:ilvl w:val="1"/>
                <w:numId w:val="28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“Fecha fin”</w:t>
            </w:r>
            <w:r w:rsidR="006B23D2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14:paraId="3210C950" w14:textId="0A9C8B1B" w:rsidR="00C94C21" w:rsidRDefault="00A621E0" w:rsidP="00522B49">
            <w:pPr>
              <w:pStyle w:val="Prrafodelista"/>
              <w:keepLines/>
              <w:numPr>
                <w:ilvl w:val="0"/>
                <w:numId w:val="1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Sección.- </w:t>
            </w:r>
            <w:r w:rsidR="00C94C21">
              <w:rPr>
                <w:rFonts w:asciiTheme="minorHAnsi" w:hAnsiTheme="minorHAnsi" w:cstheme="minorHAnsi"/>
                <w:bCs/>
                <w:szCs w:val="20"/>
              </w:rPr>
              <w:t>Domicilio de la Instalación.</w:t>
            </w:r>
          </w:p>
          <w:p w14:paraId="62903E23" w14:textId="78190E9C" w:rsidR="001C54A6" w:rsidRDefault="00DC10F3" w:rsidP="00522B49">
            <w:pPr>
              <w:pStyle w:val="Prrafodelista"/>
              <w:keepLines/>
              <w:numPr>
                <w:ilvl w:val="1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Del="00DC10F3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A621E0"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1C54A6" w:rsidRPr="00E02475">
              <w:rPr>
                <w:rFonts w:asciiTheme="minorHAnsi" w:hAnsiTheme="minorHAnsi" w:cstheme="minorHAnsi"/>
                <w:bCs/>
                <w:szCs w:val="20"/>
              </w:rPr>
              <w:t>Calle</w:t>
            </w:r>
            <w:r w:rsidR="00A621E0">
              <w:rPr>
                <w:rFonts w:asciiTheme="minorHAnsi" w:hAnsiTheme="minorHAnsi" w:cstheme="minorHAnsi"/>
                <w:bCs/>
                <w:szCs w:val="20"/>
              </w:rPr>
              <w:t>”,</w:t>
            </w:r>
          </w:p>
          <w:p w14:paraId="52AC9E8E" w14:textId="1B109E4B" w:rsidR="001C54A6" w:rsidRPr="00E02475" w:rsidRDefault="00A621E0" w:rsidP="00522B49">
            <w:pPr>
              <w:pStyle w:val="Prrafodelista"/>
              <w:keepLines/>
              <w:numPr>
                <w:ilvl w:val="1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1C54A6" w:rsidRPr="00E02475">
              <w:rPr>
                <w:rFonts w:asciiTheme="minorHAnsi" w:hAnsiTheme="minorHAnsi" w:cstheme="minorHAnsi"/>
                <w:bCs/>
                <w:szCs w:val="20"/>
              </w:rPr>
              <w:t>N</w:t>
            </w:r>
            <w:r w:rsidR="00C94C21">
              <w:rPr>
                <w:rFonts w:asciiTheme="minorHAnsi" w:hAnsiTheme="minorHAnsi" w:cstheme="minorHAnsi"/>
                <w:bCs/>
                <w:szCs w:val="20"/>
              </w:rPr>
              <w:t xml:space="preserve">úmero </w:t>
            </w:r>
            <w:r w:rsidR="001C54A6" w:rsidRPr="00E02475">
              <w:rPr>
                <w:rFonts w:asciiTheme="minorHAnsi" w:hAnsiTheme="minorHAnsi" w:cstheme="minorHAnsi"/>
                <w:bCs/>
                <w:szCs w:val="20"/>
              </w:rPr>
              <w:t>Interior</w:t>
            </w:r>
            <w:r>
              <w:rPr>
                <w:rFonts w:asciiTheme="minorHAnsi" w:hAnsiTheme="minorHAnsi" w:cstheme="minorHAnsi"/>
                <w:bCs/>
                <w:szCs w:val="20"/>
              </w:rPr>
              <w:t>”,</w:t>
            </w:r>
          </w:p>
          <w:p w14:paraId="434B7F42" w14:textId="1872D5B2" w:rsidR="001C54A6" w:rsidRDefault="00A621E0" w:rsidP="00522B49">
            <w:pPr>
              <w:pStyle w:val="Prrafodelista"/>
              <w:keepLines/>
              <w:numPr>
                <w:ilvl w:val="1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“</w:t>
            </w:r>
            <w:r w:rsidR="001C54A6">
              <w:rPr>
                <w:rFonts w:asciiTheme="minorHAnsi" w:hAnsiTheme="minorHAnsi" w:cstheme="minorHAnsi"/>
                <w:bCs/>
                <w:szCs w:val="20"/>
              </w:rPr>
              <w:t>N</w:t>
            </w:r>
            <w:r w:rsidR="00C94C21">
              <w:rPr>
                <w:rFonts w:asciiTheme="minorHAnsi" w:hAnsiTheme="minorHAnsi" w:cstheme="minorHAnsi"/>
                <w:bCs/>
                <w:szCs w:val="20"/>
              </w:rPr>
              <w:t xml:space="preserve">úmero </w:t>
            </w:r>
            <w:r w:rsidR="001C54A6">
              <w:rPr>
                <w:rFonts w:asciiTheme="minorHAnsi" w:hAnsiTheme="minorHAnsi" w:cstheme="minorHAnsi"/>
                <w:bCs/>
                <w:szCs w:val="20"/>
              </w:rPr>
              <w:t>Exterior</w:t>
            </w:r>
            <w:r>
              <w:rPr>
                <w:rFonts w:asciiTheme="minorHAnsi" w:hAnsiTheme="minorHAnsi" w:cstheme="minorHAnsi"/>
                <w:bCs/>
                <w:szCs w:val="20"/>
              </w:rPr>
              <w:t>”,</w:t>
            </w:r>
          </w:p>
          <w:p w14:paraId="4CC6FDE0" w14:textId="381D4225" w:rsidR="006141D3" w:rsidRDefault="006141D3" w:rsidP="00522B49">
            <w:pPr>
              <w:pStyle w:val="Prrafodelista"/>
              <w:keepLines/>
              <w:numPr>
                <w:ilvl w:val="1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“Referencia”,</w:t>
            </w:r>
          </w:p>
          <w:p w14:paraId="425DE05E" w14:textId="557F55B0" w:rsidR="001C54A6" w:rsidRDefault="00A621E0" w:rsidP="00522B49">
            <w:pPr>
              <w:pStyle w:val="Prrafodelista"/>
              <w:keepLines/>
              <w:numPr>
                <w:ilvl w:val="1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“Colindancia”</w:t>
            </w:r>
            <w:r w:rsidR="006141D3"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  <w:p w14:paraId="719E9219" w14:textId="77777777" w:rsidR="00DC10F3" w:rsidRDefault="00DC10F3" w:rsidP="00DC10F3">
            <w:pPr>
              <w:pStyle w:val="Prrafodelista"/>
              <w:keepLines/>
              <w:numPr>
                <w:ilvl w:val="1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“Código Postal”,</w:t>
            </w:r>
          </w:p>
          <w:p w14:paraId="26754460" w14:textId="6DBF50B1" w:rsidR="001C54A6" w:rsidRPr="00E06803" w:rsidRDefault="00A621E0" w:rsidP="00522B49">
            <w:pPr>
              <w:pStyle w:val="Prrafodelista"/>
              <w:keepLines/>
              <w:numPr>
                <w:ilvl w:val="1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1C54A6" w:rsidRPr="00892683">
              <w:rPr>
                <w:rFonts w:asciiTheme="minorHAnsi" w:hAnsiTheme="minorHAnsi" w:cstheme="minorHAnsi"/>
                <w:bCs/>
                <w:szCs w:val="20"/>
              </w:rPr>
              <w:t>Colonia</w:t>
            </w:r>
            <w:r>
              <w:rPr>
                <w:rFonts w:asciiTheme="minorHAnsi" w:hAnsiTheme="minorHAnsi" w:cstheme="minorHAnsi"/>
                <w:bCs/>
                <w:szCs w:val="20"/>
              </w:rPr>
              <w:t>”,</w:t>
            </w:r>
          </w:p>
          <w:p w14:paraId="7E1F0676" w14:textId="36769DA0" w:rsidR="001C54A6" w:rsidRPr="00E06803" w:rsidRDefault="00A621E0" w:rsidP="00522B49">
            <w:pPr>
              <w:pStyle w:val="Prrafodelista"/>
              <w:keepLines/>
              <w:numPr>
                <w:ilvl w:val="1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1C54A6" w:rsidRPr="00E06803">
              <w:rPr>
                <w:rFonts w:asciiTheme="minorHAnsi" w:hAnsiTheme="minorHAnsi" w:cstheme="minorHAnsi"/>
                <w:bCs/>
                <w:szCs w:val="20"/>
              </w:rPr>
              <w:t>Municipio /Delegación</w:t>
            </w:r>
            <w:r>
              <w:rPr>
                <w:rFonts w:asciiTheme="minorHAnsi" w:hAnsiTheme="minorHAnsi" w:cstheme="minorHAnsi"/>
                <w:bCs/>
                <w:szCs w:val="20"/>
              </w:rPr>
              <w:t>”,</w:t>
            </w:r>
          </w:p>
          <w:p w14:paraId="1ACD3466" w14:textId="0FC88EFC" w:rsidR="00F41A69" w:rsidRDefault="00A621E0" w:rsidP="00522B49">
            <w:pPr>
              <w:pStyle w:val="Prrafodelista"/>
              <w:keepLines/>
              <w:numPr>
                <w:ilvl w:val="1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9144F3" w:rsidRPr="00E06803">
              <w:rPr>
                <w:rFonts w:asciiTheme="minorHAnsi" w:hAnsiTheme="minorHAnsi" w:cstheme="minorHAnsi"/>
                <w:bCs/>
                <w:szCs w:val="20"/>
              </w:rPr>
              <w:t xml:space="preserve">Entidad </w:t>
            </w:r>
            <w:r w:rsidR="009144F3" w:rsidRPr="00892683">
              <w:rPr>
                <w:rFonts w:asciiTheme="minorHAnsi" w:hAnsiTheme="minorHAnsi" w:cstheme="minorHAnsi"/>
                <w:bCs/>
                <w:szCs w:val="20"/>
              </w:rPr>
              <w:t>Federativa</w:t>
            </w:r>
            <w:r>
              <w:rPr>
                <w:rFonts w:asciiTheme="minorHAnsi" w:hAnsiTheme="minorHAnsi" w:cstheme="minorHAnsi"/>
                <w:bCs/>
                <w:szCs w:val="20"/>
              </w:rPr>
              <w:t>”,</w:t>
            </w:r>
          </w:p>
          <w:p w14:paraId="5B2ADD6D" w14:textId="0125BF8C" w:rsidR="00110345" w:rsidRDefault="00110345" w:rsidP="00522B49">
            <w:pPr>
              <w:pStyle w:val="Prrafodelista"/>
              <w:keepLines/>
              <w:numPr>
                <w:ilvl w:val="1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Mapa de Google</w:t>
            </w:r>
            <w:r w:rsidR="00744C18"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  <w:p w14:paraId="2CE7403B" w14:textId="77761080" w:rsidR="004907F0" w:rsidRPr="00E06803" w:rsidRDefault="004907F0" w:rsidP="00522B49">
            <w:pPr>
              <w:pStyle w:val="Prrafodelista"/>
              <w:keepLines/>
              <w:numPr>
                <w:ilvl w:val="1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Coordenadas:</w:t>
            </w:r>
          </w:p>
          <w:p w14:paraId="2B5A3EF0" w14:textId="6A0BED1C" w:rsidR="0065392E" w:rsidRDefault="00A621E0" w:rsidP="00522B49">
            <w:pPr>
              <w:pStyle w:val="Prrafodelista"/>
              <w:keepLines/>
              <w:numPr>
                <w:ilvl w:val="2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“Latitud”,</w:t>
            </w:r>
          </w:p>
          <w:p w14:paraId="402D420C" w14:textId="5E3AD328" w:rsidR="0065392E" w:rsidRPr="00AA1309" w:rsidRDefault="00A621E0" w:rsidP="00522B49">
            <w:pPr>
              <w:pStyle w:val="Prrafodelista"/>
              <w:keepLines/>
              <w:numPr>
                <w:ilvl w:val="2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65392E">
              <w:rPr>
                <w:rFonts w:asciiTheme="minorHAnsi" w:hAnsiTheme="minorHAnsi" w:cstheme="minorHAnsi"/>
                <w:bCs/>
                <w:szCs w:val="20"/>
              </w:rPr>
              <w:t>Longitud</w:t>
            </w:r>
            <w:r>
              <w:rPr>
                <w:rFonts w:asciiTheme="minorHAnsi" w:hAnsiTheme="minorHAnsi" w:cstheme="minorHAnsi"/>
                <w:bCs/>
                <w:szCs w:val="20"/>
              </w:rPr>
              <w:t>”.</w:t>
            </w:r>
          </w:p>
          <w:p w14:paraId="1ACD3467" w14:textId="08CC5B51" w:rsidR="004443AD" w:rsidRDefault="004443AD" w:rsidP="00522B49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 w:rsidRPr="009144F3">
              <w:rPr>
                <w:rFonts w:asciiTheme="minorHAnsi" w:hAnsiTheme="minorHAnsi" w:cstheme="minorHAnsi"/>
                <w:szCs w:val="20"/>
              </w:rPr>
              <w:t>Sec</w:t>
            </w:r>
            <w:r w:rsidR="00A621E0">
              <w:rPr>
                <w:rFonts w:asciiTheme="minorHAnsi" w:hAnsiTheme="minorHAnsi" w:cstheme="minorHAnsi"/>
                <w:szCs w:val="20"/>
              </w:rPr>
              <w:t>ción.- Fac</w:t>
            </w:r>
            <w:r w:rsidR="003A5C95">
              <w:rPr>
                <w:rFonts w:asciiTheme="minorHAnsi" w:hAnsiTheme="minorHAnsi" w:cstheme="minorHAnsi"/>
                <w:szCs w:val="20"/>
              </w:rPr>
              <w:t>tores</w:t>
            </w:r>
            <w:r w:rsidR="00A621E0">
              <w:rPr>
                <w:rFonts w:asciiTheme="minorHAnsi" w:hAnsiTheme="minorHAnsi" w:cstheme="minorHAnsi"/>
                <w:szCs w:val="20"/>
              </w:rPr>
              <w:t>:</w:t>
            </w:r>
          </w:p>
          <w:p w14:paraId="0ACD8C87" w14:textId="1682EE19" w:rsidR="00B64240" w:rsidRPr="00A621E0" w:rsidRDefault="003A5C95" w:rsidP="00522B49">
            <w:pPr>
              <w:pStyle w:val="Prrafodelista"/>
              <w:keepLines/>
              <w:numPr>
                <w:ilvl w:val="1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A621E0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A621E0" w:rsidRPr="00A621E0"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B64240" w:rsidRPr="00A621E0">
              <w:rPr>
                <w:rFonts w:asciiTheme="minorHAnsi" w:hAnsiTheme="minorHAnsi" w:cstheme="minorHAnsi"/>
                <w:bCs/>
                <w:szCs w:val="20"/>
              </w:rPr>
              <w:t>Distancia</w:t>
            </w:r>
            <w:r w:rsidR="00A621E0" w:rsidRPr="00A621E0">
              <w:rPr>
                <w:rFonts w:asciiTheme="minorHAnsi" w:hAnsiTheme="minorHAnsi" w:cstheme="minorHAnsi"/>
                <w:bCs/>
                <w:szCs w:val="20"/>
              </w:rPr>
              <w:t>”,</w:t>
            </w:r>
          </w:p>
          <w:p w14:paraId="1ACD3468" w14:textId="4D711C9F" w:rsidR="000850EF" w:rsidRDefault="00A621E0" w:rsidP="00522B49">
            <w:pPr>
              <w:pStyle w:val="Prrafodelista"/>
              <w:keepLines/>
              <w:numPr>
                <w:ilvl w:val="1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4443AD" w:rsidRPr="004443AD">
              <w:rPr>
                <w:rFonts w:asciiTheme="minorHAnsi" w:hAnsiTheme="minorHAnsi" w:cstheme="minorHAnsi"/>
                <w:bCs/>
                <w:szCs w:val="20"/>
              </w:rPr>
              <w:t>División</w:t>
            </w:r>
            <w:r>
              <w:rPr>
                <w:rFonts w:asciiTheme="minorHAnsi" w:hAnsiTheme="minorHAnsi" w:cstheme="minorHAnsi"/>
                <w:bCs/>
                <w:szCs w:val="20"/>
              </w:rPr>
              <w:t>”,</w:t>
            </w:r>
          </w:p>
          <w:p w14:paraId="1ACD3469" w14:textId="0AC2B658" w:rsidR="000850EF" w:rsidRPr="000850EF" w:rsidRDefault="00A621E0" w:rsidP="00522B49">
            <w:pPr>
              <w:pStyle w:val="Prrafodelista"/>
              <w:keepLines/>
              <w:numPr>
                <w:ilvl w:val="1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4443AD" w:rsidRPr="004443AD">
              <w:rPr>
                <w:rFonts w:asciiTheme="minorHAnsi" w:hAnsiTheme="minorHAnsi" w:cstheme="minorHAnsi"/>
                <w:bCs/>
                <w:szCs w:val="20"/>
              </w:rPr>
              <w:t>Grupo</w:t>
            </w:r>
            <w:r w:rsidR="000850EF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Cs w:val="20"/>
              </w:rPr>
              <w:t>“,</w:t>
            </w:r>
          </w:p>
          <w:p w14:paraId="1ACD346A" w14:textId="69802F75" w:rsidR="004443AD" w:rsidRDefault="00A621E0" w:rsidP="00522B49">
            <w:pPr>
              <w:pStyle w:val="Prrafodelista"/>
              <w:keepLines/>
              <w:numPr>
                <w:ilvl w:val="1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4443AD" w:rsidRPr="004443AD">
              <w:rPr>
                <w:rFonts w:asciiTheme="minorHAnsi" w:hAnsiTheme="minorHAnsi" w:cstheme="minorHAnsi"/>
                <w:bCs/>
                <w:szCs w:val="20"/>
              </w:rPr>
              <w:t>Fracción</w:t>
            </w:r>
            <w:r>
              <w:rPr>
                <w:rFonts w:asciiTheme="minorHAnsi" w:hAnsiTheme="minorHAnsi" w:cstheme="minorHAnsi"/>
                <w:bCs/>
                <w:szCs w:val="20"/>
              </w:rPr>
              <w:t>”</w:t>
            </w:r>
            <w:r w:rsidR="008F55DA">
              <w:rPr>
                <w:rFonts w:asciiTheme="minorHAnsi" w:hAnsiTheme="minorHAnsi" w:cstheme="minorHAnsi"/>
                <w:bCs/>
                <w:szCs w:val="20"/>
              </w:rPr>
              <w:t>, mos</w:t>
            </w:r>
            <w:r w:rsidR="00583CF2">
              <w:rPr>
                <w:rFonts w:asciiTheme="minorHAnsi" w:hAnsiTheme="minorHAnsi" w:cstheme="minorHAnsi"/>
                <w:bCs/>
                <w:szCs w:val="20"/>
              </w:rPr>
              <w:t>trando en el siguiente reglón los</w:t>
            </w:r>
            <w:r w:rsidR="008F55DA">
              <w:rPr>
                <w:rFonts w:asciiTheme="minorHAnsi" w:hAnsiTheme="minorHAnsi" w:cstheme="minorHAnsi"/>
                <w:bCs/>
                <w:szCs w:val="20"/>
              </w:rPr>
              <w:t xml:space="preserve"> campo</w:t>
            </w:r>
            <w:r w:rsidR="00583CF2">
              <w:rPr>
                <w:rFonts w:asciiTheme="minorHAnsi" w:hAnsiTheme="minorHAnsi" w:cstheme="minorHAnsi"/>
                <w:bCs/>
                <w:szCs w:val="20"/>
              </w:rPr>
              <w:t>s</w:t>
            </w:r>
            <w:r w:rsidR="008F55DA">
              <w:rPr>
                <w:rFonts w:asciiTheme="minorHAnsi" w:hAnsiTheme="minorHAnsi" w:cstheme="minorHAnsi"/>
                <w:bCs/>
                <w:szCs w:val="20"/>
              </w:rPr>
              <w:t>:</w:t>
            </w:r>
          </w:p>
          <w:p w14:paraId="222E29C0" w14:textId="796667ED" w:rsidR="00A621E0" w:rsidRDefault="00A621E0" w:rsidP="00522B49">
            <w:pPr>
              <w:pStyle w:val="Prrafodelista"/>
              <w:keepLines/>
              <w:numPr>
                <w:ilvl w:val="1"/>
                <w:numId w:val="35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1C54A6">
              <w:rPr>
                <w:rFonts w:asciiTheme="minorHAnsi" w:hAnsiTheme="minorHAnsi" w:cstheme="minorHAnsi"/>
                <w:bCs/>
                <w:szCs w:val="20"/>
              </w:rPr>
              <w:t>Actividad</w:t>
            </w:r>
            <w:r>
              <w:rPr>
                <w:rFonts w:asciiTheme="minorHAnsi" w:hAnsiTheme="minorHAnsi" w:cstheme="minorHAnsi"/>
                <w:bCs/>
                <w:szCs w:val="20"/>
              </w:rPr>
              <w:t>”,</w:t>
            </w:r>
          </w:p>
          <w:p w14:paraId="0A344520" w14:textId="7C61930E" w:rsidR="001C54A6" w:rsidRPr="00583CF2" w:rsidRDefault="00A621E0" w:rsidP="00522B49">
            <w:pPr>
              <w:pStyle w:val="Prrafodelista"/>
              <w:keepLines/>
              <w:numPr>
                <w:ilvl w:val="1"/>
                <w:numId w:val="35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1C54A6" w:rsidRPr="00583CF2">
              <w:rPr>
                <w:rFonts w:asciiTheme="minorHAnsi" w:hAnsiTheme="minorHAnsi" w:cstheme="minorHAnsi"/>
                <w:bCs/>
                <w:szCs w:val="20"/>
              </w:rPr>
              <w:t>Descripción</w:t>
            </w:r>
            <w:r>
              <w:rPr>
                <w:rFonts w:asciiTheme="minorHAnsi" w:hAnsiTheme="minorHAnsi" w:cstheme="minorHAnsi"/>
                <w:bCs/>
                <w:szCs w:val="20"/>
              </w:rPr>
              <w:t>”.</w:t>
            </w:r>
          </w:p>
          <w:p w14:paraId="1ACD346C" w14:textId="689473DF" w:rsidR="00BF4AFB" w:rsidRPr="009E170F" w:rsidRDefault="00AA1309" w:rsidP="00BF4AFB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Y </w:t>
            </w:r>
            <w:r w:rsidR="00A621E0">
              <w:rPr>
                <w:rFonts w:asciiTheme="minorHAnsi" w:hAnsiTheme="minorHAnsi" w:cstheme="minorHAnsi"/>
                <w:szCs w:val="20"/>
              </w:rPr>
              <w:t>las o</w:t>
            </w:r>
            <w:r w:rsidR="000850EF">
              <w:rPr>
                <w:rFonts w:asciiTheme="minorHAnsi" w:hAnsiTheme="minorHAnsi" w:cstheme="minorHAnsi"/>
                <w:szCs w:val="20"/>
              </w:rPr>
              <w:t>pciones</w:t>
            </w:r>
            <w:r w:rsidR="00D6536E">
              <w:rPr>
                <w:rFonts w:asciiTheme="minorHAnsi" w:hAnsiTheme="minorHAnsi" w:cstheme="minorHAnsi"/>
                <w:szCs w:val="20"/>
              </w:rPr>
              <w:t>:</w:t>
            </w:r>
          </w:p>
          <w:p w14:paraId="1ACD346D" w14:textId="545D7F0E" w:rsidR="00BF4AFB" w:rsidRPr="00D6536E" w:rsidRDefault="00BF4AFB" w:rsidP="00522B49">
            <w:pPr>
              <w:pStyle w:val="Prrafodelista"/>
              <w:keepLines/>
              <w:numPr>
                <w:ilvl w:val="0"/>
                <w:numId w:val="30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BF4AFB">
              <w:rPr>
                <w:rFonts w:asciiTheme="minorHAnsi" w:hAnsiTheme="minorHAnsi" w:cstheme="minorHAnsi"/>
                <w:szCs w:val="20"/>
              </w:rPr>
              <w:t>“Guardar”</w:t>
            </w:r>
            <w:r w:rsidR="003A5C95">
              <w:rPr>
                <w:rFonts w:asciiTheme="minorHAnsi" w:hAnsiTheme="minorHAnsi" w:cstheme="minorHAnsi"/>
                <w:szCs w:val="20"/>
              </w:rPr>
              <w:t>,</w:t>
            </w:r>
          </w:p>
          <w:p w14:paraId="331DA66A" w14:textId="77777777" w:rsidR="00C378E5" w:rsidRPr="00A268EF" w:rsidRDefault="00D6536E" w:rsidP="00522B49">
            <w:pPr>
              <w:pStyle w:val="Prrafodelista"/>
              <w:keepLines/>
              <w:numPr>
                <w:ilvl w:val="0"/>
                <w:numId w:val="30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“Cancelar”</w:t>
            </w:r>
            <w:r w:rsidR="00A268EF">
              <w:rPr>
                <w:rFonts w:asciiTheme="minorHAnsi" w:hAnsiTheme="minorHAnsi" w:cstheme="minorHAnsi"/>
                <w:szCs w:val="20"/>
              </w:rPr>
              <w:t>.</w:t>
            </w:r>
          </w:p>
          <w:p w14:paraId="1ACD346E" w14:textId="7EC69D40" w:rsidR="00A268EF" w:rsidRPr="00A268EF" w:rsidRDefault="00A268EF" w:rsidP="00A268EF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Nota: De acuerdo al usuario, son los datos que llena del formulario.</w:t>
            </w:r>
          </w:p>
        </w:tc>
      </w:tr>
      <w:tr w:rsidR="00A268EF" w:rsidRPr="00E4155A" w14:paraId="12D7A285" w14:textId="77777777" w:rsidTr="009C2EED">
        <w:trPr>
          <w:trHeight w:val="1942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28711835" w14:textId="13860B79" w:rsidR="00A268EF" w:rsidRPr="00AD1D1C" w:rsidRDefault="00A268EF" w:rsidP="00522B49">
            <w:pPr>
              <w:pStyle w:val="Prrafodelista"/>
              <w:numPr>
                <w:ilvl w:val="0"/>
                <w:numId w:val="9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3446E61F" w14:textId="77777777" w:rsidR="00A268EF" w:rsidRDefault="00A268EF" w:rsidP="00A268EF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de la</w:t>
            </w:r>
          </w:p>
          <w:p w14:paraId="15BA67D2" w14:textId="1EF6F4AD" w:rsidR="00A268EF" w:rsidRDefault="00A268EF" w:rsidP="00A268EF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DPE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0F86FD3E" w14:textId="77777777" w:rsidR="00A268EF" w:rsidRDefault="00A268EF" w:rsidP="00A268EF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Ingresa parte de la información solicitada en el formulario:</w:t>
            </w:r>
          </w:p>
          <w:p w14:paraId="48ADE041" w14:textId="445BE1F8" w:rsidR="00A268EF" w:rsidRPr="007F1531" w:rsidRDefault="00A268EF" w:rsidP="009C2EED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 w:rsidRPr="007F1531">
              <w:rPr>
                <w:rFonts w:asciiTheme="minorHAnsi" w:hAnsiTheme="minorHAnsi" w:cstheme="minorHAnsi"/>
                <w:szCs w:val="20"/>
              </w:rPr>
              <w:t>Selección</w:t>
            </w:r>
            <w:r w:rsidR="007F1531" w:rsidRPr="007F1531">
              <w:rPr>
                <w:rFonts w:asciiTheme="minorHAnsi" w:hAnsiTheme="minorHAnsi" w:cstheme="minorHAnsi"/>
                <w:szCs w:val="20"/>
              </w:rPr>
              <w:t>.- C</w:t>
            </w:r>
            <w:r w:rsidRPr="007F1531">
              <w:rPr>
                <w:rFonts w:asciiTheme="minorHAnsi" w:hAnsiTheme="minorHAnsi" w:cstheme="minorHAnsi"/>
                <w:szCs w:val="20"/>
              </w:rPr>
              <w:t>li</w:t>
            </w:r>
            <w:r w:rsidR="007F1531">
              <w:rPr>
                <w:rFonts w:asciiTheme="minorHAnsi" w:hAnsiTheme="minorHAnsi" w:cstheme="minorHAnsi"/>
                <w:szCs w:val="20"/>
              </w:rPr>
              <w:t>ente:</w:t>
            </w:r>
          </w:p>
          <w:p w14:paraId="5181084F" w14:textId="77777777" w:rsidR="00A268EF" w:rsidRPr="009C2EED" w:rsidRDefault="00A268EF" w:rsidP="009C2EED">
            <w:pPr>
              <w:pStyle w:val="Prrafodelista"/>
              <w:keepLines/>
              <w:numPr>
                <w:ilvl w:val="0"/>
                <w:numId w:val="30"/>
              </w:numPr>
              <w:rPr>
                <w:rFonts w:asciiTheme="minorHAnsi" w:hAnsiTheme="minorHAnsi" w:cstheme="minorHAnsi"/>
                <w:szCs w:val="20"/>
              </w:rPr>
            </w:pPr>
            <w:r w:rsidRPr="009C2EED">
              <w:rPr>
                <w:rFonts w:asciiTheme="minorHAnsi" w:hAnsiTheme="minorHAnsi" w:cstheme="minorHAnsi"/>
                <w:szCs w:val="20"/>
              </w:rPr>
              <w:t>Buscar el cliente por Nombre o Razón Social, por RFC o por nombre corto.</w:t>
            </w:r>
          </w:p>
          <w:p w14:paraId="55B8A6DF" w14:textId="45DAB11C" w:rsidR="006B23D2" w:rsidRPr="009C2EED" w:rsidRDefault="006B23D2" w:rsidP="009C2EED">
            <w:pPr>
              <w:keepLines/>
              <w:ind w:left="360"/>
              <w:rPr>
                <w:rFonts w:asciiTheme="minorHAnsi" w:hAnsiTheme="minorHAnsi" w:cstheme="minorHAnsi"/>
                <w:bCs/>
                <w:szCs w:val="20"/>
              </w:rPr>
            </w:pPr>
            <w:r w:rsidRPr="009C2EED">
              <w:rPr>
                <w:rFonts w:asciiTheme="minorHAnsi" w:hAnsiTheme="minorHAnsi" w:cstheme="minorHAnsi"/>
                <w:bCs/>
                <w:szCs w:val="20"/>
              </w:rPr>
              <w:t>Nota: La selección de cualquier campo perteneciente al cliente, muestra por default otros campos.</w:t>
            </w:r>
          </w:p>
          <w:p w14:paraId="1CCB4900" w14:textId="7631FECB" w:rsidR="007F1531" w:rsidRPr="007F1531" w:rsidRDefault="007F1531" w:rsidP="009C2EED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 w:rsidRPr="007F1531">
              <w:rPr>
                <w:rFonts w:asciiTheme="minorHAnsi" w:hAnsiTheme="minorHAnsi" w:cstheme="minorHAnsi"/>
                <w:szCs w:val="20"/>
              </w:rPr>
              <w:t>Secci</w:t>
            </w:r>
            <w:r>
              <w:rPr>
                <w:rFonts w:asciiTheme="minorHAnsi" w:hAnsiTheme="minorHAnsi" w:cstheme="minorHAnsi"/>
                <w:szCs w:val="20"/>
              </w:rPr>
              <w:t>ón.- Instalación:</w:t>
            </w:r>
          </w:p>
          <w:p w14:paraId="5A368C5A" w14:textId="77777777" w:rsidR="00A268EF" w:rsidRPr="009C2EED" w:rsidRDefault="00A268EF" w:rsidP="009C2EED">
            <w:pPr>
              <w:pStyle w:val="Prrafodelista"/>
              <w:keepLines/>
              <w:numPr>
                <w:ilvl w:val="0"/>
                <w:numId w:val="30"/>
              </w:numPr>
              <w:rPr>
                <w:rFonts w:asciiTheme="minorHAnsi" w:hAnsiTheme="minorHAnsi" w:cstheme="minorHAnsi"/>
                <w:szCs w:val="20"/>
              </w:rPr>
            </w:pPr>
            <w:r w:rsidRPr="009C2EED">
              <w:rPr>
                <w:rFonts w:asciiTheme="minorHAnsi" w:hAnsiTheme="minorHAnsi" w:cstheme="minorHAnsi"/>
                <w:szCs w:val="20"/>
              </w:rPr>
              <w:t>Captura el Nombre de la Instalación,</w:t>
            </w:r>
          </w:p>
          <w:p w14:paraId="4E330958" w14:textId="77777777" w:rsidR="00A268EF" w:rsidRPr="009C2EED" w:rsidRDefault="00A268EF" w:rsidP="009C2EED">
            <w:pPr>
              <w:pStyle w:val="Prrafodelista"/>
              <w:keepLines/>
              <w:numPr>
                <w:ilvl w:val="0"/>
                <w:numId w:val="30"/>
              </w:numPr>
              <w:rPr>
                <w:rFonts w:asciiTheme="minorHAnsi" w:hAnsiTheme="minorHAnsi" w:cstheme="minorHAnsi"/>
                <w:szCs w:val="20"/>
              </w:rPr>
            </w:pPr>
            <w:r w:rsidRPr="009C2EED">
              <w:rPr>
                <w:rFonts w:asciiTheme="minorHAnsi" w:hAnsiTheme="minorHAnsi" w:cstheme="minorHAnsi"/>
                <w:szCs w:val="20"/>
              </w:rPr>
              <w:t xml:space="preserve">Captura Teléfono, </w:t>
            </w:r>
          </w:p>
          <w:p w14:paraId="4852039F" w14:textId="77777777" w:rsidR="00A268EF" w:rsidRPr="009C2EED" w:rsidRDefault="00A268EF" w:rsidP="009C2EED">
            <w:pPr>
              <w:pStyle w:val="Prrafodelista"/>
              <w:keepLines/>
              <w:numPr>
                <w:ilvl w:val="0"/>
                <w:numId w:val="30"/>
              </w:numPr>
              <w:rPr>
                <w:rFonts w:asciiTheme="minorHAnsi" w:hAnsiTheme="minorHAnsi" w:cstheme="minorHAnsi"/>
                <w:szCs w:val="20"/>
              </w:rPr>
            </w:pPr>
            <w:r w:rsidRPr="009C2EED">
              <w:rPr>
                <w:rFonts w:asciiTheme="minorHAnsi" w:hAnsiTheme="minorHAnsi" w:cstheme="minorHAnsi"/>
                <w:szCs w:val="20"/>
              </w:rPr>
              <w:t>Captura Email</w:t>
            </w:r>
            <w:r w:rsidR="00FB2C26" w:rsidRPr="009C2EED">
              <w:rPr>
                <w:rFonts w:asciiTheme="minorHAnsi" w:hAnsiTheme="minorHAnsi" w:cstheme="minorHAnsi"/>
                <w:szCs w:val="20"/>
              </w:rPr>
              <w:t>.</w:t>
            </w:r>
          </w:p>
          <w:p w14:paraId="7D8D31F4" w14:textId="5BAD2FA8" w:rsidR="006D5449" w:rsidRPr="009C2EED" w:rsidRDefault="006D5449" w:rsidP="009C2EED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 w:rsidRPr="009C2EED">
              <w:rPr>
                <w:rFonts w:asciiTheme="minorHAnsi" w:hAnsiTheme="minorHAnsi" w:cstheme="minorHAnsi"/>
                <w:szCs w:val="20"/>
              </w:rPr>
              <w:t>Sección.- Domicilio de la Instalación.</w:t>
            </w:r>
          </w:p>
          <w:p w14:paraId="3B194959" w14:textId="77777777" w:rsidR="006D5449" w:rsidRPr="009C2EED" w:rsidRDefault="006D5449" w:rsidP="009C2EED">
            <w:pPr>
              <w:pStyle w:val="Prrafodelista"/>
              <w:keepLines/>
              <w:numPr>
                <w:ilvl w:val="0"/>
                <w:numId w:val="30"/>
              </w:numPr>
              <w:rPr>
                <w:rFonts w:asciiTheme="minorHAnsi" w:hAnsiTheme="minorHAnsi" w:cstheme="minorHAnsi"/>
                <w:szCs w:val="20"/>
              </w:rPr>
            </w:pPr>
            <w:r w:rsidRPr="009C2EED">
              <w:rPr>
                <w:rFonts w:asciiTheme="minorHAnsi" w:hAnsiTheme="minorHAnsi" w:cstheme="minorHAnsi"/>
                <w:szCs w:val="20"/>
              </w:rPr>
              <w:t xml:space="preserve">Captura la Calle, </w:t>
            </w:r>
          </w:p>
          <w:p w14:paraId="5E73764B" w14:textId="77777777" w:rsidR="006D5449" w:rsidRDefault="006D5449" w:rsidP="009C2EED">
            <w:pPr>
              <w:pStyle w:val="Prrafodelista"/>
              <w:keepLines/>
              <w:numPr>
                <w:ilvl w:val="0"/>
                <w:numId w:val="30"/>
              </w:numPr>
              <w:rPr>
                <w:rFonts w:asciiTheme="minorHAnsi" w:hAnsiTheme="minorHAnsi" w:cstheme="minorHAnsi"/>
                <w:szCs w:val="20"/>
              </w:rPr>
            </w:pPr>
            <w:r w:rsidRPr="009C2EED">
              <w:rPr>
                <w:rFonts w:asciiTheme="minorHAnsi" w:hAnsiTheme="minorHAnsi" w:cstheme="minorHAnsi"/>
                <w:szCs w:val="20"/>
              </w:rPr>
              <w:lastRenderedPageBreak/>
              <w:t xml:space="preserve">Captura el Número Exterior, </w:t>
            </w:r>
          </w:p>
          <w:p w14:paraId="58780DFE" w14:textId="48CA7DBD" w:rsidR="006D5449" w:rsidRPr="009C2EED" w:rsidRDefault="006D5449" w:rsidP="009C2EED">
            <w:pPr>
              <w:pStyle w:val="Prrafodelista"/>
              <w:keepLines/>
              <w:numPr>
                <w:ilvl w:val="0"/>
                <w:numId w:val="3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Captura Código Postal, </w:t>
            </w:r>
          </w:p>
          <w:p w14:paraId="56DBF243" w14:textId="3EAFE0E0" w:rsidR="00DC10F3" w:rsidRPr="00DC10F3" w:rsidRDefault="006D5449">
            <w:pPr>
              <w:pStyle w:val="Prrafodelista"/>
              <w:keepLines/>
              <w:numPr>
                <w:ilvl w:val="0"/>
                <w:numId w:val="30"/>
              </w:numPr>
              <w:rPr>
                <w:rFonts w:asciiTheme="minorHAnsi" w:hAnsiTheme="minorHAnsi" w:cstheme="minorHAnsi"/>
                <w:szCs w:val="20"/>
              </w:rPr>
            </w:pPr>
            <w:r w:rsidRPr="00DC10F3">
              <w:rPr>
                <w:rFonts w:asciiTheme="minorHAnsi" w:hAnsiTheme="minorHAnsi" w:cstheme="minorHAnsi"/>
                <w:szCs w:val="20"/>
              </w:rPr>
              <w:t>Selecciona</w:t>
            </w:r>
            <w:r w:rsidRPr="009C2EED">
              <w:rPr>
                <w:rFonts w:asciiTheme="minorHAnsi" w:hAnsiTheme="minorHAnsi" w:cstheme="minorHAnsi"/>
                <w:szCs w:val="20"/>
              </w:rPr>
              <w:t xml:space="preserve"> la Colonia</w:t>
            </w:r>
            <w:r w:rsidRPr="00DC10F3">
              <w:rPr>
                <w:rFonts w:asciiTheme="minorHAnsi" w:hAnsiTheme="minorHAnsi" w:cstheme="minorHAnsi"/>
                <w:szCs w:val="20"/>
              </w:rPr>
              <w:t>,</w:t>
            </w:r>
            <w:r w:rsidR="00DC10F3" w:rsidRPr="00DC10F3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DC10F3">
              <w:rPr>
                <w:rFonts w:asciiTheme="minorHAnsi" w:hAnsiTheme="minorHAnsi" w:cstheme="minorHAnsi"/>
                <w:szCs w:val="20"/>
              </w:rPr>
              <w:t>del catálogo de asentamientos del caso de uso</w:t>
            </w:r>
            <w:r w:rsidR="000B6F4E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DC10F3" w:rsidRPr="00882F8D">
              <w:rPr>
                <w:rFonts w:ascii="Calibri" w:hAnsi="Calibri" w:cs="Calibri"/>
                <w:b/>
                <w:bCs/>
                <w:szCs w:val="20"/>
              </w:rPr>
              <w:t>“2016 - Obtener Asentamientos</w:t>
            </w:r>
            <w:r w:rsidR="00DC10F3" w:rsidRPr="009C2EED">
              <w:rPr>
                <w:rFonts w:ascii="Calibri" w:hAnsi="Calibri" w:cs="Calibri"/>
                <w:bCs/>
                <w:szCs w:val="20"/>
              </w:rPr>
              <w:t>”. Con base al Código postal introducido</w:t>
            </w:r>
            <w:r w:rsidR="009C2EED">
              <w:rPr>
                <w:rFonts w:ascii="Calibri" w:hAnsi="Calibri" w:cs="Calibri"/>
                <w:bCs/>
                <w:szCs w:val="20"/>
              </w:rPr>
              <w:t>, muestra colonias del asentamiento</w:t>
            </w:r>
            <w:r w:rsidR="00DC10F3" w:rsidRPr="009C2EED">
              <w:rPr>
                <w:rFonts w:ascii="Calibri" w:hAnsi="Calibri" w:cs="Calibri"/>
                <w:bCs/>
                <w:szCs w:val="20"/>
              </w:rPr>
              <w:t>.</w:t>
            </w:r>
          </w:p>
          <w:p w14:paraId="63B7793B" w14:textId="77777777" w:rsidR="006D5449" w:rsidRPr="009C2EED" w:rsidRDefault="006D5449" w:rsidP="009C2EED">
            <w:pPr>
              <w:pStyle w:val="Prrafodelista"/>
              <w:keepLines/>
              <w:numPr>
                <w:ilvl w:val="0"/>
                <w:numId w:val="30"/>
              </w:numPr>
              <w:rPr>
                <w:rFonts w:asciiTheme="minorHAnsi" w:hAnsiTheme="minorHAnsi" w:cstheme="minorHAnsi"/>
                <w:b/>
                <w:szCs w:val="20"/>
              </w:rPr>
            </w:pPr>
            <w:r w:rsidRPr="009C2EED">
              <w:rPr>
                <w:rFonts w:asciiTheme="minorHAnsi" w:hAnsiTheme="minorHAnsi" w:cstheme="minorHAnsi"/>
                <w:szCs w:val="20"/>
              </w:rPr>
              <w:t xml:space="preserve">Selecciona el Municipio /Delegación, conforme al caso de uso </w:t>
            </w:r>
            <w:r w:rsidRPr="009C2EED">
              <w:rPr>
                <w:rFonts w:asciiTheme="minorHAnsi" w:hAnsiTheme="minorHAnsi" w:cstheme="minorHAnsi"/>
                <w:b/>
                <w:szCs w:val="20"/>
              </w:rPr>
              <w:t>“2015 - Obtener Municipios”,</w:t>
            </w:r>
          </w:p>
          <w:p w14:paraId="2B2DB078" w14:textId="1DD882A6" w:rsidR="006D5449" w:rsidRPr="009C2EED" w:rsidRDefault="006D5449" w:rsidP="009C2EED">
            <w:pPr>
              <w:pStyle w:val="Prrafodelista"/>
              <w:keepLines/>
              <w:numPr>
                <w:ilvl w:val="0"/>
                <w:numId w:val="30"/>
              </w:numPr>
              <w:rPr>
                <w:rFonts w:asciiTheme="minorHAnsi" w:hAnsiTheme="minorHAnsi" w:cstheme="minorHAnsi"/>
                <w:b/>
                <w:szCs w:val="20"/>
              </w:rPr>
            </w:pPr>
            <w:r w:rsidRPr="009C2EED">
              <w:rPr>
                <w:rFonts w:asciiTheme="minorHAnsi" w:hAnsiTheme="minorHAnsi" w:cstheme="minorHAnsi"/>
                <w:szCs w:val="20"/>
              </w:rPr>
              <w:t xml:space="preserve">Selecciona el Entidad Federativa, conforme al caso de uso </w:t>
            </w:r>
            <w:r w:rsidRPr="009C2EED">
              <w:rPr>
                <w:rFonts w:asciiTheme="minorHAnsi" w:hAnsiTheme="minorHAnsi" w:cstheme="minorHAnsi"/>
                <w:b/>
                <w:szCs w:val="20"/>
              </w:rPr>
              <w:t>“2010 - Obtener Entidades Federativas MCS”</w:t>
            </w:r>
            <w:r>
              <w:rPr>
                <w:rFonts w:asciiTheme="minorHAnsi" w:hAnsiTheme="minorHAnsi" w:cstheme="minorHAnsi"/>
                <w:b/>
                <w:szCs w:val="20"/>
              </w:rPr>
              <w:t>.</w:t>
            </w:r>
          </w:p>
        </w:tc>
      </w:tr>
      <w:tr w:rsidR="007F1531" w:rsidRPr="00E4155A" w14:paraId="6364F4D3" w14:textId="77777777" w:rsidTr="0093790B">
        <w:trPr>
          <w:trHeight w:val="383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9F0399B" w14:textId="77777777" w:rsidR="007F1531" w:rsidRPr="00AD1D1C" w:rsidRDefault="007F1531" w:rsidP="00522B49">
            <w:pPr>
              <w:pStyle w:val="Prrafodelista"/>
              <w:numPr>
                <w:ilvl w:val="0"/>
                <w:numId w:val="9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668B24F" w14:textId="77777777" w:rsidR="003C6891" w:rsidRDefault="003C6891" w:rsidP="003C6891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de la</w:t>
            </w:r>
          </w:p>
          <w:p w14:paraId="2FDEB691" w14:textId="498D2E8E" w:rsidR="007F1531" w:rsidRDefault="003C6891" w:rsidP="003C6891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DGAJ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476B85E0" w14:textId="77777777" w:rsidR="007F1531" w:rsidRDefault="007F1531" w:rsidP="007F1531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Complementa la información solicitada en el formulario:</w:t>
            </w:r>
          </w:p>
          <w:p w14:paraId="02FBAFEE" w14:textId="77777777" w:rsidR="007F1531" w:rsidRPr="003C6891" w:rsidRDefault="007F1531" w:rsidP="009C2EED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 w:rsidRPr="003C6891">
              <w:rPr>
                <w:rFonts w:asciiTheme="minorHAnsi" w:hAnsiTheme="minorHAnsi" w:cstheme="minorHAnsi"/>
                <w:szCs w:val="20"/>
              </w:rPr>
              <w:t>Selección.- Cliente:</w:t>
            </w:r>
          </w:p>
          <w:p w14:paraId="0C98F0DD" w14:textId="69552D4F" w:rsidR="007F1531" w:rsidRDefault="007F1531" w:rsidP="000B6F4E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Buscar por Nombre o Razón Social, por RFC o por nombre corto</w:t>
            </w:r>
            <w:r w:rsidR="00BA3FC7">
              <w:rPr>
                <w:rFonts w:ascii="Calibri" w:hAnsi="Calibri" w:cs="Calibri"/>
                <w:bCs/>
                <w:szCs w:val="20"/>
              </w:rPr>
              <w:t>.</w:t>
            </w:r>
          </w:p>
          <w:p w14:paraId="213A2262" w14:textId="715EC52A" w:rsidR="00BA3FC7" w:rsidRPr="00DA340C" w:rsidRDefault="00BA3FC7" w:rsidP="00DA340C">
            <w:pPr>
              <w:ind w:left="36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Nota:</w:t>
            </w:r>
            <w:r>
              <w:rPr>
                <w:rFonts w:asciiTheme="minorHAnsi" w:hAnsiTheme="minorHAnsi" w:cstheme="minorHAnsi"/>
                <w:szCs w:val="20"/>
              </w:rPr>
              <w:t xml:space="preserve"> La selección de cualquier campo perteneciente al cliente, muestra por default otros campos.</w:t>
            </w:r>
          </w:p>
          <w:p w14:paraId="625D18FD" w14:textId="77777777" w:rsidR="007F1531" w:rsidRPr="003C6891" w:rsidRDefault="007F1531" w:rsidP="009C2EED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 w:rsidRPr="003C6891">
              <w:rPr>
                <w:rFonts w:asciiTheme="minorHAnsi" w:hAnsiTheme="minorHAnsi" w:cstheme="minorHAnsi"/>
                <w:szCs w:val="20"/>
              </w:rPr>
              <w:t>Selección.- Instalación:</w:t>
            </w:r>
          </w:p>
          <w:p w14:paraId="2894966B" w14:textId="77777777" w:rsidR="007F1531" w:rsidRDefault="007F1531" w:rsidP="000B6F4E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Buscar Instalación por Nombre de la Instalación,</w:t>
            </w:r>
          </w:p>
          <w:p w14:paraId="675B3C5E" w14:textId="77777777" w:rsidR="007F1531" w:rsidRPr="003C6891" w:rsidRDefault="007F1531" w:rsidP="009C2EED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 w:rsidRPr="003C6891">
              <w:rPr>
                <w:rFonts w:asciiTheme="minorHAnsi" w:hAnsiTheme="minorHAnsi" w:cstheme="minorHAnsi"/>
                <w:szCs w:val="20"/>
              </w:rPr>
              <w:t>Sección.- Datos de la Instalación:</w:t>
            </w:r>
          </w:p>
          <w:p w14:paraId="3227D683" w14:textId="3D016760" w:rsidR="007F1531" w:rsidRDefault="007F1531" w:rsidP="000B6F4E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Selecciona la Zona,</w:t>
            </w:r>
            <w:r w:rsidR="00E1553F">
              <w:rPr>
                <w:rFonts w:ascii="Calibri" w:hAnsi="Calibri" w:cs="Calibri"/>
                <w:bCs/>
                <w:szCs w:val="20"/>
              </w:rPr>
              <w:t xml:space="preserve"> </w:t>
            </w:r>
            <w:r w:rsidR="00944CF2">
              <w:rPr>
                <w:rFonts w:ascii="Calibri" w:hAnsi="Calibri" w:cs="Calibri"/>
                <w:bCs/>
                <w:szCs w:val="20"/>
              </w:rPr>
              <w:t>(</w:t>
            </w:r>
            <w:r w:rsidR="00E1553F">
              <w:rPr>
                <w:rFonts w:ascii="Calibri" w:hAnsi="Calibri" w:cs="Calibri"/>
                <w:bCs/>
                <w:szCs w:val="20"/>
              </w:rPr>
              <w:t xml:space="preserve">este campo se obtiene del catálogo </w:t>
            </w:r>
            <w:r w:rsidR="00581354">
              <w:rPr>
                <w:rFonts w:ascii="Calibri" w:hAnsi="Calibri" w:cs="Calibri"/>
                <w:bCs/>
                <w:szCs w:val="20"/>
              </w:rPr>
              <w:t xml:space="preserve">de instalaciones </w:t>
            </w:r>
            <w:r w:rsidR="00E1553F">
              <w:rPr>
                <w:rFonts w:ascii="Calibri" w:hAnsi="Calibri" w:cs="Calibri"/>
                <w:bCs/>
                <w:szCs w:val="20"/>
              </w:rPr>
              <w:t>del Módulo de Control de Servicios</w:t>
            </w:r>
            <w:r w:rsidR="00944CF2">
              <w:rPr>
                <w:rFonts w:ascii="Calibri" w:hAnsi="Calibri" w:cs="Calibri"/>
                <w:bCs/>
                <w:szCs w:val="20"/>
              </w:rPr>
              <w:t>),</w:t>
            </w:r>
          </w:p>
          <w:p w14:paraId="3D5D3CCD" w14:textId="79E7B4E6" w:rsidR="007F1531" w:rsidRPr="00491F84" w:rsidRDefault="007F1531" w:rsidP="000B6F4E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Selecciona Estación,</w:t>
            </w:r>
            <w:r w:rsidR="00944CF2">
              <w:rPr>
                <w:rFonts w:ascii="Calibri" w:hAnsi="Calibri" w:cs="Calibri"/>
                <w:bCs/>
                <w:szCs w:val="20"/>
              </w:rPr>
              <w:t xml:space="preserve"> (</w:t>
            </w:r>
            <w:r w:rsidR="00E1553F">
              <w:rPr>
                <w:rFonts w:ascii="Calibri" w:hAnsi="Calibri" w:cs="Calibri"/>
                <w:bCs/>
                <w:szCs w:val="20"/>
              </w:rPr>
              <w:t>este campo se obtiene del catálogo</w:t>
            </w:r>
            <w:r w:rsidR="00581354">
              <w:rPr>
                <w:rFonts w:ascii="Calibri" w:hAnsi="Calibri" w:cs="Calibri"/>
                <w:bCs/>
                <w:szCs w:val="20"/>
              </w:rPr>
              <w:t xml:space="preserve"> de instalaciones</w:t>
            </w:r>
            <w:r w:rsidR="00E1553F">
              <w:rPr>
                <w:rFonts w:ascii="Calibri" w:hAnsi="Calibri" w:cs="Calibri"/>
                <w:bCs/>
                <w:szCs w:val="20"/>
              </w:rPr>
              <w:t xml:space="preserve"> del Módulo de Control de Servicios</w:t>
            </w:r>
            <w:r w:rsidR="00944CF2">
              <w:rPr>
                <w:rFonts w:ascii="Calibri" w:hAnsi="Calibri" w:cs="Calibri"/>
                <w:bCs/>
                <w:szCs w:val="20"/>
              </w:rPr>
              <w:t>),</w:t>
            </w:r>
          </w:p>
          <w:p w14:paraId="3CF25CD0" w14:textId="77777777" w:rsidR="007F1531" w:rsidRDefault="007F1531" w:rsidP="000B6F4E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Selecciona fecha inicio (De acuerdo al contrato),</w:t>
            </w:r>
          </w:p>
          <w:p w14:paraId="38DF7752" w14:textId="77777777" w:rsidR="007F1531" w:rsidRDefault="007F1531" w:rsidP="000B6F4E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Selecciona fecha fin (De acuerdo al contrato),</w:t>
            </w:r>
          </w:p>
          <w:p w14:paraId="6FF163DF" w14:textId="77777777" w:rsidR="007F1531" w:rsidRPr="003C6891" w:rsidRDefault="007F1531" w:rsidP="009C2EED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 w:rsidRPr="003C6891">
              <w:rPr>
                <w:rFonts w:asciiTheme="minorHAnsi" w:hAnsiTheme="minorHAnsi" w:cstheme="minorHAnsi"/>
                <w:szCs w:val="20"/>
              </w:rPr>
              <w:t>Sección Domicilio de la instalación:</w:t>
            </w:r>
          </w:p>
          <w:p w14:paraId="65F9B78E" w14:textId="77777777" w:rsidR="007F1531" w:rsidRPr="008B68C1" w:rsidRDefault="007F1531" w:rsidP="000B6F4E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 w:rsidRPr="008B68C1">
              <w:rPr>
                <w:rFonts w:ascii="Calibri" w:hAnsi="Calibri" w:cs="Calibri"/>
                <w:bCs/>
                <w:szCs w:val="20"/>
              </w:rPr>
              <w:t xml:space="preserve">Captura la Calle, </w:t>
            </w:r>
          </w:p>
          <w:p w14:paraId="3803AC16" w14:textId="77777777" w:rsidR="007F1531" w:rsidRPr="008B68C1" w:rsidRDefault="007F1531" w:rsidP="000B6F4E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 w:rsidRPr="008B68C1">
              <w:rPr>
                <w:rFonts w:ascii="Calibri" w:hAnsi="Calibri" w:cs="Calibri"/>
                <w:bCs/>
                <w:szCs w:val="20"/>
              </w:rPr>
              <w:t>Captura el Número Interior,</w:t>
            </w:r>
          </w:p>
          <w:p w14:paraId="7FED983D" w14:textId="77777777" w:rsidR="007F1531" w:rsidRPr="008B68C1" w:rsidRDefault="007F1531" w:rsidP="000B6F4E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 w:rsidRPr="008B68C1">
              <w:rPr>
                <w:rFonts w:ascii="Calibri" w:hAnsi="Calibri" w:cs="Calibri"/>
                <w:bCs/>
                <w:szCs w:val="20"/>
              </w:rPr>
              <w:t xml:space="preserve">Captura el Número Exterior, </w:t>
            </w:r>
          </w:p>
          <w:p w14:paraId="58F64A9A" w14:textId="77777777" w:rsidR="007F1531" w:rsidRDefault="007F1531" w:rsidP="000B6F4E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 w:rsidRPr="008B68C1">
              <w:rPr>
                <w:rFonts w:ascii="Calibri" w:hAnsi="Calibri" w:cs="Calibri"/>
                <w:bCs/>
                <w:szCs w:val="20"/>
              </w:rPr>
              <w:t>Captura Referencia,</w:t>
            </w:r>
          </w:p>
          <w:p w14:paraId="28A63002" w14:textId="0A8C8B41" w:rsidR="006141D3" w:rsidRDefault="006141D3" w:rsidP="000B6F4E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Captura Colindancia,</w:t>
            </w:r>
          </w:p>
          <w:p w14:paraId="68991EA2" w14:textId="64A8F50F" w:rsidR="006D5449" w:rsidRPr="008B68C1" w:rsidRDefault="000B6F4E" w:rsidP="000B6F4E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Captura Código Postal,</w:t>
            </w:r>
          </w:p>
          <w:p w14:paraId="07957FB5" w14:textId="321FC8AF" w:rsidR="000B6F4E" w:rsidRPr="00294D4B" w:rsidRDefault="000B6F4E" w:rsidP="000B6F4E">
            <w:pPr>
              <w:pStyle w:val="Prrafodelista"/>
              <w:keepLines/>
              <w:numPr>
                <w:ilvl w:val="0"/>
                <w:numId w:val="21"/>
              </w:numPr>
              <w:rPr>
                <w:rFonts w:asciiTheme="minorHAnsi" w:hAnsiTheme="minorHAnsi" w:cstheme="minorHAnsi"/>
                <w:szCs w:val="20"/>
              </w:rPr>
            </w:pPr>
            <w:r w:rsidRPr="00294D4B">
              <w:rPr>
                <w:rFonts w:asciiTheme="minorHAnsi" w:hAnsiTheme="minorHAnsi" w:cstheme="minorHAnsi"/>
                <w:szCs w:val="20"/>
              </w:rPr>
              <w:t xml:space="preserve">Selecciona la Colonia, </w:t>
            </w:r>
            <w:r>
              <w:rPr>
                <w:rFonts w:asciiTheme="minorHAnsi" w:hAnsiTheme="minorHAnsi" w:cstheme="minorHAnsi"/>
                <w:szCs w:val="20"/>
              </w:rPr>
              <w:t xml:space="preserve">del catálogo de asentamientos del caso de uso </w:t>
            </w:r>
            <w:r w:rsidRPr="00882F8D">
              <w:rPr>
                <w:rFonts w:ascii="Calibri" w:hAnsi="Calibri" w:cs="Calibri"/>
                <w:b/>
                <w:bCs/>
                <w:szCs w:val="20"/>
              </w:rPr>
              <w:t>“2016 - Obtener Asentamientos</w:t>
            </w:r>
            <w:r w:rsidRPr="00294D4B">
              <w:rPr>
                <w:rFonts w:ascii="Calibri" w:hAnsi="Calibri" w:cs="Calibri"/>
                <w:bCs/>
                <w:szCs w:val="20"/>
              </w:rPr>
              <w:t>”. Con base al Código postal introducido</w:t>
            </w:r>
            <w:r w:rsidR="009C2EED">
              <w:rPr>
                <w:rFonts w:ascii="Calibri" w:hAnsi="Calibri" w:cs="Calibri"/>
                <w:bCs/>
                <w:szCs w:val="20"/>
              </w:rPr>
              <w:t>, muestra colonias del asentamiento</w:t>
            </w:r>
            <w:r w:rsidR="009C2EED" w:rsidRPr="009C2EED">
              <w:rPr>
                <w:rFonts w:ascii="Calibri" w:hAnsi="Calibri" w:cs="Calibri"/>
                <w:bCs/>
                <w:szCs w:val="20"/>
              </w:rPr>
              <w:t>.</w:t>
            </w:r>
          </w:p>
          <w:p w14:paraId="34AC728C" w14:textId="77777777" w:rsidR="007F1531" w:rsidRPr="008B68C1" w:rsidRDefault="007F1531" w:rsidP="000B6F4E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/>
                <w:bCs/>
                <w:szCs w:val="20"/>
              </w:rPr>
            </w:pPr>
            <w:r w:rsidRPr="008B68C1">
              <w:rPr>
                <w:rFonts w:ascii="Calibri" w:hAnsi="Calibri" w:cs="Calibri"/>
                <w:bCs/>
                <w:szCs w:val="20"/>
              </w:rPr>
              <w:t xml:space="preserve">Selecciona el Municipio /Delegación, conforme al </w:t>
            </w:r>
            <w:r w:rsidRPr="00892683">
              <w:rPr>
                <w:rFonts w:ascii="Calibri" w:hAnsi="Calibri" w:cs="Calibri"/>
                <w:bCs/>
                <w:szCs w:val="20"/>
              </w:rPr>
              <w:t xml:space="preserve">caso de uso </w:t>
            </w:r>
            <w:r w:rsidRPr="008B68C1">
              <w:rPr>
                <w:rFonts w:ascii="Calibri" w:hAnsi="Calibri" w:cs="Calibri"/>
                <w:b/>
                <w:bCs/>
                <w:szCs w:val="20"/>
              </w:rPr>
              <w:t xml:space="preserve">“2015 - </w:t>
            </w:r>
            <w:r w:rsidRPr="008B68C1">
              <w:rPr>
                <w:rFonts w:ascii="Calibri" w:hAnsi="Calibri" w:cs="Calibri"/>
                <w:b/>
                <w:bCs/>
                <w:szCs w:val="20"/>
              </w:rPr>
              <w:lastRenderedPageBreak/>
              <w:t>Obtener Municipios”</w:t>
            </w:r>
            <w:r>
              <w:rPr>
                <w:rFonts w:ascii="Calibri" w:hAnsi="Calibri" w:cs="Calibri"/>
                <w:b/>
                <w:bCs/>
                <w:szCs w:val="20"/>
              </w:rPr>
              <w:t>,</w:t>
            </w:r>
          </w:p>
          <w:p w14:paraId="50C3A913" w14:textId="0E636BCC" w:rsidR="00FD4B56" w:rsidRPr="0093790B" w:rsidRDefault="007F1531" w:rsidP="000B6F4E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/>
                <w:bCs/>
                <w:szCs w:val="20"/>
              </w:rPr>
            </w:pPr>
            <w:r w:rsidRPr="008B68C1">
              <w:rPr>
                <w:rFonts w:ascii="Calibri" w:hAnsi="Calibri" w:cs="Calibri"/>
                <w:bCs/>
                <w:szCs w:val="20"/>
              </w:rPr>
              <w:t xml:space="preserve">Selecciona el Entidad Federativa, conforme al caso de uso </w:t>
            </w:r>
            <w:r w:rsidRPr="008B68C1">
              <w:rPr>
                <w:rFonts w:ascii="Calibri" w:hAnsi="Calibri" w:cs="Calibri"/>
                <w:b/>
                <w:bCs/>
                <w:szCs w:val="20"/>
              </w:rPr>
              <w:t>“2010 - Obtener Entidades Federativas</w:t>
            </w:r>
            <w:r>
              <w:rPr>
                <w:rFonts w:ascii="Calibri" w:hAnsi="Calibri" w:cs="Calibri"/>
                <w:b/>
                <w:bCs/>
                <w:szCs w:val="20"/>
              </w:rPr>
              <w:t xml:space="preserve"> MCS”,</w:t>
            </w:r>
          </w:p>
          <w:p w14:paraId="36761F52" w14:textId="783CDBF7" w:rsidR="007F1531" w:rsidRPr="003C6891" w:rsidRDefault="007F1531" w:rsidP="009C2EED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Sección.- Factores:</w:t>
            </w:r>
          </w:p>
          <w:p w14:paraId="6C9C54CB" w14:textId="77777777" w:rsidR="007F1531" w:rsidRPr="008B68C1" w:rsidRDefault="007F1531" w:rsidP="000B6F4E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Selecciona la División, conforme al caso de u</w:t>
            </w:r>
            <w:r w:rsidRPr="000850EF">
              <w:rPr>
                <w:rFonts w:ascii="Calibri" w:hAnsi="Calibri" w:cs="Calibri"/>
                <w:bCs/>
                <w:szCs w:val="20"/>
              </w:rPr>
              <w:t xml:space="preserve">so </w:t>
            </w:r>
            <w:r w:rsidRPr="008B68C1">
              <w:rPr>
                <w:rFonts w:ascii="Calibri" w:hAnsi="Calibri" w:cs="Calibri"/>
                <w:bCs/>
                <w:szCs w:val="20"/>
              </w:rPr>
              <w:t>“</w:t>
            </w:r>
            <w:r w:rsidRPr="008B68C1">
              <w:rPr>
                <w:rFonts w:ascii="Calibri" w:hAnsi="Calibri" w:cs="Calibri"/>
                <w:b/>
                <w:bCs/>
                <w:szCs w:val="20"/>
              </w:rPr>
              <w:t xml:space="preserve">2002 - </w:t>
            </w:r>
            <w:r>
              <w:rPr>
                <w:rFonts w:ascii="Calibri" w:hAnsi="Calibri" w:cs="Calibri"/>
                <w:b/>
                <w:bCs/>
                <w:szCs w:val="20"/>
              </w:rPr>
              <w:t>Administrar División”,</w:t>
            </w:r>
          </w:p>
          <w:p w14:paraId="446DDEF1" w14:textId="77777777" w:rsidR="007F1531" w:rsidRPr="008B68C1" w:rsidRDefault="007F1531" w:rsidP="000B6F4E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Selecciona el </w:t>
            </w:r>
            <w:r w:rsidRPr="008F55DA">
              <w:rPr>
                <w:rFonts w:ascii="Calibri" w:hAnsi="Calibri" w:cs="Calibri"/>
                <w:bCs/>
                <w:szCs w:val="20"/>
              </w:rPr>
              <w:t>Grupo</w:t>
            </w:r>
            <w:r>
              <w:rPr>
                <w:rFonts w:ascii="Calibri" w:hAnsi="Calibri" w:cs="Calibri"/>
                <w:bCs/>
                <w:szCs w:val="20"/>
              </w:rPr>
              <w:t>, conforme al caso de u</w:t>
            </w:r>
            <w:r w:rsidRPr="000850EF">
              <w:rPr>
                <w:rFonts w:ascii="Calibri" w:hAnsi="Calibri" w:cs="Calibri"/>
                <w:bCs/>
                <w:szCs w:val="20"/>
              </w:rPr>
              <w:t xml:space="preserve">so </w:t>
            </w:r>
            <w:r w:rsidRPr="008B68C1">
              <w:rPr>
                <w:rFonts w:ascii="Calibri" w:hAnsi="Calibri" w:cs="Calibri"/>
                <w:b/>
                <w:bCs/>
                <w:szCs w:val="20"/>
              </w:rPr>
              <w:t xml:space="preserve">“2003 - </w:t>
            </w:r>
            <w:r>
              <w:rPr>
                <w:rFonts w:ascii="Calibri" w:hAnsi="Calibri" w:cs="Calibri"/>
                <w:b/>
                <w:bCs/>
                <w:szCs w:val="20"/>
              </w:rPr>
              <w:t>Administrar Grupo”,</w:t>
            </w:r>
          </w:p>
          <w:p w14:paraId="0E0EA88D" w14:textId="79E06B15" w:rsidR="007F1531" w:rsidRPr="00FB2C26" w:rsidRDefault="007F1531" w:rsidP="000B6F4E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/>
                <w:bCs/>
                <w:szCs w:val="20"/>
              </w:rPr>
            </w:pPr>
            <w:r w:rsidRPr="008B68C1">
              <w:rPr>
                <w:rFonts w:ascii="Calibri" w:hAnsi="Calibri" w:cs="Calibri"/>
                <w:bCs/>
                <w:szCs w:val="20"/>
              </w:rPr>
              <w:t xml:space="preserve">Selecciona la Fracción, conforme al caso de uso </w:t>
            </w:r>
            <w:r w:rsidRPr="008B68C1">
              <w:rPr>
                <w:rFonts w:ascii="Calibri" w:hAnsi="Calibri" w:cs="Calibri"/>
                <w:b/>
                <w:bCs/>
                <w:szCs w:val="20"/>
              </w:rPr>
              <w:t>“2004 - Administrar Fracción”</w:t>
            </w:r>
            <w:r w:rsidR="00E6742A">
              <w:rPr>
                <w:rFonts w:ascii="Calibri" w:hAnsi="Calibri" w:cs="Calibri"/>
                <w:b/>
                <w:bCs/>
                <w:szCs w:val="20"/>
              </w:rPr>
              <w:t>.</w:t>
            </w:r>
          </w:p>
        </w:tc>
      </w:tr>
      <w:tr w:rsidR="0038244E" w:rsidRPr="00E4155A" w14:paraId="5C15368C" w14:textId="77777777" w:rsidTr="007F1531">
        <w:trPr>
          <w:trHeight w:val="77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27CC9342" w14:textId="77777777" w:rsidR="0038244E" w:rsidRPr="00AD1D1C" w:rsidRDefault="0038244E" w:rsidP="00522B49">
            <w:pPr>
              <w:pStyle w:val="Prrafodelista"/>
              <w:numPr>
                <w:ilvl w:val="0"/>
                <w:numId w:val="9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2BE9D7EA" w14:textId="77777777" w:rsidR="0038244E" w:rsidRDefault="0038244E" w:rsidP="0038244E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de la</w:t>
            </w:r>
          </w:p>
          <w:p w14:paraId="6E3A1155" w14:textId="5AA7833D" w:rsidR="0038244E" w:rsidRDefault="0038244E" w:rsidP="0038244E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DAR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3D902109" w14:textId="77777777" w:rsidR="0038244E" w:rsidRDefault="0038244E" w:rsidP="00DA340C">
            <w:pPr>
              <w:keepLines/>
              <w:spacing w:line="276" w:lineRule="auto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Complementa la información solicitada en el formulario:</w:t>
            </w:r>
          </w:p>
          <w:p w14:paraId="5D503235" w14:textId="05009FE2" w:rsidR="0038244E" w:rsidRPr="00063E41" w:rsidRDefault="0038244E" w:rsidP="00DA340C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rFonts w:asciiTheme="minorHAnsi" w:hAnsiTheme="minorHAnsi" w:cstheme="minorHAnsi"/>
                <w:szCs w:val="20"/>
              </w:rPr>
            </w:pPr>
            <w:r w:rsidRPr="00063E41">
              <w:rPr>
                <w:rFonts w:asciiTheme="minorHAnsi" w:hAnsiTheme="minorHAnsi" w:cstheme="minorHAnsi"/>
                <w:szCs w:val="20"/>
              </w:rPr>
              <w:t>Selección</w:t>
            </w:r>
            <w:r w:rsidR="007F1531" w:rsidRPr="00063E41">
              <w:rPr>
                <w:rFonts w:asciiTheme="minorHAnsi" w:hAnsiTheme="minorHAnsi" w:cstheme="minorHAnsi"/>
                <w:szCs w:val="20"/>
              </w:rPr>
              <w:t>.- C</w:t>
            </w:r>
            <w:r w:rsidRPr="00063E41">
              <w:rPr>
                <w:rFonts w:asciiTheme="minorHAnsi" w:hAnsiTheme="minorHAnsi" w:cstheme="minorHAnsi"/>
                <w:szCs w:val="20"/>
              </w:rPr>
              <w:t>liente:</w:t>
            </w:r>
          </w:p>
          <w:p w14:paraId="68A2F038" w14:textId="77777777" w:rsidR="0038244E" w:rsidRDefault="0038244E" w:rsidP="00DA340C">
            <w:pPr>
              <w:pStyle w:val="Prrafodelista"/>
              <w:keepLines/>
              <w:numPr>
                <w:ilvl w:val="0"/>
                <w:numId w:val="21"/>
              </w:numPr>
              <w:spacing w:line="276" w:lineRule="auto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Buscar el cliente por Nombre o Razón Social, por RFC o por nombre corto,</w:t>
            </w:r>
          </w:p>
          <w:p w14:paraId="2B608EC9" w14:textId="77777777" w:rsidR="00BA3FC7" w:rsidRPr="004073D9" w:rsidRDefault="00BA3FC7" w:rsidP="00DA340C">
            <w:pPr>
              <w:spacing w:line="276" w:lineRule="auto"/>
              <w:ind w:left="36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Nota:</w:t>
            </w:r>
            <w:r>
              <w:rPr>
                <w:rFonts w:asciiTheme="minorHAnsi" w:hAnsiTheme="minorHAnsi" w:cstheme="minorHAnsi"/>
                <w:szCs w:val="20"/>
              </w:rPr>
              <w:t xml:space="preserve"> La selección de cualquier campo perteneciente al cliente, muestra por default otros campos.</w:t>
            </w:r>
          </w:p>
          <w:p w14:paraId="4DE693CC" w14:textId="24BC2833" w:rsidR="0038244E" w:rsidRPr="00941739" w:rsidRDefault="0038244E" w:rsidP="00DA340C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rFonts w:asciiTheme="minorHAnsi" w:hAnsiTheme="minorHAnsi" w:cstheme="minorHAnsi"/>
                <w:szCs w:val="20"/>
              </w:rPr>
            </w:pPr>
            <w:r w:rsidRPr="00941739">
              <w:rPr>
                <w:rFonts w:asciiTheme="minorHAnsi" w:hAnsiTheme="minorHAnsi" w:cstheme="minorHAnsi"/>
                <w:szCs w:val="20"/>
              </w:rPr>
              <w:t>Selecci</w:t>
            </w:r>
            <w:r w:rsidR="007F1531" w:rsidRPr="00941739">
              <w:rPr>
                <w:rFonts w:asciiTheme="minorHAnsi" w:hAnsiTheme="minorHAnsi" w:cstheme="minorHAnsi"/>
                <w:szCs w:val="20"/>
              </w:rPr>
              <w:t xml:space="preserve">ón.- </w:t>
            </w:r>
            <w:r w:rsidRPr="00941739">
              <w:rPr>
                <w:rFonts w:asciiTheme="minorHAnsi" w:hAnsiTheme="minorHAnsi" w:cstheme="minorHAnsi"/>
                <w:szCs w:val="20"/>
              </w:rPr>
              <w:t>Instalación:</w:t>
            </w:r>
          </w:p>
          <w:p w14:paraId="21C0D1D4" w14:textId="77777777" w:rsidR="0038244E" w:rsidRDefault="0038244E" w:rsidP="00DA340C">
            <w:pPr>
              <w:pStyle w:val="Prrafodelista"/>
              <w:keepLines/>
              <w:numPr>
                <w:ilvl w:val="0"/>
                <w:numId w:val="21"/>
              </w:numPr>
              <w:spacing w:line="276" w:lineRule="auto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Buscar Instalación por Nombre de la Instalación,</w:t>
            </w:r>
          </w:p>
          <w:p w14:paraId="7D3E67E3" w14:textId="77777777" w:rsidR="0038244E" w:rsidRDefault="0038244E" w:rsidP="00DA340C">
            <w:pPr>
              <w:pStyle w:val="Prrafodelista"/>
              <w:keepLines/>
              <w:numPr>
                <w:ilvl w:val="0"/>
                <w:numId w:val="21"/>
              </w:numPr>
              <w:spacing w:line="276" w:lineRule="auto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Datos de la Instalación:</w:t>
            </w:r>
          </w:p>
          <w:p w14:paraId="5E24604E" w14:textId="4913D264" w:rsidR="0038244E" w:rsidRDefault="0038244E" w:rsidP="00DA340C">
            <w:pPr>
              <w:pStyle w:val="Prrafodelista"/>
              <w:keepLines/>
              <w:numPr>
                <w:ilvl w:val="0"/>
                <w:numId w:val="21"/>
              </w:numPr>
              <w:spacing w:line="276" w:lineRule="auto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Selecciona la Zona,</w:t>
            </w:r>
            <w:r w:rsidR="00944CF2">
              <w:rPr>
                <w:rFonts w:ascii="Calibri" w:hAnsi="Calibri" w:cs="Calibri"/>
                <w:bCs/>
                <w:szCs w:val="20"/>
              </w:rPr>
              <w:t xml:space="preserve"> (este campo se obtiene </w:t>
            </w:r>
            <w:r w:rsidR="00581354">
              <w:rPr>
                <w:rFonts w:ascii="Calibri" w:hAnsi="Calibri" w:cs="Calibri"/>
                <w:bCs/>
                <w:szCs w:val="20"/>
              </w:rPr>
              <w:t xml:space="preserve">de instalaciones </w:t>
            </w:r>
            <w:r w:rsidR="00944CF2">
              <w:rPr>
                <w:rFonts w:ascii="Calibri" w:hAnsi="Calibri" w:cs="Calibri"/>
                <w:bCs/>
                <w:szCs w:val="20"/>
              </w:rPr>
              <w:t>del catálogo del Módulo de Control de Servicios),</w:t>
            </w:r>
          </w:p>
          <w:p w14:paraId="348F7F75" w14:textId="187B2377" w:rsidR="0038244E" w:rsidRPr="00491F84" w:rsidRDefault="0038244E" w:rsidP="00DA340C">
            <w:pPr>
              <w:pStyle w:val="Prrafodelista"/>
              <w:keepLines/>
              <w:numPr>
                <w:ilvl w:val="0"/>
                <w:numId w:val="21"/>
              </w:numPr>
              <w:spacing w:line="276" w:lineRule="auto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Selecciona Estación,</w:t>
            </w:r>
            <w:r w:rsidR="00944CF2">
              <w:rPr>
                <w:rFonts w:ascii="Calibri" w:hAnsi="Calibri" w:cs="Calibri"/>
                <w:bCs/>
                <w:szCs w:val="20"/>
              </w:rPr>
              <w:t xml:space="preserve"> (este campo se obtiene del catálogo </w:t>
            </w:r>
            <w:r w:rsidR="00581354">
              <w:rPr>
                <w:rFonts w:ascii="Calibri" w:hAnsi="Calibri" w:cs="Calibri"/>
                <w:bCs/>
                <w:szCs w:val="20"/>
              </w:rPr>
              <w:t xml:space="preserve">de instalaciones </w:t>
            </w:r>
            <w:r w:rsidR="00944CF2">
              <w:rPr>
                <w:rFonts w:ascii="Calibri" w:hAnsi="Calibri" w:cs="Calibri"/>
                <w:bCs/>
                <w:szCs w:val="20"/>
              </w:rPr>
              <w:t>del Módulo de Control de Servicios),</w:t>
            </w:r>
          </w:p>
          <w:p w14:paraId="00196D4C" w14:textId="0D5A660C" w:rsidR="0038244E" w:rsidRDefault="0038244E" w:rsidP="00DA340C">
            <w:pPr>
              <w:pStyle w:val="Prrafodelista"/>
              <w:keepLines/>
              <w:numPr>
                <w:ilvl w:val="0"/>
                <w:numId w:val="21"/>
              </w:numPr>
              <w:spacing w:line="276" w:lineRule="auto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Selecciona fecha inicio (De acuerdo al contrato),</w:t>
            </w:r>
          </w:p>
          <w:p w14:paraId="6A829C27" w14:textId="78BBBDDE" w:rsidR="0038244E" w:rsidRDefault="0038244E" w:rsidP="00DA340C">
            <w:pPr>
              <w:pStyle w:val="Prrafodelista"/>
              <w:keepLines/>
              <w:numPr>
                <w:ilvl w:val="0"/>
                <w:numId w:val="21"/>
              </w:numPr>
              <w:spacing w:line="276" w:lineRule="auto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Selecciona fecha fin</w:t>
            </w:r>
            <w:r w:rsidR="007F1531">
              <w:rPr>
                <w:rFonts w:ascii="Calibri" w:hAnsi="Calibri" w:cs="Calibri"/>
                <w:bCs/>
                <w:szCs w:val="20"/>
              </w:rPr>
              <w:t xml:space="preserve"> </w:t>
            </w:r>
            <w:r>
              <w:rPr>
                <w:rFonts w:ascii="Calibri" w:hAnsi="Calibri" w:cs="Calibri"/>
                <w:bCs/>
                <w:szCs w:val="20"/>
              </w:rPr>
              <w:t>(De acuerdo al contrato),</w:t>
            </w:r>
          </w:p>
          <w:p w14:paraId="2FAD7011" w14:textId="5DBF05B9" w:rsidR="0038244E" w:rsidRPr="00941739" w:rsidRDefault="007F1531" w:rsidP="00DA340C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rFonts w:asciiTheme="minorHAnsi" w:hAnsiTheme="minorHAnsi" w:cstheme="minorHAnsi"/>
                <w:szCs w:val="20"/>
              </w:rPr>
            </w:pPr>
            <w:r w:rsidRPr="00941739">
              <w:rPr>
                <w:rFonts w:asciiTheme="minorHAnsi" w:hAnsiTheme="minorHAnsi" w:cstheme="minorHAnsi"/>
                <w:szCs w:val="20"/>
              </w:rPr>
              <w:t xml:space="preserve">Sección.- </w:t>
            </w:r>
            <w:r w:rsidR="0038244E" w:rsidRPr="00941739">
              <w:rPr>
                <w:rFonts w:asciiTheme="minorHAnsi" w:hAnsiTheme="minorHAnsi" w:cstheme="minorHAnsi"/>
                <w:szCs w:val="20"/>
              </w:rPr>
              <w:t>Domicilio de la instalación:</w:t>
            </w:r>
          </w:p>
          <w:p w14:paraId="432DAE8F" w14:textId="77777777" w:rsidR="0038244E" w:rsidRPr="008B68C1" w:rsidRDefault="0038244E" w:rsidP="00DA340C">
            <w:pPr>
              <w:pStyle w:val="Prrafodelista"/>
              <w:keepLines/>
              <w:numPr>
                <w:ilvl w:val="0"/>
                <w:numId w:val="21"/>
              </w:numPr>
              <w:spacing w:line="276" w:lineRule="auto"/>
              <w:rPr>
                <w:rFonts w:ascii="Calibri" w:hAnsi="Calibri" w:cs="Calibri"/>
                <w:bCs/>
                <w:szCs w:val="20"/>
              </w:rPr>
            </w:pPr>
            <w:r w:rsidRPr="008B68C1">
              <w:rPr>
                <w:rFonts w:ascii="Calibri" w:hAnsi="Calibri" w:cs="Calibri"/>
                <w:bCs/>
                <w:szCs w:val="20"/>
              </w:rPr>
              <w:t xml:space="preserve">Captura la Calle, </w:t>
            </w:r>
          </w:p>
          <w:p w14:paraId="4A8E6A9B" w14:textId="77777777" w:rsidR="0038244E" w:rsidRPr="008B68C1" w:rsidRDefault="0038244E" w:rsidP="00DA340C">
            <w:pPr>
              <w:pStyle w:val="Prrafodelista"/>
              <w:keepLines/>
              <w:numPr>
                <w:ilvl w:val="0"/>
                <w:numId w:val="21"/>
              </w:numPr>
              <w:spacing w:line="276" w:lineRule="auto"/>
              <w:rPr>
                <w:rFonts w:ascii="Calibri" w:hAnsi="Calibri" w:cs="Calibri"/>
                <w:bCs/>
                <w:szCs w:val="20"/>
              </w:rPr>
            </w:pPr>
            <w:r w:rsidRPr="008B68C1">
              <w:rPr>
                <w:rFonts w:ascii="Calibri" w:hAnsi="Calibri" w:cs="Calibri"/>
                <w:bCs/>
                <w:szCs w:val="20"/>
              </w:rPr>
              <w:t>Captura el Número Interior,</w:t>
            </w:r>
          </w:p>
          <w:p w14:paraId="549CA129" w14:textId="77777777" w:rsidR="0038244E" w:rsidRDefault="0038244E" w:rsidP="00DA340C">
            <w:pPr>
              <w:pStyle w:val="Prrafodelista"/>
              <w:keepLines/>
              <w:numPr>
                <w:ilvl w:val="0"/>
                <w:numId w:val="21"/>
              </w:numPr>
              <w:spacing w:line="276" w:lineRule="auto"/>
              <w:rPr>
                <w:rFonts w:ascii="Calibri" w:hAnsi="Calibri" w:cs="Calibri"/>
                <w:bCs/>
                <w:szCs w:val="20"/>
              </w:rPr>
            </w:pPr>
            <w:r w:rsidRPr="008B68C1">
              <w:rPr>
                <w:rFonts w:ascii="Calibri" w:hAnsi="Calibri" w:cs="Calibri"/>
                <w:bCs/>
                <w:szCs w:val="20"/>
              </w:rPr>
              <w:t xml:space="preserve">Captura el Número Exterior, </w:t>
            </w:r>
          </w:p>
          <w:p w14:paraId="17DF8E78" w14:textId="77777777" w:rsidR="0038244E" w:rsidRDefault="0038244E" w:rsidP="00DA340C">
            <w:pPr>
              <w:pStyle w:val="Prrafodelista"/>
              <w:keepLines/>
              <w:numPr>
                <w:ilvl w:val="0"/>
                <w:numId w:val="21"/>
              </w:numPr>
              <w:spacing w:line="276" w:lineRule="auto"/>
              <w:rPr>
                <w:rFonts w:ascii="Calibri" w:hAnsi="Calibri" w:cs="Calibri"/>
                <w:bCs/>
                <w:szCs w:val="20"/>
              </w:rPr>
            </w:pPr>
            <w:r w:rsidRPr="008B68C1">
              <w:rPr>
                <w:rFonts w:ascii="Calibri" w:hAnsi="Calibri" w:cs="Calibri"/>
                <w:bCs/>
                <w:szCs w:val="20"/>
              </w:rPr>
              <w:t>Captura Referencia,</w:t>
            </w:r>
          </w:p>
          <w:p w14:paraId="487BA8EB" w14:textId="4B0C0EF2" w:rsidR="006141D3" w:rsidRDefault="006141D3" w:rsidP="00DA340C">
            <w:pPr>
              <w:pStyle w:val="Prrafodelista"/>
              <w:keepLines/>
              <w:numPr>
                <w:ilvl w:val="0"/>
                <w:numId w:val="21"/>
              </w:numPr>
              <w:spacing w:line="276" w:lineRule="auto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Captura Colindancia,</w:t>
            </w:r>
          </w:p>
          <w:p w14:paraId="143AD344" w14:textId="26ECE48A" w:rsidR="006D5449" w:rsidRPr="009C2EED" w:rsidRDefault="006D5449" w:rsidP="009C2EED">
            <w:pPr>
              <w:pStyle w:val="Prrafodelista"/>
              <w:keepLines/>
              <w:numPr>
                <w:ilvl w:val="0"/>
                <w:numId w:val="21"/>
              </w:numPr>
              <w:spacing w:line="276" w:lineRule="auto"/>
              <w:rPr>
                <w:rFonts w:ascii="Calibri" w:hAnsi="Calibri" w:cs="Calibri"/>
                <w:b/>
                <w:bCs/>
                <w:szCs w:val="20"/>
              </w:rPr>
            </w:pPr>
            <w:r w:rsidRPr="006D5449">
              <w:rPr>
                <w:rFonts w:ascii="Calibri" w:hAnsi="Calibri" w:cs="Calibri"/>
                <w:bCs/>
                <w:szCs w:val="20"/>
              </w:rPr>
              <w:t xml:space="preserve">Captura Código Postal, </w:t>
            </w:r>
          </w:p>
          <w:p w14:paraId="5164B28E" w14:textId="277AEE96" w:rsidR="000B6F4E" w:rsidRPr="00294D4B" w:rsidRDefault="000B6F4E" w:rsidP="000B6F4E">
            <w:pPr>
              <w:pStyle w:val="Prrafodelista"/>
              <w:keepLines/>
              <w:numPr>
                <w:ilvl w:val="0"/>
                <w:numId w:val="30"/>
              </w:numPr>
              <w:rPr>
                <w:rFonts w:asciiTheme="minorHAnsi" w:hAnsiTheme="minorHAnsi" w:cstheme="minorHAnsi"/>
                <w:szCs w:val="20"/>
              </w:rPr>
            </w:pPr>
            <w:r w:rsidRPr="00294D4B">
              <w:rPr>
                <w:rFonts w:asciiTheme="minorHAnsi" w:hAnsiTheme="minorHAnsi" w:cstheme="minorHAnsi"/>
                <w:szCs w:val="20"/>
              </w:rPr>
              <w:t xml:space="preserve">Selecciona la Colonia, </w:t>
            </w:r>
            <w:r>
              <w:rPr>
                <w:rFonts w:asciiTheme="minorHAnsi" w:hAnsiTheme="minorHAnsi" w:cstheme="minorHAnsi"/>
                <w:szCs w:val="20"/>
              </w:rPr>
              <w:t xml:space="preserve">del catálogo de asentamientos del caso de uso </w:t>
            </w:r>
            <w:r w:rsidRPr="00882F8D">
              <w:rPr>
                <w:rFonts w:ascii="Calibri" w:hAnsi="Calibri" w:cs="Calibri"/>
                <w:b/>
                <w:bCs/>
                <w:szCs w:val="20"/>
              </w:rPr>
              <w:t>“2016 - Obtener Asentamientos</w:t>
            </w:r>
            <w:r w:rsidRPr="00294D4B">
              <w:rPr>
                <w:rFonts w:ascii="Calibri" w:hAnsi="Calibri" w:cs="Calibri"/>
                <w:bCs/>
                <w:szCs w:val="20"/>
              </w:rPr>
              <w:t>”. Con base al Código postal introducido</w:t>
            </w:r>
            <w:r w:rsidR="009C2EED">
              <w:rPr>
                <w:rFonts w:ascii="Calibri" w:hAnsi="Calibri" w:cs="Calibri"/>
                <w:bCs/>
                <w:szCs w:val="20"/>
              </w:rPr>
              <w:t>, muestra colonias del asentamiento</w:t>
            </w:r>
            <w:r w:rsidR="009C2EED" w:rsidRPr="009C2EED">
              <w:rPr>
                <w:rFonts w:ascii="Calibri" w:hAnsi="Calibri" w:cs="Calibri"/>
                <w:bCs/>
                <w:szCs w:val="20"/>
              </w:rPr>
              <w:t>.</w:t>
            </w:r>
          </w:p>
          <w:p w14:paraId="40ADE826" w14:textId="77777777" w:rsidR="0038244E" w:rsidRPr="008B68C1" w:rsidRDefault="0038244E" w:rsidP="00DA340C">
            <w:pPr>
              <w:pStyle w:val="Prrafodelista"/>
              <w:keepLines/>
              <w:numPr>
                <w:ilvl w:val="0"/>
                <w:numId w:val="21"/>
              </w:numPr>
              <w:spacing w:line="276" w:lineRule="auto"/>
              <w:rPr>
                <w:rFonts w:ascii="Calibri" w:hAnsi="Calibri" w:cs="Calibri"/>
                <w:b/>
                <w:bCs/>
                <w:szCs w:val="20"/>
              </w:rPr>
            </w:pPr>
            <w:r w:rsidRPr="008B68C1">
              <w:rPr>
                <w:rFonts w:ascii="Calibri" w:hAnsi="Calibri" w:cs="Calibri"/>
                <w:bCs/>
                <w:szCs w:val="20"/>
              </w:rPr>
              <w:lastRenderedPageBreak/>
              <w:t xml:space="preserve">Selecciona el Municipio /Delegación, conforme al </w:t>
            </w:r>
            <w:r w:rsidRPr="00892683">
              <w:rPr>
                <w:rFonts w:ascii="Calibri" w:hAnsi="Calibri" w:cs="Calibri"/>
                <w:bCs/>
                <w:szCs w:val="20"/>
              </w:rPr>
              <w:t xml:space="preserve">caso de uso </w:t>
            </w:r>
            <w:r w:rsidRPr="008B68C1">
              <w:rPr>
                <w:rFonts w:ascii="Calibri" w:hAnsi="Calibri" w:cs="Calibri"/>
                <w:b/>
                <w:bCs/>
                <w:szCs w:val="20"/>
              </w:rPr>
              <w:t>“2015 - Obtener Municipios”.</w:t>
            </w:r>
          </w:p>
          <w:p w14:paraId="6AAFD909" w14:textId="77777777" w:rsidR="0038244E" w:rsidRDefault="0038244E" w:rsidP="00DA340C">
            <w:pPr>
              <w:pStyle w:val="Prrafodelista"/>
              <w:keepLines/>
              <w:numPr>
                <w:ilvl w:val="0"/>
                <w:numId w:val="21"/>
              </w:numPr>
              <w:spacing w:line="276" w:lineRule="auto"/>
              <w:rPr>
                <w:rFonts w:ascii="Calibri" w:hAnsi="Calibri" w:cs="Calibri"/>
                <w:b/>
                <w:bCs/>
                <w:szCs w:val="20"/>
              </w:rPr>
            </w:pPr>
            <w:r w:rsidRPr="008B68C1">
              <w:rPr>
                <w:rFonts w:ascii="Calibri" w:hAnsi="Calibri" w:cs="Calibri"/>
                <w:bCs/>
                <w:szCs w:val="20"/>
              </w:rPr>
              <w:t xml:space="preserve">Selecciona el Entidad Federativa, conforme al caso de uso </w:t>
            </w:r>
            <w:r w:rsidRPr="008B68C1">
              <w:rPr>
                <w:rFonts w:ascii="Calibri" w:hAnsi="Calibri" w:cs="Calibri"/>
                <w:b/>
                <w:bCs/>
                <w:szCs w:val="20"/>
              </w:rPr>
              <w:t>“2010 - Obtener Entidades Federativas MCS”.</w:t>
            </w:r>
          </w:p>
          <w:p w14:paraId="790F87D7" w14:textId="3546F0AE" w:rsidR="00581354" w:rsidRDefault="00581354" w:rsidP="00581354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Mapa de Ubicación:</w:t>
            </w:r>
          </w:p>
          <w:p w14:paraId="0E6AE103" w14:textId="1C72059A" w:rsidR="00581354" w:rsidRPr="00941739" w:rsidRDefault="00581354" w:rsidP="00941739">
            <w:pPr>
              <w:pStyle w:val="Prrafodelista"/>
              <w:keepLines/>
              <w:numPr>
                <w:ilvl w:val="1"/>
                <w:numId w:val="50"/>
              </w:numPr>
              <w:spacing w:line="276" w:lineRule="auto"/>
              <w:rPr>
                <w:rFonts w:asciiTheme="minorHAnsi" w:hAnsiTheme="minorHAnsi" w:cs="Calibri"/>
                <w:bCs/>
                <w:szCs w:val="20"/>
              </w:rPr>
            </w:pPr>
            <w:r w:rsidRPr="00941739">
              <w:rPr>
                <w:rFonts w:asciiTheme="minorHAnsi" w:hAnsiTheme="minorHAnsi" w:cs="Calibri"/>
                <w:bCs/>
                <w:szCs w:val="20"/>
              </w:rPr>
              <w:t xml:space="preserve">Selecciona en Mapa Google ubicación </w:t>
            </w:r>
            <w:r w:rsidR="00063E41" w:rsidRPr="00941739">
              <w:rPr>
                <w:rFonts w:asciiTheme="minorHAnsi" w:hAnsiTheme="minorHAnsi" w:cs="Calibri"/>
                <w:bCs/>
                <w:szCs w:val="20"/>
              </w:rPr>
              <w:t>y/</w:t>
            </w:r>
            <w:r w:rsidRPr="00941739">
              <w:rPr>
                <w:rFonts w:asciiTheme="minorHAnsi" w:hAnsiTheme="minorHAnsi" w:cs="Calibri"/>
                <w:bCs/>
                <w:szCs w:val="20"/>
              </w:rPr>
              <w:t>ó</w:t>
            </w:r>
          </w:p>
          <w:p w14:paraId="0B60EA6A" w14:textId="524CD5DB" w:rsidR="004907F0" w:rsidRPr="00941739" w:rsidRDefault="00581354" w:rsidP="00941739">
            <w:pPr>
              <w:pStyle w:val="Prrafodelista"/>
              <w:keepLines/>
              <w:numPr>
                <w:ilvl w:val="1"/>
                <w:numId w:val="50"/>
              </w:numPr>
              <w:spacing w:line="276" w:lineRule="auto"/>
              <w:rPr>
                <w:rFonts w:asciiTheme="minorHAnsi" w:hAnsiTheme="minorHAnsi" w:cs="Calibri"/>
                <w:bCs/>
                <w:szCs w:val="20"/>
              </w:rPr>
            </w:pPr>
            <w:r w:rsidRPr="00941739">
              <w:rPr>
                <w:rFonts w:asciiTheme="minorHAnsi" w:hAnsiTheme="minorHAnsi" w:cs="Calibri"/>
                <w:bCs/>
                <w:szCs w:val="20"/>
              </w:rPr>
              <w:t xml:space="preserve">Captura </w:t>
            </w:r>
            <w:r w:rsidR="004907F0" w:rsidRPr="00941739">
              <w:rPr>
                <w:rFonts w:asciiTheme="minorHAnsi" w:hAnsiTheme="minorHAnsi" w:cs="Calibri"/>
                <w:bCs/>
                <w:szCs w:val="20"/>
              </w:rPr>
              <w:t>Coordenadas:</w:t>
            </w:r>
          </w:p>
          <w:p w14:paraId="59A54A35" w14:textId="77777777" w:rsidR="007F1531" w:rsidRPr="00941739" w:rsidRDefault="007F1531" w:rsidP="00941739">
            <w:pPr>
              <w:pStyle w:val="Prrafodelista"/>
              <w:keepLines/>
              <w:numPr>
                <w:ilvl w:val="2"/>
                <w:numId w:val="49"/>
              </w:numPr>
              <w:spacing w:line="276" w:lineRule="auto"/>
              <w:rPr>
                <w:rFonts w:asciiTheme="minorHAnsi" w:hAnsiTheme="minorHAnsi" w:cs="Calibri"/>
                <w:bCs/>
                <w:szCs w:val="20"/>
              </w:rPr>
            </w:pPr>
            <w:r w:rsidRPr="00941739">
              <w:rPr>
                <w:rFonts w:asciiTheme="minorHAnsi" w:hAnsiTheme="minorHAnsi" w:cs="Calibri"/>
                <w:bCs/>
                <w:szCs w:val="20"/>
              </w:rPr>
              <w:t xml:space="preserve">Captura latitud, </w:t>
            </w:r>
          </w:p>
          <w:p w14:paraId="351CC8AB" w14:textId="77777777" w:rsidR="007F1531" w:rsidRPr="00063E41" w:rsidRDefault="007F1531" w:rsidP="00941739">
            <w:pPr>
              <w:pStyle w:val="Prrafodelista"/>
              <w:keepLines/>
              <w:numPr>
                <w:ilvl w:val="2"/>
                <w:numId w:val="49"/>
              </w:numPr>
              <w:spacing w:line="276" w:lineRule="auto"/>
              <w:rPr>
                <w:rFonts w:asciiTheme="minorHAnsi" w:hAnsiTheme="minorHAnsi" w:cstheme="minorHAnsi"/>
                <w:bCs/>
                <w:szCs w:val="20"/>
              </w:rPr>
            </w:pPr>
            <w:r w:rsidRPr="00941739">
              <w:rPr>
                <w:rFonts w:asciiTheme="minorHAnsi" w:hAnsiTheme="minorHAnsi" w:cs="Calibri"/>
                <w:bCs/>
                <w:szCs w:val="20"/>
              </w:rPr>
              <w:t xml:space="preserve">Captura longitud. </w:t>
            </w:r>
          </w:p>
          <w:p w14:paraId="7726294C" w14:textId="170C546D" w:rsidR="0038244E" w:rsidRPr="00941739" w:rsidRDefault="007F1531" w:rsidP="00941739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 w:rsidRPr="00941739">
              <w:rPr>
                <w:rFonts w:asciiTheme="minorHAnsi" w:hAnsiTheme="minorHAnsi" w:cstheme="minorHAnsi"/>
                <w:szCs w:val="20"/>
              </w:rPr>
              <w:t xml:space="preserve">Sección.- </w:t>
            </w:r>
            <w:r w:rsidR="00260185" w:rsidRPr="00941739">
              <w:rPr>
                <w:rFonts w:asciiTheme="minorHAnsi" w:hAnsiTheme="minorHAnsi" w:cstheme="minorHAnsi"/>
                <w:szCs w:val="20"/>
              </w:rPr>
              <w:t>Factores</w:t>
            </w:r>
            <w:r w:rsidR="0038244E" w:rsidRPr="00941739">
              <w:rPr>
                <w:rFonts w:asciiTheme="minorHAnsi" w:hAnsiTheme="minorHAnsi" w:cstheme="minorHAnsi"/>
                <w:szCs w:val="20"/>
              </w:rPr>
              <w:t>:</w:t>
            </w:r>
          </w:p>
          <w:p w14:paraId="0E0B528E" w14:textId="46F72C97" w:rsidR="0038244E" w:rsidRPr="008B68C1" w:rsidRDefault="0038244E" w:rsidP="00581354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Selecciona la División, conforme al caso de u</w:t>
            </w:r>
            <w:r w:rsidRPr="000850EF">
              <w:rPr>
                <w:rFonts w:ascii="Calibri" w:hAnsi="Calibri" w:cs="Calibri"/>
                <w:bCs/>
                <w:szCs w:val="20"/>
              </w:rPr>
              <w:t xml:space="preserve">so </w:t>
            </w:r>
            <w:r w:rsidRPr="008B68C1">
              <w:rPr>
                <w:rFonts w:ascii="Calibri" w:hAnsi="Calibri" w:cs="Calibri"/>
                <w:bCs/>
                <w:szCs w:val="20"/>
              </w:rPr>
              <w:t>“</w:t>
            </w:r>
            <w:r w:rsidRPr="008B68C1">
              <w:rPr>
                <w:rFonts w:ascii="Calibri" w:hAnsi="Calibri" w:cs="Calibri"/>
                <w:b/>
                <w:bCs/>
                <w:szCs w:val="20"/>
              </w:rPr>
              <w:t xml:space="preserve">2002 - </w:t>
            </w:r>
            <w:r w:rsidR="007F1531">
              <w:rPr>
                <w:rFonts w:ascii="Calibri" w:hAnsi="Calibri" w:cs="Calibri"/>
                <w:b/>
                <w:bCs/>
                <w:szCs w:val="20"/>
              </w:rPr>
              <w:t>Administrar División”,</w:t>
            </w:r>
          </w:p>
          <w:p w14:paraId="636AD47F" w14:textId="3FD971F5" w:rsidR="0038244E" w:rsidRPr="008B68C1" w:rsidRDefault="0038244E" w:rsidP="00581354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Selecciona el </w:t>
            </w:r>
            <w:r w:rsidRPr="008F55DA">
              <w:rPr>
                <w:rFonts w:ascii="Calibri" w:hAnsi="Calibri" w:cs="Calibri"/>
                <w:bCs/>
                <w:szCs w:val="20"/>
              </w:rPr>
              <w:t>Grupo</w:t>
            </w:r>
            <w:r>
              <w:rPr>
                <w:rFonts w:ascii="Calibri" w:hAnsi="Calibri" w:cs="Calibri"/>
                <w:bCs/>
                <w:szCs w:val="20"/>
              </w:rPr>
              <w:t>, conforme al caso de u</w:t>
            </w:r>
            <w:r w:rsidRPr="000850EF">
              <w:rPr>
                <w:rFonts w:ascii="Calibri" w:hAnsi="Calibri" w:cs="Calibri"/>
                <w:bCs/>
                <w:szCs w:val="20"/>
              </w:rPr>
              <w:t xml:space="preserve">so </w:t>
            </w:r>
            <w:r w:rsidRPr="008B68C1">
              <w:rPr>
                <w:rFonts w:ascii="Calibri" w:hAnsi="Calibri" w:cs="Calibri"/>
                <w:b/>
                <w:bCs/>
                <w:szCs w:val="20"/>
              </w:rPr>
              <w:t xml:space="preserve">“2003 - </w:t>
            </w:r>
            <w:r w:rsidR="007F1531">
              <w:rPr>
                <w:rFonts w:ascii="Calibri" w:hAnsi="Calibri" w:cs="Calibri"/>
                <w:b/>
                <w:bCs/>
                <w:szCs w:val="20"/>
              </w:rPr>
              <w:t>Administrar Grupo”,</w:t>
            </w:r>
          </w:p>
          <w:p w14:paraId="44B7D939" w14:textId="232E6F6A" w:rsidR="0038244E" w:rsidRPr="00FB2C26" w:rsidRDefault="0038244E" w:rsidP="00581354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/>
                <w:bCs/>
                <w:szCs w:val="20"/>
              </w:rPr>
            </w:pPr>
            <w:r w:rsidRPr="008B68C1">
              <w:rPr>
                <w:rFonts w:ascii="Calibri" w:hAnsi="Calibri" w:cs="Calibri"/>
                <w:bCs/>
                <w:szCs w:val="20"/>
              </w:rPr>
              <w:t xml:space="preserve">Selecciona la Fracción, conforme al caso de uso </w:t>
            </w:r>
            <w:r w:rsidRPr="008B68C1">
              <w:rPr>
                <w:rFonts w:ascii="Calibri" w:hAnsi="Calibri" w:cs="Calibri"/>
                <w:b/>
                <w:bCs/>
                <w:szCs w:val="20"/>
              </w:rPr>
              <w:t>“2004 - Administrar Fracción”</w:t>
            </w:r>
            <w:r w:rsidR="00FB2C26">
              <w:rPr>
                <w:rFonts w:ascii="Calibri" w:hAnsi="Calibri" w:cs="Calibri"/>
                <w:b/>
                <w:bCs/>
                <w:szCs w:val="20"/>
              </w:rPr>
              <w:t>.</w:t>
            </w:r>
          </w:p>
        </w:tc>
      </w:tr>
      <w:tr w:rsidR="001C54A6" w:rsidRPr="00E4155A" w14:paraId="1ACD3485" w14:textId="77777777" w:rsidTr="00E727CB">
        <w:trPr>
          <w:trHeight w:val="854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482" w14:textId="63DB3AAC" w:rsidR="001C54A6" w:rsidRPr="00AD1D1C" w:rsidRDefault="001C54A6" w:rsidP="00522B49">
            <w:pPr>
              <w:pStyle w:val="Prrafodelista"/>
              <w:numPr>
                <w:ilvl w:val="0"/>
                <w:numId w:val="9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ACD3483" w14:textId="77777777" w:rsidR="001C54A6" w:rsidRDefault="001C54A6" w:rsidP="00FB2C26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0B71BA97" w14:textId="3D250FD4" w:rsidR="00FB2C26" w:rsidRDefault="00FB2C26" w:rsidP="007F1531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De acuerdo a la División, Grupo y Fracción seleccionadas por los usuarios correspondientes:</w:t>
            </w:r>
          </w:p>
          <w:p w14:paraId="76027C37" w14:textId="2AD79D7D" w:rsidR="007F1531" w:rsidRPr="00FB2C26" w:rsidRDefault="007F1531" w:rsidP="00522B49">
            <w:pPr>
              <w:pStyle w:val="Prrafodelista"/>
              <w:keepLines/>
              <w:numPr>
                <w:ilvl w:val="0"/>
                <w:numId w:val="33"/>
              </w:numPr>
              <w:rPr>
                <w:rFonts w:ascii="Calibri" w:hAnsi="Calibri" w:cs="Calibri"/>
                <w:bCs/>
                <w:szCs w:val="20"/>
              </w:rPr>
            </w:pPr>
            <w:r w:rsidRPr="00FB2C26">
              <w:rPr>
                <w:rFonts w:ascii="Calibri" w:hAnsi="Calibri" w:cs="Calibri"/>
                <w:bCs/>
                <w:szCs w:val="20"/>
              </w:rPr>
              <w:t>Muestra la Actividad Económica y Descripción</w:t>
            </w:r>
            <w:r w:rsidR="00FB2C26" w:rsidRPr="00FB2C26">
              <w:rPr>
                <w:rFonts w:ascii="Calibri" w:hAnsi="Calibri" w:cs="Calibri"/>
                <w:bCs/>
                <w:szCs w:val="20"/>
              </w:rPr>
              <w:t xml:space="preserve"> de la Actividad económica,</w:t>
            </w:r>
          </w:p>
          <w:p w14:paraId="3C82F4C9" w14:textId="19313891" w:rsidR="00B64240" w:rsidRPr="00FB2C26" w:rsidRDefault="007F1531" w:rsidP="00522B49">
            <w:pPr>
              <w:pStyle w:val="Prrafodelista"/>
              <w:keepLines/>
              <w:numPr>
                <w:ilvl w:val="0"/>
                <w:numId w:val="33"/>
              </w:numPr>
              <w:rPr>
                <w:rFonts w:ascii="Calibri" w:hAnsi="Calibri" w:cs="Calibri"/>
                <w:bCs/>
                <w:szCs w:val="20"/>
              </w:rPr>
            </w:pPr>
            <w:r w:rsidRPr="00FB2C26">
              <w:rPr>
                <w:rFonts w:ascii="Calibri" w:hAnsi="Calibri" w:cs="Calibri"/>
                <w:bCs/>
                <w:szCs w:val="20"/>
              </w:rPr>
              <w:t>Muestra el Grupo y la Zona de los factores de Criminali</w:t>
            </w:r>
            <w:r w:rsidR="00FB2C26" w:rsidRPr="00FB2C26">
              <w:rPr>
                <w:rFonts w:ascii="Calibri" w:hAnsi="Calibri" w:cs="Calibri"/>
                <w:bCs/>
                <w:szCs w:val="20"/>
              </w:rPr>
              <w:t>dad y Distancia, de acuerdo la Entidad Federativa y la Delegación/M</w:t>
            </w:r>
            <w:r w:rsidRPr="00FB2C26">
              <w:rPr>
                <w:rFonts w:ascii="Calibri" w:hAnsi="Calibri" w:cs="Calibri"/>
                <w:bCs/>
                <w:szCs w:val="20"/>
              </w:rPr>
              <w:t>unicipio en la que se encuentra ubicada la instalación.</w:t>
            </w:r>
          </w:p>
          <w:p w14:paraId="5EF573A6" w14:textId="6DA9A2C5" w:rsidR="00063E41" w:rsidRDefault="00FB2C26" w:rsidP="004D658A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De acuerdo </w:t>
            </w:r>
            <w:r w:rsidR="00063E41">
              <w:rPr>
                <w:rFonts w:ascii="Calibri" w:hAnsi="Calibri" w:cs="Calibri"/>
                <w:bCs/>
                <w:szCs w:val="20"/>
              </w:rPr>
              <w:t>a la selección de la ubicación en Mapa Google por el usuario correspondiente:</w:t>
            </w:r>
          </w:p>
          <w:p w14:paraId="6D0A0429" w14:textId="639E8913" w:rsidR="00063E41" w:rsidRPr="00941739" w:rsidRDefault="00063E41" w:rsidP="00941739">
            <w:pPr>
              <w:pStyle w:val="Prrafodelista"/>
              <w:keepLines/>
              <w:numPr>
                <w:ilvl w:val="0"/>
                <w:numId w:val="5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Muestra </w:t>
            </w:r>
            <w:r w:rsidRPr="00941739">
              <w:rPr>
                <w:rFonts w:ascii="Calibri" w:hAnsi="Calibri" w:cs="Calibri"/>
                <w:bCs/>
                <w:szCs w:val="20"/>
              </w:rPr>
              <w:t>Latitud,</w:t>
            </w:r>
          </w:p>
          <w:p w14:paraId="437FC66B" w14:textId="53FD7EDC" w:rsidR="00063E41" w:rsidRPr="00941739" w:rsidRDefault="00063E41" w:rsidP="00941739">
            <w:pPr>
              <w:pStyle w:val="Prrafodelista"/>
              <w:keepLines/>
              <w:numPr>
                <w:ilvl w:val="0"/>
                <w:numId w:val="5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Muestra </w:t>
            </w:r>
            <w:r w:rsidRPr="00941739">
              <w:rPr>
                <w:rFonts w:ascii="Calibri" w:hAnsi="Calibri" w:cs="Calibri"/>
                <w:bCs/>
                <w:szCs w:val="20"/>
              </w:rPr>
              <w:t>Longitud.</w:t>
            </w:r>
          </w:p>
          <w:p w14:paraId="41671E2F" w14:textId="4204F54D" w:rsidR="00FB2C26" w:rsidRDefault="00063E41" w:rsidP="004D658A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De acuerdo a </w:t>
            </w:r>
            <w:r w:rsidR="00FB2C26">
              <w:rPr>
                <w:rFonts w:ascii="Calibri" w:hAnsi="Calibri" w:cs="Calibri"/>
                <w:bCs/>
                <w:szCs w:val="20"/>
              </w:rPr>
              <w:t>la longitud y latitud ingresada por el usuario correspondiente:</w:t>
            </w:r>
          </w:p>
          <w:p w14:paraId="1ACD3484" w14:textId="1FD65DAC" w:rsidR="0065392E" w:rsidRDefault="0065392E" w:rsidP="00522B49">
            <w:pPr>
              <w:pStyle w:val="Prrafodelista"/>
              <w:keepLines/>
              <w:numPr>
                <w:ilvl w:val="0"/>
                <w:numId w:val="33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Muestra Componente de GOOGLE MAPS con la ubicación de la instalación</w:t>
            </w:r>
            <w:r w:rsidR="00FB2C26">
              <w:rPr>
                <w:rFonts w:ascii="Calibri" w:hAnsi="Calibri" w:cs="Calibri"/>
                <w:bCs/>
                <w:szCs w:val="20"/>
              </w:rPr>
              <w:t>.</w:t>
            </w:r>
          </w:p>
        </w:tc>
      </w:tr>
      <w:tr w:rsidR="001C54A6" w:rsidRPr="00E4155A" w14:paraId="1ACD348A" w14:textId="77777777" w:rsidTr="00E727CB">
        <w:trPr>
          <w:trHeight w:val="697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486" w14:textId="17EBD9EE" w:rsidR="001C54A6" w:rsidRPr="00AD1D1C" w:rsidRDefault="001C54A6" w:rsidP="00522B49">
            <w:pPr>
              <w:pStyle w:val="Prrafodelista"/>
              <w:numPr>
                <w:ilvl w:val="0"/>
                <w:numId w:val="9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4A4A7B7D" w14:textId="77777777" w:rsidR="00FB2C26" w:rsidRDefault="00FB2C26" w:rsidP="00FB2C26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Usuarios</w:t>
            </w:r>
          </w:p>
          <w:p w14:paraId="1ACD3487" w14:textId="26704680" w:rsidR="001C54A6" w:rsidRDefault="00FB2C26" w:rsidP="00FB2C26">
            <w:pPr>
              <w:keepLines/>
              <w:spacing w:before="0" w:after="0" w:line="276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DPE, DGAJ y DAR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3291D1E3" w14:textId="3C4D590B" w:rsidR="00FB2C26" w:rsidRPr="007F1531" w:rsidRDefault="00FB2C26" w:rsidP="00522B49">
            <w:pPr>
              <w:pStyle w:val="Prrafodelista"/>
              <w:keepLines/>
              <w:numPr>
                <w:ilvl w:val="0"/>
                <w:numId w:val="22"/>
              </w:numPr>
              <w:rPr>
                <w:rFonts w:ascii="Calibri" w:hAnsi="Calibri" w:cs="Calibri"/>
                <w:bCs/>
                <w:szCs w:val="20"/>
              </w:rPr>
            </w:pPr>
            <w:r w:rsidRPr="007F1531">
              <w:rPr>
                <w:rFonts w:ascii="Calibri" w:hAnsi="Calibri" w:cs="Calibri"/>
                <w:bCs/>
                <w:szCs w:val="20"/>
              </w:rPr>
              <w:t>Al finalizar el llenado de los datos correspondientes</w:t>
            </w:r>
            <w:r>
              <w:rPr>
                <w:rFonts w:ascii="Calibri" w:hAnsi="Calibri" w:cs="Calibri"/>
                <w:bCs/>
                <w:szCs w:val="20"/>
              </w:rPr>
              <w:t xml:space="preserve"> por usuario</w:t>
            </w:r>
            <w:r w:rsidRPr="007F1531">
              <w:rPr>
                <w:rFonts w:ascii="Calibri" w:hAnsi="Calibri" w:cs="Calibri"/>
                <w:bCs/>
                <w:szCs w:val="20"/>
              </w:rPr>
              <w:t>, selecciona el botón “Guardar”, continuando el flujo en el siguiente paso.</w:t>
            </w:r>
          </w:p>
          <w:p w14:paraId="1ACD3489" w14:textId="1F2DBD5F" w:rsidR="00FB2C26" w:rsidRPr="004E3A19" w:rsidRDefault="00FB2C26" w:rsidP="00522B49">
            <w:pPr>
              <w:pStyle w:val="Prrafodelista"/>
              <w:keepLines/>
              <w:numPr>
                <w:ilvl w:val="0"/>
                <w:numId w:val="22"/>
              </w:numPr>
              <w:rPr>
                <w:rFonts w:ascii="Calibri" w:hAnsi="Calibri" w:cs="Calibri"/>
                <w:bCs/>
                <w:szCs w:val="20"/>
              </w:rPr>
            </w:pPr>
            <w:r w:rsidRPr="007F1531">
              <w:rPr>
                <w:rFonts w:ascii="Calibri" w:hAnsi="Calibri" w:cs="Calibri"/>
                <w:bCs/>
                <w:szCs w:val="20"/>
              </w:rPr>
              <w:t xml:space="preserve">En caso que seleccione el botón “Cancelar”, no ejecuta ninguna acción y continúa el flujo en el </w:t>
            </w:r>
            <w:r w:rsidRPr="00FB2C26">
              <w:rPr>
                <w:rFonts w:ascii="Calibri" w:hAnsi="Calibri" w:cs="Calibri"/>
                <w:b/>
                <w:bCs/>
                <w:szCs w:val="20"/>
              </w:rPr>
              <w:t>AG01 Cancelar.</w:t>
            </w:r>
          </w:p>
        </w:tc>
      </w:tr>
      <w:tr w:rsidR="001C54A6" w:rsidRPr="00E4155A" w14:paraId="1ACD348F" w14:textId="77777777" w:rsidTr="00E727CB">
        <w:trPr>
          <w:trHeight w:val="1520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48B" w14:textId="77777777" w:rsidR="001C54A6" w:rsidRPr="00AD1D1C" w:rsidRDefault="001C54A6" w:rsidP="00522B49">
            <w:pPr>
              <w:pStyle w:val="Prrafodelista"/>
              <w:numPr>
                <w:ilvl w:val="0"/>
                <w:numId w:val="9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ACD348C" w14:textId="77777777" w:rsidR="001C54A6" w:rsidRPr="00E4155A" w:rsidRDefault="001C54A6" w:rsidP="008B5DE5">
            <w:pPr>
              <w:keepLines/>
              <w:spacing w:before="0" w:after="0" w:line="276" w:lineRule="auto"/>
              <w:jc w:val="center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758D78F4" w14:textId="77777777" w:rsidR="00FB2C26" w:rsidRDefault="00FB2C26" w:rsidP="00FB2C26">
            <w:pPr>
              <w:rPr>
                <w:rFonts w:asciiTheme="minorHAnsi" w:hAnsiTheme="minorHAnsi" w:cstheme="minorHAnsi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A036F7">
              <w:rPr>
                <w:rFonts w:asciiTheme="minorHAnsi" w:hAnsiTheme="minorHAnsi" w:cstheme="minorHAnsi"/>
                <w:b/>
                <w:szCs w:val="20"/>
              </w:rPr>
              <w:t>V01</w:t>
            </w:r>
            <w:r w:rsidRPr="00A036F7">
              <w:rPr>
                <w:rFonts w:asciiTheme="minorHAnsi" w:hAnsiTheme="minorHAnsi" w:cstheme="minorHAnsi"/>
                <w:szCs w:val="20"/>
              </w:rPr>
              <w:t xml:space="preserve">, </w:t>
            </w:r>
            <w:r w:rsidRPr="00A036F7">
              <w:rPr>
                <w:rFonts w:asciiTheme="minorHAnsi" w:hAnsiTheme="minorHAnsi" w:cstheme="minorHAnsi"/>
                <w:b/>
                <w:szCs w:val="20"/>
              </w:rPr>
              <w:t>V02</w:t>
            </w:r>
            <w:r>
              <w:rPr>
                <w:rFonts w:asciiTheme="minorHAnsi" w:hAnsiTheme="minorHAnsi" w:cstheme="minorHAnsi"/>
                <w:b/>
                <w:szCs w:val="20"/>
              </w:rPr>
              <w:t>, V03</w:t>
            </w:r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Cs w:val="20"/>
              </w:rPr>
              <w:t>y V04.</w:t>
            </w:r>
          </w:p>
          <w:p w14:paraId="4F6626AB" w14:textId="77777777" w:rsidR="00FB2C26" w:rsidRPr="00E62BB0" w:rsidRDefault="00FB2C26" w:rsidP="00FB2C26">
            <w:pPr>
              <w:ind w:left="567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62BB0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 y mostrara mensaje de acuerdo a la validación. Continúa en el paso 2 del presente flujo.</w:t>
            </w:r>
          </w:p>
          <w:p w14:paraId="4CAEFE3A" w14:textId="77777777" w:rsidR="001C54A6" w:rsidRDefault="00FB2C26" w:rsidP="00FB2C26">
            <w:pPr>
              <w:rPr>
                <w:rFonts w:asciiTheme="minorHAnsi" w:hAnsiTheme="minorHAnsi" w:cstheme="minorHAnsi"/>
                <w:szCs w:val="20"/>
              </w:rPr>
            </w:pPr>
            <w:r w:rsidRPr="00FF1FC0">
              <w:rPr>
                <w:rFonts w:asciiTheme="minorHAnsi" w:hAnsiTheme="minorHAnsi" w:cstheme="minorHAnsi"/>
                <w:szCs w:val="20"/>
              </w:rPr>
              <w:t>Si termina la validación sin problema, el flujo continúa en el siguiente paso.</w:t>
            </w:r>
          </w:p>
          <w:p w14:paraId="1ACD348E" w14:textId="71397473" w:rsidR="008C1B84" w:rsidRPr="004E3A19" w:rsidRDefault="008C1B84" w:rsidP="008C1B84">
            <w:p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Ver regla de negocio </w:t>
            </w:r>
            <w:r>
              <w:rPr>
                <w:rFonts w:asciiTheme="minorHAnsi" w:hAnsiTheme="minorHAnsi" w:cstheme="minorHAnsi"/>
                <w:b/>
                <w:szCs w:val="20"/>
                <w:lang w:eastAsia="es-MX"/>
              </w:rPr>
              <w:t>RN–DPE/DGAJ/DAR–</w:t>
            </w:r>
            <w:r w:rsidRPr="00052896">
              <w:rPr>
                <w:rFonts w:asciiTheme="minorHAnsi" w:hAnsiTheme="minorHAnsi" w:cstheme="minorHAnsi"/>
                <w:b/>
                <w:szCs w:val="20"/>
                <w:lang w:eastAsia="es-MX"/>
              </w:rPr>
              <w:t>001</w:t>
            </w:r>
            <w:r>
              <w:rPr>
                <w:rFonts w:asciiTheme="minorHAnsi" w:hAnsiTheme="minorHAnsi" w:cstheme="minorHAnsi"/>
                <w:b/>
                <w:szCs w:val="20"/>
                <w:lang w:eastAsia="es-MX"/>
              </w:rPr>
              <w:t>.</w:t>
            </w:r>
          </w:p>
        </w:tc>
      </w:tr>
      <w:tr w:rsidR="001C54A6" w:rsidRPr="00E4155A" w14:paraId="1ACD3494" w14:textId="77777777" w:rsidTr="00E727CB">
        <w:trPr>
          <w:trHeight w:val="1264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490" w14:textId="0DD4A789" w:rsidR="001C54A6" w:rsidRPr="00AD1D1C" w:rsidRDefault="001C54A6" w:rsidP="00522B49">
            <w:pPr>
              <w:pStyle w:val="Prrafodelista"/>
              <w:numPr>
                <w:ilvl w:val="0"/>
                <w:numId w:val="9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ACD3491" w14:textId="77777777" w:rsidR="001C54A6" w:rsidRDefault="001C54A6" w:rsidP="008B5DE5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25CD3F49" w14:textId="0814C4C7" w:rsidR="002B06D7" w:rsidRPr="001A085D" w:rsidRDefault="002B06D7" w:rsidP="002B06D7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Guarda los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datos capturados por los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usuario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y muestra mensaje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Instalación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guardad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correctamente”</w:t>
            </w:r>
            <w:r w:rsidR="00416A6B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1ACD3493" w14:textId="4E018E1D" w:rsidR="001C54A6" w:rsidRPr="004E3A19" w:rsidRDefault="002B06D7" w:rsidP="00522B49">
            <w:pPr>
              <w:pStyle w:val="Prrafodelista"/>
              <w:keepLines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eastAsia="es-MX"/>
              </w:rPr>
            </w:pPr>
            <w:r w:rsidRPr="00E62BB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lo contrario, continúa en el </w:t>
            </w:r>
            <w:r w:rsidRPr="00E62BB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E62BB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1C54A6" w:rsidRPr="00E4155A" w14:paraId="1ACD349C" w14:textId="77777777" w:rsidTr="00E727CB">
        <w:trPr>
          <w:trHeight w:val="553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49A" w14:textId="77777777" w:rsidR="001C54A6" w:rsidRPr="00E4155A" w:rsidRDefault="001C54A6" w:rsidP="00522B49">
            <w:pPr>
              <w:pStyle w:val="Prrafodelista"/>
              <w:numPr>
                <w:ilvl w:val="0"/>
                <w:numId w:val="9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4582" w:type="pct"/>
            <w:gridSpan w:val="2"/>
            <w:shd w:val="clear" w:color="auto" w:fill="auto"/>
            <w:vAlign w:val="center"/>
          </w:tcPr>
          <w:p w14:paraId="1ACD349B" w14:textId="77777777" w:rsidR="001C54A6" w:rsidRPr="00B9079D" w:rsidRDefault="001C54A6" w:rsidP="00C648E3">
            <w:pPr>
              <w:keepLines/>
              <w:jc w:val="left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Theme="minorHAnsi" w:hAnsiTheme="minorHAnsi"/>
              </w:rPr>
              <w:t>Fin del F</w:t>
            </w:r>
            <w:r w:rsidRPr="0029439A">
              <w:rPr>
                <w:rFonts w:asciiTheme="minorHAnsi" w:hAnsiTheme="minorHAnsi"/>
              </w:rPr>
              <w:t xml:space="preserve">lujo </w:t>
            </w:r>
            <w:r>
              <w:rPr>
                <w:rFonts w:asciiTheme="minorHAnsi" w:hAnsiTheme="minorHAnsi"/>
              </w:rPr>
              <w:t>Opcional</w:t>
            </w:r>
            <w:r w:rsidRPr="0029439A">
              <w:rPr>
                <w:rFonts w:asciiTheme="minorHAnsi" w:hAnsiTheme="minorHAnsi"/>
              </w:rPr>
              <w:t>.</w:t>
            </w:r>
          </w:p>
        </w:tc>
      </w:tr>
    </w:tbl>
    <w:p w14:paraId="241D8D15" w14:textId="77777777" w:rsidR="00E6742A" w:rsidRDefault="00E6742A" w:rsidP="003751E8">
      <w:pPr>
        <w:pStyle w:val="EstiloTtulo1Antes6ptoDespus3ptoInterlineadoMn"/>
        <w:ind w:left="1224"/>
        <w:rPr>
          <w:rFonts w:asciiTheme="minorHAnsi" w:hAnsiTheme="minorHAnsi" w:cstheme="minorHAnsi"/>
          <w:color w:val="0070C0"/>
          <w:sz w:val="20"/>
        </w:rPr>
        <w:sectPr w:rsidR="00E6742A" w:rsidSect="00C254C3">
          <w:headerReference w:type="default" r:id="rId15"/>
          <w:footerReference w:type="default" r:id="rId16"/>
          <w:pgSz w:w="12242" w:h="15842" w:code="1"/>
          <w:pgMar w:top="567" w:right="1134" w:bottom="567" w:left="1134" w:header="567" w:footer="454" w:gutter="0"/>
          <w:cols w:space="708"/>
          <w:docGrid w:linePitch="360"/>
        </w:sectPr>
      </w:pPr>
      <w:bookmarkStart w:id="88" w:name="_Toc483324354"/>
    </w:p>
    <w:p w14:paraId="1787E7FE" w14:textId="439B9946" w:rsidR="005D0D76" w:rsidRPr="00F511D3" w:rsidRDefault="005D0D76" w:rsidP="005D0D76">
      <w:pPr>
        <w:pStyle w:val="EstiloTtulo1Antes6ptoDespus3ptoInterlineadoMn"/>
        <w:numPr>
          <w:ilvl w:val="3"/>
          <w:numId w:val="2"/>
        </w:numPr>
        <w:spacing w:before="0"/>
        <w:rPr>
          <w:rFonts w:asciiTheme="minorHAnsi" w:hAnsiTheme="minorHAnsi" w:cstheme="minorHAnsi"/>
          <w:color w:val="0070C0"/>
          <w:sz w:val="20"/>
        </w:rPr>
      </w:pPr>
      <w:bookmarkStart w:id="89" w:name="_Toc487469184"/>
      <w:r>
        <w:rPr>
          <w:rFonts w:asciiTheme="minorHAnsi" w:hAnsiTheme="minorHAnsi" w:cstheme="minorHAnsi"/>
          <w:sz w:val="20"/>
        </w:rPr>
        <w:lastRenderedPageBreak/>
        <w:t>AO02</w:t>
      </w:r>
      <w:r w:rsidRPr="00F511D3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Modificar Instalación</w:t>
      </w:r>
      <w:bookmarkEnd w:id="89"/>
    </w:p>
    <w:tbl>
      <w:tblPr>
        <w:tblW w:w="45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70"/>
        <w:gridCol w:w="1750"/>
        <w:gridCol w:w="6682"/>
      </w:tblGrid>
      <w:tr w:rsidR="005D0D76" w:rsidRPr="00E4155A" w14:paraId="775D92B6" w14:textId="77777777" w:rsidTr="005D0D76">
        <w:trPr>
          <w:tblHeader/>
          <w:jc w:val="center"/>
        </w:trPr>
        <w:tc>
          <w:tcPr>
            <w:tcW w:w="418" w:type="pct"/>
            <w:shd w:val="clear" w:color="auto" w:fill="BFBFBF" w:themeFill="background1" w:themeFillShade="BF"/>
            <w:vAlign w:val="center"/>
          </w:tcPr>
          <w:p w14:paraId="53DBADC6" w14:textId="77777777" w:rsidR="005D0D76" w:rsidRPr="00F12DBD" w:rsidRDefault="005D0D76" w:rsidP="005D0D7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951" w:type="pct"/>
            <w:shd w:val="clear" w:color="auto" w:fill="BFBFBF" w:themeFill="background1" w:themeFillShade="BF"/>
            <w:vAlign w:val="center"/>
          </w:tcPr>
          <w:p w14:paraId="2DA66F1B" w14:textId="77777777" w:rsidR="005D0D76" w:rsidRPr="00F12DBD" w:rsidRDefault="005D0D76" w:rsidP="005D0D7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31" w:type="pct"/>
            <w:shd w:val="clear" w:color="auto" w:fill="BFBFBF" w:themeFill="background1" w:themeFillShade="BF"/>
            <w:vAlign w:val="center"/>
          </w:tcPr>
          <w:p w14:paraId="6501210B" w14:textId="77777777" w:rsidR="005D0D76" w:rsidRPr="00F12DBD" w:rsidRDefault="005D0D76" w:rsidP="005D0D7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5D0D76" w:rsidRPr="00E4155A" w14:paraId="307D2593" w14:textId="77777777" w:rsidTr="00E6742A">
        <w:trPr>
          <w:trHeight w:val="2070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5BD249A6" w14:textId="77777777" w:rsidR="005D0D76" w:rsidRPr="00E4155A" w:rsidRDefault="005D0D76" w:rsidP="00522B49">
            <w:pPr>
              <w:pStyle w:val="Prrafodelista"/>
              <w:numPr>
                <w:ilvl w:val="0"/>
                <w:numId w:val="9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2D60571F" w14:textId="77777777" w:rsidR="005D0D76" w:rsidRPr="00E4155A" w:rsidRDefault="005D0D76" w:rsidP="005D0D76">
            <w:pPr>
              <w:keepLines/>
              <w:spacing w:before="0" w:after="0" w:line="276" w:lineRule="auto"/>
              <w:jc w:val="center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63FB16BA" w14:textId="3D5FA919" w:rsidR="005D0D76" w:rsidRDefault="005D0D76" w:rsidP="005D0D76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Despliega el registro de la instalación seleccionada, mostrando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formulario </w:t>
            </w:r>
            <w:r>
              <w:rPr>
                <w:rFonts w:asciiTheme="minorHAnsi" w:hAnsiTheme="minorHAnsi" w:cstheme="minorHAnsi"/>
                <w:szCs w:val="20"/>
              </w:rPr>
              <w:t>dividido en secciones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con los siguientes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campos:</w:t>
            </w:r>
          </w:p>
          <w:p w14:paraId="32A3CEF0" w14:textId="4A9CD367" w:rsidR="005D0D76" w:rsidRPr="009144F3" w:rsidRDefault="005D0D76" w:rsidP="00522B49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 w:rsidRPr="009144F3">
              <w:rPr>
                <w:rFonts w:asciiTheme="minorHAnsi" w:hAnsiTheme="minorHAnsi" w:cstheme="minorHAnsi"/>
                <w:szCs w:val="20"/>
              </w:rPr>
              <w:t>Sección</w:t>
            </w:r>
            <w:r>
              <w:rPr>
                <w:rFonts w:asciiTheme="minorHAnsi" w:hAnsiTheme="minorHAnsi" w:cstheme="minorHAnsi"/>
                <w:szCs w:val="20"/>
              </w:rPr>
              <w:t>.-</w:t>
            </w:r>
            <w:r w:rsidRPr="009144F3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>Cliente (</w:t>
            </w:r>
            <w:r w:rsidR="006801E5">
              <w:rPr>
                <w:rFonts w:asciiTheme="minorHAnsi" w:hAnsiTheme="minorHAnsi" w:cstheme="minorHAnsi"/>
                <w:szCs w:val="20"/>
              </w:rPr>
              <w:t xml:space="preserve">sección completa </w:t>
            </w:r>
            <w:r w:rsidR="00BA3FC7">
              <w:rPr>
                <w:rFonts w:asciiTheme="minorHAnsi" w:hAnsiTheme="minorHAnsi" w:cstheme="minorHAnsi"/>
                <w:szCs w:val="20"/>
              </w:rPr>
              <w:t xml:space="preserve">de </w:t>
            </w:r>
            <w:r w:rsidR="006801E5">
              <w:rPr>
                <w:rFonts w:asciiTheme="minorHAnsi" w:hAnsiTheme="minorHAnsi" w:cstheme="minorHAnsi"/>
                <w:szCs w:val="20"/>
              </w:rPr>
              <w:t>l</w:t>
            </w:r>
            <w:r w:rsidR="0070176D">
              <w:rPr>
                <w:rFonts w:asciiTheme="minorHAnsi" w:hAnsiTheme="minorHAnsi" w:cstheme="minorHAnsi"/>
                <w:szCs w:val="20"/>
              </w:rPr>
              <w:t>ectura</w:t>
            </w:r>
            <w:r>
              <w:rPr>
                <w:rFonts w:asciiTheme="minorHAnsi" w:hAnsiTheme="minorHAnsi" w:cstheme="minorHAnsi"/>
                <w:szCs w:val="20"/>
              </w:rPr>
              <w:t>):</w:t>
            </w:r>
          </w:p>
          <w:p w14:paraId="5146A035" w14:textId="77777777" w:rsidR="005D0D76" w:rsidRDefault="005D0D76" w:rsidP="00522B49">
            <w:pPr>
              <w:pStyle w:val="Prrafodelista"/>
              <w:keepLines/>
              <w:numPr>
                <w:ilvl w:val="1"/>
                <w:numId w:val="2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Nombre o Razón Social del Cliente,</w:t>
            </w:r>
          </w:p>
          <w:p w14:paraId="1D7CF4FC" w14:textId="77777777" w:rsidR="005D0D76" w:rsidRDefault="005D0D76" w:rsidP="00522B49">
            <w:pPr>
              <w:pStyle w:val="Prrafodelista"/>
              <w:keepLines/>
              <w:numPr>
                <w:ilvl w:val="1"/>
                <w:numId w:val="2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Nombre Corto del Cliente,</w:t>
            </w:r>
          </w:p>
          <w:p w14:paraId="5DCF3851" w14:textId="77777777" w:rsidR="005D0D76" w:rsidRPr="00CD06C9" w:rsidRDefault="005D0D76" w:rsidP="00522B49">
            <w:pPr>
              <w:pStyle w:val="Prrafodelista"/>
              <w:keepLines/>
              <w:numPr>
                <w:ilvl w:val="1"/>
                <w:numId w:val="27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CD06C9">
              <w:rPr>
                <w:rFonts w:asciiTheme="minorHAnsi" w:hAnsiTheme="minorHAnsi" w:cstheme="minorHAnsi"/>
                <w:bCs/>
                <w:szCs w:val="20"/>
              </w:rPr>
              <w:t xml:space="preserve">RFC </w:t>
            </w:r>
            <w:r>
              <w:rPr>
                <w:rFonts w:asciiTheme="minorHAnsi" w:hAnsiTheme="minorHAnsi" w:cstheme="minorHAnsi"/>
                <w:bCs/>
                <w:szCs w:val="20"/>
              </w:rPr>
              <w:t>del Cliente.</w:t>
            </w:r>
          </w:p>
          <w:p w14:paraId="71B07448" w14:textId="77777777" w:rsidR="005D0D76" w:rsidRPr="009144F3" w:rsidRDefault="005D0D76" w:rsidP="00522B49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 w:rsidRPr="009144F3">
              <w:rPr>
                <w:rFonts w:asciiTheme="minorHAnsi" w:hAnsiTheme="minorHAnsi" w:cstheme="minorHAnsi"/>
                <w:szCs w:val="20"/>
              </w:rPr>
              <w:t>Sección</w:t>
            </w:r>
            <w:r>
              <w:rPr>
                <w:rFonts w:asciiTheme="minorHAnsi" w:hAnsiTheme="minorHAnsi" w:cstheme="minorHAnsi"/>
                <w:szCs w:val="20"/>
              </w:rPr>
              <w:t>.-</w:t>
            </w:r>
            <w:r w:rsidRPr="009144F3">
              <w:rPr>
                <w:rFonts w:asciiTheme="minorHAnsi" w:hAnsiTheme="minorHAnsi" w:cstheme="minorHAnsi"/>
                <w:szCs w:val="20"/>
              </w:rPr>
              <w:t xml:space="preserve"> Datos Instalación</w:t>
            </w:r>
            <w:r>
              <w:rPr>
                <w:rFonts w:asciiTheme="minorHAnsi" w:hAnsiTheme="minorHAnsi" w:cstheme="minorHAnsi"/>
                <w:szCs w:val="20"/>
              </w:rPr>
              <w:t>:</w:t>
            </w:r>
          </w:p>
          <w:p w14:paraId="1969EDD6" w14:textId="77777777" w:rsidR="005D0D76" w:rsidRDefault="005D0D76" w:rsidP="00522B49">
            <w:pPr>
              <w:pStyle w:val="Prrafodelista"/>
              <w:keepLines/>
              <w:numPr>
                <w:ilvl w:val="1"/>
                <w:numId w:val="28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“Zona”,</w:t>
            </w:r>
          </w:p>
          <w:p w14:paraId="0FD5F201" w14:textId="77777777" w:rsidR="005D0D76" w:rsidRDefault="005D0D76" w:rsidP="00522B49">
            <w:pPr>
              <w:pStyle w:val="Prrafodelista"/>
              <w:keepLines/>
              <w:numPr>
                <w:ilvl w:val="1"/>
                <w:numId w:val="28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“Estación”,</w:t>
            </w:r>
          </w:p>
          <w:p w14:paraId="1DB1B9E0" w14:textId="77777777" w:rsidR="005D0D76" w:rsidRDefault="005D0D76" w:rsidP="00522B49">
            <w:pPr>
              <w:pStyle w:val="Prrafodelista"/>
              <w:keepLines/>
              <w:numPr>
                <w:ilvl w:val="1"/>
                <w:numId w:val="28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Pr="00EE3E9E">
              <w:rPr>
                <w:rFonts w:asciiTheme="minorHAnsi" w:hAnsiTheme="minorHAnsi" w:cstheme="minorHAnsi"/>
                <w:bCs/>
                <w:szCs w:val="20"/>
              </w:rPr>
              <w:t>Nombre Instalación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”, </w:t>
            </w:r>
          </w:p>
          <w:p w14:paraId="463491FA" w14:textId="77777777" w:rsidR="005D0D76" w:rsidRDefault="005D0D76" w:rsidP="00522B49">
            <w:pPr>
              <w:pStyle w:val="Prrafodelista"/>
              <w:keepLines/>
              <w:numPr>
                <w:ilvl w:val="1"/>
                <w:numId w:val="28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“Tipo Instalación”,</w:t>
            </w:r>
          </w:p>
          <w:p w14:paraId="69D10839" w14:textId="77777777" w:rsidR="005D0D76" w:rsidRDefault="005D0D76" w:rsidP="00522B49">
            <w:pPr>
              <w:pStyle w:val="Prrafodelista"/>
              <w:keepLines/>
              <w:numPr>
                <w:ilvl w:val="1"/>
                <w:numId w:val="28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“Teléfono”,</w:t>
            </w:r>
          </w:p>
          <w:p w14:paraId="13355BD6" w14:textId="77777777" w:rsidR="005D0D76" w:rsidRDefault="005D0D76" w:rsidP="00522B49">
            <w:pPr>
              <w:pStyle w:val="Prrafodelista"/>
              <w:keepLines/>
              <w:numPr>
                <w:ilvl w:val="1"/>
                <w:numId w:val="28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“Email”,</w:t>
            </w:r>
          </w:p>
          <w:p w14:paraId="0110CE27" w14:textId="77777777" w:rsidR="005D0D76" w:rsidRDefault="005D0D76" w:rsidP="00522B49">
            <w:pPr>
              <w:pStyle w:val="Prrafodelista"/>
              <w:keepLines/>
              <w:numPr>
                <w:ilvl w:val="1"/>
                <w:numId w:val="28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“Fecha inicio”,</w:t>
            </w:r>
          </w:p>
          <w:p w14:paraId="7CC1647D" w14:textId="77777777" w:rsidR="005D0D76" w:rsidRPr="00C94C21" w:rsidRDefault="005D0D76" w:rsidP="00522B49">
            <w:pPr>
              <w:pStyle w:val="Prrafodelista"/>
              <w:keepLines/>
              <w:numPr>
                <w:ilvl w:val="1"/>
                <w:numId w:val="28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“Fecha fin”,</w:t>
            </w:r>
          </w:p>
          <w:p w14:paraId="223903B4" w14:textId="77777777" w:rsidR="005D0D76" w:rsidRDefault="005D0D76" w:rsidP="00522B49">
            <w:pPr>
              <w:pStyle w:val="Prrafodelista"/>
              <w:keepLines/>
              <w:numPr>
                <w:ilvl w:val="0"/>
                <w:numId w:val="1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Sección.- Domicilio de la Instalación.</w:t>
            </w:r>
          </w:p>
          <w:p w14:paraId="104A9F9D" w14:textId="4EF7DD49" w:rsidR="005D0D76" w:rsidRDefault="00F81CBF" w:rsidP="00522B49">
            <w:pPr>
              <w:pStyle w:val="Prrafodelista"/>
              <w:keepLines/>
              <w:numPr>
                <w:ilvl w:val="1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Del="00F81CBF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5D0D76"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5D0D76" w:rsidRPr="00E02475">
              <w:rPr>
                <w:rFonts w:asciiTheme="minorHAnsi" w:hAnsiTheme="minorHAnsi" w:cstheme="minorHAnsi"/>
                <w:bCs/>
                <w:szCs w:val="20"/>
              </w:rPr>
              <w:t>Calle</w:t>
            </w:r>
            <w:r w:rsidR="005D0D76">
              <w:rPr>
                <w:rFonts w:asciiTheme="minorHAnsi" w:hAnsiTheme="minorHAnsi" w:cstheme="minorHAnsi"/>
                <w:bCs/>
                <w:szCs w:val="20"/>
              </w:rPr>
              <w:t>”,</w:t>
            </w:r>
          </w:p>
          <w:p w14:paraId="19DA1498" w14:textId="77777777" w:rsidR="005D0D76" w:rsidRPr="00E02475" w:rsidRDefault="005D0D76" w:rsidP="00522B49">
            <w:pPr>
              <w:pStyle w:val="Prrafodelista"/>
              <w:keepLines/>
              <w:numPr>
                <w:ilvl w:val="1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Pr="00E02475">
              <w:rPr>
                <w:rFonts w:asciiTheme="minorHAnsi" w:hAnsiTheme="minorHAnsi" w:cstheme="minorHAnsi"/>
                <w:bCs/>
                <w:szCs w:val="20"/>
              </w:rPr>
              <w:t>N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úmero </w:t>
            </w:r>
            <w:r w:rsidRPr="00E02475">
              <w:rPr>
                <w:rFonts w:asciiTheme="minorHAnsi" w:hAnsiTheme="minorHAnsi" w:cstheme="minorHAnsi"/>
                <w:bCs/>
                <w:szCs w:val="20"/>
              </w:rPr>
              <w:t>Interior</w:t>
            </w:r>
            <w:r>
              <w:rPr>
                <w:rFonts w:asciiTheme="minorHAnsi" w:hAnsiTheme="minorHAnsi" w:cstheme="minorHAnsi"/>
                <w:bCs/>
                <w:szCs w:val="20"/>
              </w:rPr>
              <w:t>”,</w:t>
            </w:r>
          </w:p>
          <w:p w14:paraId="5E54C2CC" w14:textId="77777777" w:rsidR="005D0D76" w:rsidRDefault="005D0D76" w:rsidP="00522B49">
            <w:pPr>
              <w:pStyle w:val="Prrafodelista"/>
              <w:keepLines/>
              <w:numPr>
                <w:ilvl w:val="1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“Número Exterior”,</w:t>
            </w:r>
          </w:p>
          <w:p w14:paraId="74C1E541" w14:textId="47CE1801" w:rsidR="005D0D76" w:rsidRDefault="005D0D76" w:rsidP="00522B49">
            <w:pPr>
              <w:pStyle w:val="Prrafodelista"/>
              <w:keepLines/>
              <w:numPr>
                <w:ilvl w:val="1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“Colindancia”</w:t>
            </w:r>
            <w:r w:rsidR="006141D3"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  <w:p w14:paraId="3BFB7FF4" w14:textId="5CF553A5" w:rsidR="00F81CBF" w:rsidRDefault="00F81CBF" w:rsidP="00522B49">
            <w:pPr>
              <w:pStyle w:val="Prrafodelista"/>
              <w:keepLines/>
              <w:numPr>
                <w:ilvl w:val="1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“Código Postal”,</w:t>
            </w:r>
          </w:p>
          <w:p w14:paraId="4D84D62A" w14:textId="77777777" w:rsidR="005D0D76" w:rsidRPr="00E06803" w:rsidRDefault="005D0D76" w:rsidP="00522B49">
            <w:pPr>
              <w:pStyle w:val="Prrafodelista"/>
              <w:keepLines/>
              <w:numPr>
                <w:ilvl w:val="1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Pr="00892683">
              <w:rPr>
                <w:rFonts w:asciiTheme="minorHAnsi" w:hAnsiTheme="minorHAnsi" w:cstheme="minorHAnsi"/>
                <w:bCs/>
                <w:szCs w:val="20"/>
              </w:rPr>
              <w:t>Colonia</w:t>
            </w:r>
            <w:r>
              <w:rPr>
                <w:rFonts w:asciiTheme="minorHAnsi" w:hAnsiTheme="minorHAnsi" w:cstheme="minorHAnsi"/>
                <w:bCs/>
                <w:szCs w:val="20"/>
              </w:rPr>
              <w:t>”,</w:t>
            </w:r>
          </w:p>
          <w:p w14:paraId="7C18E44B" w14:textId="77777777" w:rsidR="005D0D76" w:rsidRPr="00E06803" w:rsidRDefault="005D0D76" w:rsidP="00522B49">
            <w:pPr>
              <w:pStyle w:val="Prrafodelista"/>
              <w:keepLines/>
              <w:numPr>
                <w:ilvl w:val="1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Pr="00E06803">
              <w:rPr>
                <w:rFonts w:asciiTheme="minorHAnsi" w:hAnsiTheme="minorHAnsi" w:cstheme="minorHAnsi"/>
                <w:bCs/>
                <w:szCs w:val="20"/>
              </w:rPr>
              <w:t>Municipio /Delegación</w:t>
            </w:r>
            <w:r>
              <w:rPr>
                <w:rFonts w:asciiTheme="minorHAnsi" w:hAnsiTheme="minorHAnsi" w:cstheme="minorHAnsi"/>
                <w:bCs/>
                <w:szCs w:val="20"/>
              </w:rPr>
              <w:t>”,</w:t>
            </w:r>
          </w:p>
          <w:p w14:paraId="61FB05AF" w14:textId="77777777" w:rsidR="005D0D76" w:rsidRPr="00E06803" w:rsidRDefault="005D0D76" w:rsidP="00522B49">
            <w:pPr>
              <w:pStyle w:val="Prrafodelista"/>
              <w:keepLines/>
              <w:numPr>
                <w:ilvl w:val="1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Pr="00E06803">
              <w:rPr>
                <w:rFonts w:asciiTheme="minorHAnsi" w:hAnsiTheme="minorHAnsi" w:cstheme="minorHAnsi"/>
                <w:bCs/>
                <w:szCs w:val="20"/>
              </w:rPr>
              <w:t xml:space="preserve">Entidad </w:t>
            </w:r>
            <w:r w:rsidRPr="00892683">
              <w:rPr>
                <w:rFonts w:asciiTheme="minorHAnsi" w:hAnsiTheme="minorHAnsi" w:cstheme="minorHAnsi"/>
                <w:bCs/>
                <w:szCs w:val="20"/>
              </w:rPr>
              <w:t>Federativa</w:t>
            </w:r>
            <w:r>
              <w:rPr>
                <w:rFonts w:asciiTheme="minorHAnsi" w:hAnsiTheme="minorHAnsi" w:cstheme="minorHAnsi"/>
                <w:bCs/>
                <w:szCs w:val="20"/>
              </w:rPr>
              <w:t>”,</w:t>
            </w:r>
          </w:p>
          <w:p w14:paraId="41E88250" w14:textId="0A7848F6" w:rsidR="006801E5" w:rsidRDefault="006801E5" w:rsidP="00522B49">
            <w:pPr>
              <w:pStyle w:val="Prrafodelista"/>
              <w:keepLines/>
              <w:numPr>
                <w:ilvl w:val="1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Mapa Google,</w:t>
            </w:r>
          </w:p>
          <w:p w14:paraId="3750C7A3" w14:textId="3107980D" w:rsidR="004907F0" w:rsidRDefault="004907F0" w:rsidP="00522B49">
            <w:pPr>
              <w:pStyle w:val="Prrafodelista"/>
              <w:keepLines/>
              <w:numPr>
                <w:ilvl w:val="1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Coordenadas:</w:t>
            </w:r>
          </w:p>
          <w:p w14:paraId="7615EEE6" w14:textId="77777777" w:rsidR="005D0D76" w:rsidRDefault="005D0D76" w:rsidP="00522B49">
            <w:pPr>
              <w:pStyle w:val="Prrafodelista"/>
              <w:keepLines/>
              <w:numPr>
                <w:ilvl w:val="2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“Latitud”,</w:t>
            </w:r>
          </w:p>
          <w:p w14:paraId="427AF613" w14:textId="77777777" w:rsidR="005D0D76" w:rsidRPr="00AA1309" w:rsidRDefault="005D0D76" w:rsidP="00522B49">
            <w:pPr>
              <w:pStyle w:val="Prrafodelista"/>
              <w:keepLines/>
              <w:numPr>
                <w:ilvl w:val="2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“Longitud”.</w:t>
            </w:r>
          </w:p>
          <w:p w14:paraId="023F0EF2" w14:textId="1C6FAEC3" w:rsidR="005D0D76" w:rsidRDefault="005D0D76" w:rsidP="00522B49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 w:rsidRPr="009144F3">
              <w:rPr>
                <w:rFonts w:asciiTheme="minorHAnsi" w:hAnsiTheme="minorHAnsi" w:cstheme="minorHAnsi"/>
                <w:szCs w:val="20"/>
              </w:rPr>
              <w:t>Sec</w:t>
            </w:r>
            <w:r>
              <w:rPr>
                <w:rFonts w:asciiTheme="minorHAnsi" w:hAnsiTheme="minorHAnsi" w:cstheme="minorHAnsi"/>
                <w:szCs w:val="20"/>
              </w:rPr>
              <w:t>ción.- Factores:</w:t>
            </w:r>
          </w:p>
          <w:p w14:paraId="482D1DCD" w14:textId="77777777" w:rsidR="005D0D76" w:rsidRPr="00A621E0" w:rsidRDefault="005D0D76" w:rsidP="00522B49">
            <w:pPr>
              <w:pStyle w:val="Prrafodelista"/>
              <w:keepLines/>
              <w:numPr>
                <w:ilvl w:val="1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A621E0">
              <w:rPr>
                <w:rFonts w:asciiTheme="minorHAnsi" w:hAnsiTheme="minorHAnsi" w:cstheme="minorHAnsi"/>
                <w:bCs/>
                <w:szCs w:val="20"/>
              </w:rPr>
              <w:t xml:space="preserve">“Criminalidad”, </w:t>
            </w:r>
          </w:p>
          <w:p w14:paraId="05DD0AAF" w14:textId="77777777" w:rsidR="005D0D76" w:rsidRPr="00A621E0" w:rsidRDefault="005D0D76" w:rsidP="00522B49">
            <w:pPr>
              <w:pStyle w:val="Prrafodelista"/>
              <w:keepLines/>
              <w:numPr>
                <w:ilvl w:val="1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A621E0">
              <w:rPr>
                <w:rFonts w:asciiTheme="minorHAnsi" w:hAnsiTheme="minorHAnsi" w:cstheme="minorHAnsi"/>
                <w:bCs/>
                <w:szCs w:val="20"/>
              </w:rPr>
              <w:t>“Distancia”,</w:t>
            </w:r>
          </w:p>
          <w:p w14:paraId="0BEF9173" w14:textId="77777777" w:rsidR="005D0D76" w:rsidRDefault="005D0D76" w:rsidP="00522B49">
            <w:pPr>
              <w:pStyle w:val="Prrafodelista"/>
              <w:keepLines/>
              <w:numPr>
                <w:ilvl w:val="1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Pr="004443AD">
              <w:rPr>
                <w:rFonts w:asciiTheme="minorHAnsi" w:hAnsiTheme="minorHAnsi" w:cstheme="minorHAnsi"/>
                <w:bCs/>
                <w:szCs w:val="20"/>
              </w:rPr>
              <w:t>División</w:t>
            </w:r>
            <w:r>
              <w:rPr>
                <w:rFonts w:asciiTheme="minorHAnsi" w:hAnsiTheme="minorHAnsi" w:cstheme="minorHAnsi"/>
                <w:bCs/>
                <w:szCs w:val="20"/>
              </w:rPr>
              <w:t>”,</w:t>
            </w:r>
          </w:p>
          <w:p w14:paraId="00ABB343" w14:textId="77777777" w:rsidR="005D0D76" w:rsidRPr="000850EF" w:rsidRDefault="005D0D76" w:rsidP="00522B49">
            <w:pPr>
              <w:pStyle w:val="Prrafodelista"/>
              <w:keepLines/>
              <w:numPr>
                <w:ilvl w:val="1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Pr="004443AD">
              <w:rPr>
                <w:rFonts w:asciiTheme="minorHAnsi" w:hAnsiTheme="minorHAnsi" w:cstheme="minorHAnsi"/>
                <w:bCs/>
                <w:szCs w:val="20"/>
              </w:rPr>
              <w:t>Grupo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“,</w:t>
            </w:r>
          </w:p>
          <w:p w14:paraId="5608B395" w14:textId="77777777" w:rsidR="005D0D76" w:rsidRDefault="005D0D76" w:rsidP="00522B49">
            <w:pPr>
              <w:pStyle w:val="Prrafodelista"/>
              <w:keepLines/>
              <w:numPr>
                <w:ilvl w:val="1"/>
                <w:numId w:val="29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“</w:t>
            </w:r>
            <w:r w:rsidRPr="004443AD">
              <w:rPr>
                <w:rFonts w:asciiTheme="minorHAnsi" w:hAnsiTheme="minorHAnsi" w:cstheme="minorHAnsi"/>
                <w:bCs/>
                <w:szCs w:val="20"/>
              </w:rPr>
              <w:t>Fracción</w:t>
            </w:r>
            <w:r>
              <w:rPr>
                <w:rFonts w:asciiTheme="minorHAnsi" w:hAnsiTheme="minorHAnsi" w:cstheme="minorHAnsi"/>
                <w:bCs/>
                <w:szCs w:val="20"/>
              </w:rPr>
              <w:t>”, mostrando en el siguiente reglón los campos:</w:t>
            </w:r>
          </w:p>
          <w:p w14:paraId="26DE3558" w14:textId="77777777" w:rsidR="005D0D76" w:rsidRDefault="005D0D76" w:rsidP="00522B49">
            <w:pPr>
              <w:pStyle w:val="Prrafodelista"/>
              <w:keepLines/>
              <w:numPr>
                <w:ilvl w:val="1"/>
                <w:numId w:val="34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“Actividad”,</w:t>
            </w:r>
          </w:p>
          <w:p w14:paraId="35B14A95" w14:textId="77777777" w:rsidR="005D0D76" w:rsidRPr="00583CF2" w:rsidRDefault="005D0D76" w:rsidP="00522B49">
            <w:pPr>
              <w:pStyle w:val="Prrafodelista"/>
              <w:keepLines/>
              <w:numPr>
                <w:ilvl w:val="1"/>
                <w:numId w:val="34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Pr="00583CF2">
              <w:rPr>
                <w:rFonts w:asciiTheme="minorHAnsi" w:hAnsiTheme="minorHAnsi" w:cstheme="minorHAnsi"/>
                <w:bCs/>
                <w:szCs w:val="20"/>
              </w:rPr>
              <w:t>Descripción</w:t>
            </w:r>
            <w:r>
              <w:rPr>
                <w:rFonts w:asciiTheme="minorHAnsi" w:hAnsiTheme="minorHAnsi" w:cstheme="minorHAnsi"/>
                <w:bCs/>
                <w:szCs w:val="20"/>
              </w:rPr>
              <w:t>”.</w:t>
            </w:r>
          </w:p>
          <w:p w14:paraId="6D871942" w14:textId="77777777" w:rsidR="005D0D76" w:rsidRPr="009E170F" w:rsidRDefault="005D0D76" w:rsidP="005D0D76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Y las opciones:</w:t>
            </w:r>
          </w:p>
          <w:p w14:paraId="72E0DEBA" w14:textId="718596A8" w:rsidR="005D0D76" w:rsidRPr="00D6536E" w:rsidRDefault="005D0D76" w:rsidP="00522B49">
            <w:pPr>
              <w:pStyle w:val="Prrafodelista"/>
              <w:keepLines/>
              <w:numPr>
                <w:ilvl w:val="0"/>
                <w:numId w:val="30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BF4AFB">
              <w:rPr>
                <w:rFonts w:asciiTheme="minorHAnsi" w:hAnsiTheme="minorHAnsi" w:cstheme="minorHAnsi"/>
                <w:szCs w:val="20"/>
              </w:rPr>
              <w:t>“Guardar”</w:t>
            </w:r>
            <w:r w:rsidR="0070176D">
              <w:rPr>
                <w:rFonts w:asciiTheme="minorHAnsi" w:hAnsiTheme="minorHAnsi" w:cstheme="minorHAnsi"/>
                <w:szCs w:val="20"/>
              </w:rPr>
              <w:t>,</w:t>
            </w:r>
          </w:p>
          <w:p w14:paraId="37CD792F" w14:textId="77777777" w:rsidR="005D0D76" w:rsidRPr="00A268EF" w:rsidRDefault="005D0D76" w:rsidP="00522B49">
            <w:pPr>
              <w:pStyle w:val="Prrafodelista"/>
              <w:keepLines/>
              <w:numPr>
                <w:ilvl w:val="0"/>
                <w:numId w:val="30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“Cancelar”.</w:t>
            </w:r>
          </w:p>
          <w:p w14:paraId="60AEE467" w14:textId="4A073F60" w:rsidR="005D0D76" w:rsidRPr="00A268EF" w:rsidRDefault="005D0D76" w:rsidP="0070176D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Nota: De acuerdo al usuario, son los datos que </w:t>
            </w:r>
            <w:r w:rsidR="0070176D">
              <w:rPr>
                <w:rFonts w:asciiTheme="minorHAnsi" w:hAnsiTheme="minorHAnsi" w:cstheme="minorHAnsi"/>
                <w:bCs/>
                <w:szCs w:val="20"/>
              </w:rPr>
              <w:t>modifica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del formulario.</w:t>
            </w:r>
          </w:p>
        </w:tc>
      </w:tr>
      <w:tr w:rsidR="005D0D76" w:rsidRPr="00E4155A" w14:paraId="60DDD61B" w14:textId="77777777" w:rsidTr="00941739">
        <w:trPr>
          <w:trHeight w:val="1848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4C17504B" w14:textId="0FDC1E04" w:rsidR="005D0D76" w:rsidRPr="00AD1D1C" w:rsidRDefault="005D0D76" w:rsidP="00522B49">
            <w:pPr>
              <w:pStyle w:val="Prrafodelista"/>
              <w:numPr>
                <w:ilvl w:val="0"/>
                <w:numId w:val="9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3570298F" w14:textId="77777777" w:rsidR="005D0D76" w:rsidRDefault="005D0D76" w:rsidP="005D0D76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de la</w:t>
            </w:r>
          </w:p>
          <w:p w14:paraId="2AF72466" w14:textId="77777777" w:rsidR="005D0D76" w:rsidRDefault="005D0D76" w:rsidP="005D0D76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DPE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05BBC766" w14:textId="35649138" w:rsidR="005D0D76" w:rsidRDefault="005D0D76" w:rsidP="005D0D76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Edita la información según los datos que pueda modificar:</w:t>
            </w:r>
          </w:p>
          <w:p w14:paraId="2F06EC49" w14:textId="77777777" w:rsidR="005D0D76" w:rsidRPr="007F1531" w:rsidRDefault="005D0D76" w:rsidP="00522B49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 w:rsidRPr="007F1531">
              <w:rPr>
                <w:rFonts w:asciiTheme="minorHAnsi" w:hAnsiTheme="minorHAnsi" w:cstheme="minorHAnsi"/>
                <w:szCs w:val="20"/>
              </w:rPr>
              <w:t>Secci</w:t>
            </w:r>
            <w:r>
              <w:rPr>
                <w:rFonts w:asciiTheme="minorHAnsi" w:hAnsiTheme="minorHAnsi" w:cstheme="minorHAnsi"/>
                <w:szCs w:val="20"/>
              </w:rPr>
              <w:t>ón.- Instalación:</w:t>
            </w:r>
          </w:p>
          <w:p w14:paraId="37A37E7E" w14:textId="10A44F9A" w:rsidR="005D0D76" w:rsidRDefault="0023725A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</w:t>
            </w:r>
            <w:r w:rsidR="005D0D76">
              <w:rPr>
                <w:rFonts w:ascii="Calibri" w:hAnsi="Calibri" w:cs="Calibri"/>
                <w:bCs/>
                <w:szCs w:val="20"/>
              </w:rPr>
              <w:t xml:space="preserve"> el Nombre de la Instalación,</w:t>
            </w:r>
          </w:p>
          <w:p w14:paraId="163876AD" w14:textId="79FD32B6" w:rsidR="005D0D76" w:rsidRDefault="0023725A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Modifica </w:t>
            </w:r>
            <w:r w:rsidR="005D0D76">
              <w:rPr>
                <w:rFonts w:ascii="Calibri" w:hAnsi="Calibri" w:cs="Calibri"/>
                <w:bCs/>
                <w:szCs w:val="20"/>
              </w:rPr>
              <w:t xml:space="preserve">Teléfono, </w:t>
            </w:r>
          </w:p>
          <w:p w14:paraId="0F2D8898" w14:textId="75733B5D" w:rsidR="005D0D76" w:rsidRPr="00FB2C26" w:rsidRDefault="0023725A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Modifica </w:t>
            </w:r>
            <w:r w:rsidR="005D0D76">
              <w:rPr>
                <w:rFonts w:ascii="Calibri" w:hAnsi="Calibri" w:cs="Calibri"/>
                <w:bCs/>
                <w:szCs w:val="20"/>
              </w:rPr>
              <w:t>Email.</w:t>
            </w:r>
          </w:p>
        </w:tc>
      </w:tr>
      <w:tr w:rsidR="005D0D76" w:rsidRPr="00E4155A" w14:paraId="589EC334" w14:textId="77777777" w:rsidTr="00E6742A">
        <w:trPr>
          <w:trHeight w:val="1645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396BAE10" w14:textId="77777777" w:rsidR="005D0D76" w:rsidRPr="00AD1D1C" w:rsidRDefault="005D0D76" w:rsidP="00522B49">
            <w:pPr>
              <w:pStyle w:val="Prrafodelista"/>
              <w:numPr>
                <w:ilvl w:val="0"/>
                <w:numId w:val="9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730176FF" w14:textId="77777777" w:rsidR="005D0D76" w:rsidRDefault="005D0D76" w:rsidP="005D0D76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de la</w:t>
            </w:r>
          </w:p>
          <w:p w14:paraId="1A3F1704" w14:textId="77777777" w:rsidR="005D0D76" w:rsidRDefault="005D0D76" w:rsidP="005D0D76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DGAJ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6C5783B8" w14:textId="77777777" w:rsidR="00963ADC" w:rsidRDefault="00963ADC" w:rsidP="00963ADC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Edita la información según los datos que pueda modificar:</w:t>
            </w:r>
          </w:p>
          <w:p w14:paraId="7E0CCEFD" w14:textId="77777777" w:rsidR="005D0D76" w:rsidRPr="003C6891" w:rsidRDefault="005D0D76" w:rsidP="00522B49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 w:rsidRPr="003C6891">
              <w:rPr>
                <w:rFonts w:asciiTheme="minorHAnsi" w:hAnsiTheme="minorHAnsi" w:cstheme="minorHAnsi"/>
                <w:szCs w:val="20"/>
              </w:rPr>
              <w:t>Sección.- Datos de la Instalación:</w:t>
            </w:r>
          </w:p>
          <w:p w14:paraId="4C6DC1E9" w14:textId="72ED30D2" w:rsidR="005D0D76" w:rsidRDefault="00D55168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 s</w:t>
            </w:r>
            <w:r w:rsidR="005D0D76">
              <w:rPr>
                <w:rFonts w:ascii="Calibri" w:hAnsi="Calibri" w:cs="Calibri"/>
                <w:bCs/>
                <w:szCs w:val="20"/>
              </w:rPr>
              <w:t>e</w:t>
            </w:r>
            <w:r>
              <w:rPr>
                <w:rFonts w:ascii="Calibri" w:hAnsi="Calibri" w:cs="Calibri"/>
                <w:bCs/>
                <w:szCs w:val="20"/>
              </w:rPr>
              <w:t xml:space="preserve">lección de </w:t>
            </w:r>
            <w:r w:rsidR="005D0D76">
              <w:rPr>
                <w:rFonts w:ascii="Calibri" w:hAnsi="Calibri" w:cs="Calibri"/>
                <w:bCs/>
                <w:szCs w:val="20"/>
              </w:rPr>
              <w:t>la Zona,</w:t>
            </w:r>
          </w:p>
          <w:p w14:paraId="29B4E72E" w14:textId="099F3B44" w:rsidR="005D0D76" w:rsidRPr="00491F84" w:rsidRDefault="00D55168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Modifica selección de la </w:t>
            </w:r>
            <w:r w:rsidR="005D0D76">
              <w:rPr>
                <w:rFonts w:ascii="Calibri" w:hAnsi="Calibri" w:cs="Calibri"/>
                <w:bCs/>
                <w:szCs w:val="20"/>
              </w:rPr>
              <w:t>Estación,</w:t>
            </w:r>
          </w:p>
          <w:p w14:paraId="1C1599E4" w14:textId="6DE9A057" w:rsidR="005D0D76" w:rsidRDefault="00D55168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Modifica selección de </w:t>
            </w:r>
            <w:r w:rsidR="005D0D76">
              <w:rPr>
                <w:rFonts w:ascii="Calibri" w:hAnsi="Calibri" w:cs="Calibri"/>
                <w:bCs/>
                <w:szCs w:val="20"/>
              </w:rPr>
              <w:t>fech</w:t>
            </w:r>
            <w:r w:rsidR="0070176D">
              <w:rPr>
                <w:rFonts w:ascii="Calibri" w:hAnsi="Calibri" w:cs="Calibri"/>
                <w:bCs/>
                <w:szCs w:val="20"/>
              </w:rPr>
              <w:t>a inicio (Solo lectura</w:t>
            </w:r>
            <w:r w:rsidR="005D0D76">
              <w:rPr>
                <w:rFonts w:ascii="Calibri" w:hAnsi="Calibri" w:cs="Calibri"/>
                <w:bCs/>
                <w:szCs w:val="20"/>
              </w:rPr>
              <w:t>),</w:t>
            </w:r>
          </w:p>
          <w:p w14:paraId="03BD92ED" w14:textId="7C20F2F8" w:rsidR="005D0D76" w:rsidRDefault="003059F7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Modifica selección de </w:t>
            </w:r>
            <w:r w:rsidR="005D0D76">
              <w:rPr>
                <w:rFonts w:ascii="Calibri" w:hAnsi="Calibri" w:cs="Calibri"/>
                <w:bCs/>
                <w:szCs w:val="20"/>
              </w:rPr>
              <w:t>fecha fin (De acuerdo al contrato),</w:t>
            </w:r>
          </w:p>
          <w:p w14:paraId="1ABA526F" w14:textId="77777777" w:rsidR="005D0D76" w:rsidRPr="003C6891" w:rsidRDefault="005D0D76" w:rsidP="00522B49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 w:rsidRPr="003C6891">
              <w:rPr>
                <w:rFonts w:asciiTheme="minorHAnsi" w:hAnsiTheme="minorHAnsi" w:cstheme="minorHAnsi"/>
                <w:szCs w:val="20"/>
              </w:rPr>
              <w:t>Sección Domicilio de la instalación:</w:t>
            </w:r>
          </w:p>
          <w:p w14:paraId="0C0BA1B2" w14:textId="071C52D3" w:rsidR="005D0D76" w:rsidRPr="008B68C1" w:rsidRDefault="003059F7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</w:t>
            </w:r>
            <w:r w:rsidRPr="008B68C1">
              <w:rPr>
                <w:rFonts w:ascii="Calibri" w:hAnsi="Calibri" w:cs="Calibri"/>
                <w:bCs/>
                <w:szCs w:val="20"/>
              </w:rPr>
              <w:t xml:space="preserve"> </w:t>
            </w:r>
            <w:r w:rsidR="005D0D76" w:rsidRPr="008B68C1">
              <w:rPr>
                <w:rFonts w:ascii="Calibri" w:hAnsi="Calibri" w:cs="Calibri"/>
                <w:bCs/>
                <w:szCs w:val="20"/>
              </w:rPr>
              <w:t xml:space="preserve">la Calle, </w:t>
            </w:r>
          </w:p>
          <w:p w14:paraId="3546D93F" w14:textId="31980478" w:rsidR="005D0D76" w:rsidRPr="008B68C1" w:rsidRDefault="003059F7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</w:t>
            </w:r>
            <w:r w:rsidRPr="008B68C1">
              <w:rPr>
                <w:rFonts w:ascii="Calibri" w:hAnsi="Calibri" w:cs="Calibri"/>
                <w:bCs/>
                <w:szCs w:val="20"/>
              </w:rPr>
              <w:t xml:space="preserve"> </w:t>
            </w:r>
            <w:r w:rsidR="005D0D76" w:rsidRPr="008B68C1">
              <w:rPr>
                <w:rFonts w:ascii="Calibri" w:hAnsi="Calibri" w:cs="Calibri"/>
                <w:bCs/>
                <w:szCs w:val="20"/>
              </w:rPr>
              <w:t>el Número Interior,</w:t>
            </w:r>
          </w:p>
          <w:p w14:paraId="7A090679" w14:textId="452FEA69" w:rsidR="005D0D76" w:rsidRPr="008B68C1" w:rsidRDefault="003059F7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</w:t>
            </w:r>
            <w:r w:rsidRPr="008B68C1">
              <w:rPr>
                <w:rFonts w:ascii="Calibri" w:hAnsi="Calibri" w:cs="Calibri"/>
                <w:bCs/>
                <w:szCs w:val="20"/>
              </w:rPr>
              <w:t xml:space="preserve"> </w:t>
            </w:r>
            <w:r w:rsidR="005D0D76" w:rsidRPr="008B68C1">
              <w:rPr>
                <w:rFonts w:ascii="Calibri" w:hAnsi="Calibri" w:cs="Calibri"/>
                <w:bCs/>
                <w:szCs w:val="20"/>
              </w:rPr>
              <w:t xml:space="preserve">el Número Exterior, </w:t>
            </w:r>
          </w:p>
          <w:p w14:paraId="474A3FD3" w14:textId="3C1B2CA1" w:rsidR="005D0D76" w:rsidRDefault="003059F7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</w:t>
            </w:r>
            <w:r w:rsidRPr="008B68C1">
              <w:rPr>
                <w:rFonts w:ascii="Calibri" w:hAnsi="Calibri" w:cs="Calibri"/>
                <w:bCs/>
                <w:szCs w:val="20"/>
              </w:rPr>
              <w:t xml:space="preserve"> </w:t>
            </w:r>
            <w:r w:rsidR="005D0D76" w:rsidRPr="008B68C1">
              <w:rPr>
                <w:rFonts w:ascii="Calibri" w:hAnsi="Calibri" w:cs="Calibri"/>
                <w:bCs/>
                <w:szCs w:val="20"/>
              </w:rPr>
              <w:t>Referencia,</w:t>
            </w:r>
          </w:p>
          <w:p w14:paraId="7D308D7C" w14:textId="4AB0D0DF" w:rsidR="002268C4" w:rsidRDefault="002268C4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 Colindancia,</w:t>
            </w:r>
          </w:p>
          <w:p w14:paraId="73EDEC10" w14:textId="5C754C39" w:rsidR="000B6F4E" w:rsidRPr="008B68C1" w:rsidRDefault="000B6F4E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 Código Postal,</w:t>
            </w:r>
          </w:p>
          <w:p w14:paraId="067F62D7" w14:textId="000FD85D" w:rsidR="005D0D76" w:rsidRPr="008B68C1" w:rsidRDefault="003059F7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</w:t>
            </w:r>
            <w:r w:rsidRPr="008B68C1">
              <w:rPr>
                <w:rFonts w:ascii="Calibri" w:hAnsi="Calibri" w:cs="Calibri"/>
                <w:bCs/>
                <w:szCs w:val="20"/>
              </w:rPr>
              <w:t xml:space="preserve"> </w:t>
            </w:r>
            <w:r w:rsidR="005D0D76" w:rsidRPr="008B68C1">
              <w:rPr>
                <w:rFonts w:ascii="Calibri" w:hAnsi="Calibri" w:cs="Calibri"/>
                <w:bCs/>
                <w:szCs w:val="20"/>
              </w:rPr>
              <w:t>la Colonia,</w:t>
            </w:r>
          </w:p>
          <w:p w14:paraId="5FFF75C5" w14:textId="5BD335EB" w:rsidR="005D0D76" w:rsidRPr="008B68C1" w:rsidRDefault="003059F7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</w:t>
            </w:r>
            <w:r w:rsidRPr="008B68C1">
              <w:rPr>
                <w:rFonts w:ascii="Calibri" w:hAnsi="Calibri" w:cs="Calibri"/>
                <w:bCs/>
                <w:szCs w:val="20"/>
              </w:rPr>
              <w:t xml:space="preserve"> </w:t>
            </w:r>
            <w:r w:rsidR="005D0D76" w:rsidRPr="008B68C1">
              <w:rPr>
                <w:rFonts w:ascii="Calibri" w:hAnsi="Calibri" w:cs="Calibri"/>
                <w:bCs/>
                <w:szCs w:val="20"/>
              </w:rPr>
              <w:t xml:space="preserve">el Municipio /Delegación, </w:t>
            </w:r>
          </w:p>
          <w:p w14:paraId="6655F216" w14:textId="1D815241" w:rsidR="005D0D76" w:rsidRPr="008B68C1" w:rsidRDefault="003059F7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</w:t>
            </w:r>
            <w:r w:rsidRPr="008B68C1">
              <w:rPr>
                <w:rFonts w:ascii="Calibri" w:hAnsi="Calibri" w:cs="Calibri"/>
                <w:bCs/>
                <w:szCs w:val="20"/>
              </w:rPr>
              <w:t xml:space="preserve"> </w:t>
            </w:r>
            <w:r w:rsidR="005D0D76" w:rsidRPr="008B68C1">
              <w:rPr>
                <w:rFonts w:ascii="Calibri" w:hAnsi="Calibri" w:cs="Calibri"/>
                <w:bCs/>
                <w:szCs w:val="20"/>
              </w:rPr>
              <w:t xml:space="preserve">el Entidad Federativa, </w:t>
            </w:r>
          </w:p>
          <w:p w14:paraId="0A3528F0" w14:textId="131719F3" w:rsidR="005D0D76" w:rsidRPr="003C6891" w:rsidRDefault="005D0D76" w:rsidP="00522B49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Sección.- Factores:</w:t>
            </w:r>
          </w:p>
          <w:p w14:paraId="347024BA" w14:textId="62915D09" w:rsidR="005D0D76" w:rsidRPr="008B68C1" w:rsidRDefault="003059F7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Modifica </w:t>
            </w:r>
            <w:r w:rsidR="005D0D76">
              <w:rPr>
                <w:rFonts w:ascii="Calibri" w:hAnsi="Calibri" w:cs="Calibri"/>
                <w:bCs/>
                <w:szCs w:val="20"/>
              </w:rPr>
              <w:t xml:space="preserve">la División, </w:t>
            </w:r>
          </w:p>
          <w:p w14:paraId="30A5DC67" w14:textId="77777777" w:rsidR="003059F7" w:rsidRPr="003059F7" w:rsidRDefault="003059F7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Modifica </w:t>
            </w:r>
            <w:r w:rsidR="005D0D76">
              <w:rPr>
                <w:rFonts w:ascii="Calibri" w:hAnsi="Calibri" w:cs="Calibri"/>
                <w:bCs/>
                <w:szCs w:val="20"/>
              </w:rPr>
              <w:t xml:space="preserve">el </w:t>
            </w:r>
            <w:r w:rsidR="005D0D76" w:rsidRPr="008F55DA">
              <w:rPr>
                <w:rFonts w:ascii="Calibri" w:hAnsi="Calibri" w:cs="Calibri"/>
                <w:bCs/>
                <w:szCs w:val="20"/>
              </w:rPr>
              <w:t>Grupo</w:t>
            </w:r>
            <w:r w:rsidR="005D0D76">
              <w:rPr>
                <w:rFonts w:ascii="Calibri" w:hAnsi="Calibri" w:cs="Calibri"/>
                <w:bCs/>
                <w:szCs w:val="20"/>
              </w:rPr>
              <w:t xml:space="preserve">, </w:t>
            </w:r>
          </w:p>
          <w:p w14:paraId="5700E6B0" w14:textId="58A03337" w:rsidR="005D0D76" w:rsidRPr="00FB2C26" w:rsidRDefault="003059F7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</w:t>
            </w:r>
            <w:r w:rsidRPr="008B68C1">
              <w:rPr>
                <w:rFonts w:ascii="Calibri" w:hAnsi="Calibri" w:cs="Calibri"/>
                <w:bCs/>
                <w:szCs w:val="20"/>
              </w:rPr>
              <w:t xml:space="preserve"> </w:t>
            </w:r>
            <w:r w:rsidR="005D0D76" w:rsidRPr="008B68C1">
              <w:rPr>
                <w:rFonts w:ascii="Calibri" w:hAnsi="Calibri" w:cs="Calibri"/>
                <w:bCs/>
                <w:szCs w:val="20"/>
              </w:rPr>
              <w:t xml:space="preserve">la Fracción, </w:t>
            </w:r>
          </w:p>
        </w:tc>
      </w:tr>
      <w:tr w:rsidR="005D0D76" w:rsidRPr="00E4155A" w14:paraId="74AF4146" w14:textId="77777777" w:rsidTr="00DA340C">
        <w:trPr>
          <w:trHeight w:val="8480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5DB396DA" w14:textId="77777777" w:rsidR="005D0D76" w:rsidRPr="00AD1D1C" w:rsidRDefault="005D0D76" w:rsidP="00522B49">
            <w:pPr>
              <w:pStyle w:val="Prrafodelista"/>
              <w:numPr>
                <w:ilvl w:val="0"/>
                <w:numId w:val="9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4DAF17CA" w14:textId="77777777" w:rsidR="005D0D76" w:rsidRDefault="005D0D76" w:rsidP="005D0D76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de la</w:t>
            </w:r>
          </w:p>
          <w:p w14:paraId="51307E1E" w14:textId="77777777" w:rsidR="005D0D76" w:rsidRDefault="005D0D76" w:rsidP="005D0D76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DAR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6FB1715E" w14:textId="77777777" w:rsidR="003059F7" w:rsidRDefault="003059F7" w:rsidP="003059F7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Edita la información según los datos que pueda modificar:</w:t>
            </w:r>
          </w:p>
          <w:p w14:paraId="16EBAB70" w14:textId="77777777" w:rsidR="003059F7" w:rsidRPr="003C6891" w:rsidRDefault="003059F7" w:rsidP="00941739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 w:rsidRPr="003C6891">
              <w:rPr>
                <w:rFonts w:asciiTheme="minorHAnsi" w:hAnsiTheme="minorHAnsi" w:cstheme="minorHAnsi"/>
                <w:szCs w:val="20"/>
              </w:rPr>
              <w:t>Sección.- Datos de la Instalación:</w:t>
            </w:r>
          </w:p>
          <w:p w14:paraId="6A1CAC8B" w14:textId="77777777" w:rsidR="003059F7" w:rsidRDefault="003059F7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 selección de la Zona,</w:t>
            </w:r>
          </w:p>
          <w:p w14:paraId="69144DED" w14:textId="77777777" w:rsidR="003059F7" w:rsidRPr="00491F84" w:rsidRDefault="003059F7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 selección de la Estación,</w:t>
            </w:r>
          </w:p>
          <w:p w14:paraId="4AFE597C" w14:textId="1A48BD20" w:rsidR="003059F7" w:rsidRDefault="003059F7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 selección de fech</w:t>
            </w:r>
            <w:r w:rsidR="0070176D">
              <w:rPr>
                <w:rFonts w:ascii="Calibri" w:hAnsi="Calibri" w:cs="Calibri"/>
                <w:bCs/>
                <w:szCs w:val="20"/>
              </w:rPr>
              <w:t>a inicio (Solo Lectura</w:t>
            </w:r>
            <w:r>
              <w:rPr>
                <w:rFonts w:ascii="Calibri" w:hAnsi="Calibri" w:cs="Calibri"/>
                <w:bCs/>
                <w:szCs w:val="20"/>
              </w:rPr>
              <w:t>),</w:t>
            </w:r>
          </w:p>
          <w:p w14:paraId="1ABBC277" w14:textId="77777777" w:rsidR="003059F7" w:rsidRDefault="003059F7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 selección de fecha fin (De acuerdo al contrato),</w:t>
            </w:r>
          </w:p>
          <w:p w14:paraId="30200F98" w14:textId="77777777" w:rsidR="003059F7" w:rsidRPr="003C6891" w:rsidRDefault="003059F7" w:rsidP="00941739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 w:rsidRPr="003C6891">
              <w:rPr>
                <w:rFonts w:asciiTheme="minorHAnsi" w:hAnsiTheme="minorHAnsi" w:cstheme="minorHAnsi"/>
                <w:szCs w:val="20"/>
              </w:rPr>
              <w:t>Sección Domicilio de la instalación:</w:t>
            </w:r>
          </w:p>
          <w:p w14:paraId="6650732E" w14:textId="77777777" w:rsidR="003059F7" w:rsidRPr="008B68C1" w:rsidRDefault="003059F7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</w:t>
            </w:r>
            <w:r w:rsidRPr="008B68C1">
              <w:rPr>
                <w:rFonts w:ascii="Calibri" w:hAnsi="Calibri" w:cs="Calibri"/>
                <w:bCs/>
                <w:szCs w:val="20"/>
              </w:rPr>
              <w:t xml:space="preserve"> la Calle, </w:t>
            </w:r>
          </w:p>
          <w:p w14:paraId="375F9403" w14:textId="77777777" w:rsidR="003059F7" w:rsidRPr="008B68C1" w:rsidRDefault="003059F7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</w:t>
            </w:r>
            <w:r w:rsidRPr="008B68C1">
              <w:rPr>
                <w:rFonts w:ascii="Calibri" w:hAnsi="Calibri" w:cs="Calibri"/>
                <w:bCs/>
                <w:szCs w:val="20"/>
              </w:rPr>
              <w:t xml:space="preserve"> el Número Interior,</w:t>
            </w:r>
          </w:p>
          <w:p w14:paraId="68BE0AEF" w14:textId="77777777" w:rsidR="003059F7" w:rsidRPr="008B68C1" w:rsidRDefault="003059F7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</w:t>
            </w:r>
            <w:r w:rsidRPr="008B68C1">
              <w:rPr>
                <w:rFonts w:ascii="Calibri" w:hAnsi="Calibri" w:cs="Calibri"/>
                <w:bCs/>
                <w:szCs w:val="20"/>
              </w:rPr>
              <w:t xml:space="preserve"> el Número Exterior, </w:t>
            </w:r>
          </w:p>
          <w:p w14:paraId="596C03FE" w14:textId="77777777" w:rsidR="002268C4" w:rsidRDefault="003059F7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</w:t>
            </w:r>
            <w:r w:rsidRPr="008B68C1">
              <w:rPr>
                <w:rFonts w:ascii="Calibri" w:hAnsi="Calibri" w:cs="Calibri"/>
                <w:bCs/>
                <w:szCs w:val="20"/>
              </w:rPr>
              <w:t xml:space="preserve"> Referencia,</w:t>
            </w:r>
          </w:p>
          <w:p w14:paraId="7EE1828B" w14:textId="3CBEC24B" w:rsidR="002268C4" w:rsidRPr="009C2EED" w:rsidRDefault="002268C4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Modifica </w:t>
            </w:r>
            <w:r w:rsidRPr="002268C4">
              <w:rPr>
                <w:rFonts w:asciiTheme="minorHAnsi" w:hAnsiTheme="minorHAnsi" w:cstheme="minorHAnsi"/>
                <w:bCs/>
                <w:szCs w:val="20"/>
              </w:rPr>
              <w:t>Colindancia,</w:t>
            </w:r>
          </w:p>
          <w:p w14:paraId="7EADF404" w14:textId="4CFBFBF3" w:rsidR="000B6F4E" w:rsidRPr="002268C4" w:rsidRDefault="000B6F4E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Modifica Código Postal</w:t>
            </w:r>
          </w:p>
          <w:p w14:paraId="3720767D" w14:textId="77777777" w:rsidR="003059F7" w:rsidRPr="008B68C1" w:rsidRDefault="003059F7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</w:t>
            </w:r>
            <w:r w:rsidRPr="008B68C1">
              <w:rPr>
                <w:rFonts w:ascii="Calibri" w:hAnsi="Calibri" w:cs="Calibri"/>
                <w:bCs/>
                <w:szCs w:val="20"/>
              </w:rPr>
              <w:t xml:space="preserve"> la Colonia,</w:t>
            </w:r>
          </w:p>
          <w:p w14:paraId="736E7006" w14:textId="77777777" w:rsidR="003059F7" w:rsidRPr="008B68C1" w:rsidRDefault="003059F7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</w:t>
            </w:r>
            <w:r w:rsidRPr="008B68C1">
              <w:rPr>
                <w:rFonts w:ascii="Calibri" w:hAnsi="Calibri" w:cs="Calibri"/>
                <w:bCs/>
                <w:szCs w:val="20"/>
              </w:rPr>
              <w:t xml:space="preserve"> el Municipio /Delegación, </w:t>
            </w:r>
          </w:p>
          <w:p w14:paraId="6ECC957B" w14:textId="77777777" w:rsidR="003059F7" w:rsidRPr="008B68C1" w:rsidRDefault="003059F7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</w:t>
            </w:r>
            <w:r w:rsidRPr="008B68C1">
              <w:rPr>
                <w:rFonts w:ascii="Calibri" w:hAnsi="Calibri" w:cs="Calibri"/>
                <w:bCs/>
                <w:szCs w:val="20"/>
              </w:rPr>
              <w:t xml:space="preserve"> el Entidad Federativa, </w:t>
            </w:r>
          </w:p>
          <w:p w14:paraId="398F80E7" w14:textId="77777777" w:rsidR="003059F7" w:rsidRPr="003C6891" w:rsidRDefault="003059F7" w:rsidP="00522B49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Sección.- Factores de Distancia, Criminalidad y Riesgo:</w:t>
            </w:r>
          </w:p>
          <w:p w14:paraId="5150E313" w14:textId="77777777" w:rsidR="003059F7" w:rsidRPr="008B68C1" w:rsidRDefault="003059F7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Modifica la División, </w:t>
            </w:r>
          </w:p>
          <w:p w14:paraId="4B61B69D" w14:textId="66E413DB" w:rsidR="003059F7" w:rsidRPr="004907F0" w:rsidRDefault="003059F7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Modifica el </w:t>
            </w:r>
            <w:r w:rsidRPr="008F55DA">
              <w:rPr>
                <w:rFonts w:ascii="Calibri" w:hAnsi="Calibri" w:cs="Calibri"/>
                <w:bCs/>
                <w:szCs w:val="20"/>
              </w:rPr>
              <w:t>Grupo</w:t>
            </w:r>
            <w:r>
              <w:rPr>
                <w:rFonts w:ascii="Calibri" w:hAnsi="Calibri" w:cs="Calibri"/>
                <w:bCs/>
                <w:szCs w:val="20"/>
              </w:rPr>
              <w:t xml:space="preserve">, </w:t>
            </w:r>
            <w:r w:rsidRPr="003059F7">
              <w:rPr>
                <w:rFonts w:ascii="Calibri" w:hAnsi="Calibri" w:cs="Calibri"/>
                <w:bCs/>
                <w:szCs w:val="20"/>
              </w:rPr>
              <w:t>Modifica la Fracción,</w:t>
            </w:r>
          </w:p>
          <w:p w14:paraId="00AF051D" w14:textId="09B2704B" w:rsidR="006801E5" w:rsidRPr="0085419A" w:rsidRDefault="006801E5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Cs/>
                <w:szCs w:val="20"/>
              </w:rPr>
            </w:pPr>
            <w:r w:rsidRPr="0085419A">
              <w:rPr>
                <w:rFonts w:ascii="Calibri" w:hAnsi="Calibri" w:cs="Calibri"/>
                <w:bCs/>
                <w:szCs w:val="20"/>
              </w:rPr>
              <w:t>Modifica  ubicación en Mapa Google.</w:t>
            </w:r>
          </w:p>
          <w:p w14:paraId="3A0F96E8" w14:textId="1D8A9556" w:rsidR="004907F0" w:rsidRPr="003059F7" w:rsidRDefault="006801E5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Modifica </w:t>
            </w:r>
            <w:r w:rsidR="004907F0">
              <w:rPr>
                <w:rFonts w:ascii="Calibri" w:hAnsi="Calibri" w:cs="Calibri"/>
                <w:bCs/>
                <w:szCs w:val="20"/>
              </w:rPr>
              <w:t>Coordenadas:</w:t>
            </w:r>
          </w:p>
          <w:p w14:paraId="00104FAC" w14:textId="776208A0" w:rsidR="005D0D76" w:rsidRPr="007F1531" w:rsidRDefault="003059F7" w:rsidP="00522B49">
            <w:pPr>
              <w:pStyle w:val="Prrafodelista"/>
              <w:keepLines/>
              <w:numPr>
                <w:ilvl w:val="1"/>
                <w:numId w:val="43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 l</w:t>
            </w:r>
            <w:r w:rsidR="005D0D76">
              <w:rPr>
                <w:rFonts w:ascii="Calibri" w:hAnsi="Calibri" w:cs="Calibri"/>
                <w:bCs/>
                <w:szCs w:val="20"/>
              </w:rPr>
              <w:t xml:space="preserve">atitud, </w:t>
            </w:r>
          </w:p>
          <w:p w14:paraId="0CCD2685" w14:textId="04DB6C6D" w:rsidR="005D0D76" w:rsidRPr="003059F7" w:rsidRDefault="003059F7" w:rsidP="00522B49">
            <w:pPr>
              <w:pStyle w:val="Prrafodelista"/>
              <w:keepLines/>
              <w:numPr>
                <w:ilvl w:val="1"/>
                <w:numId w:val="43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Modifica </w:t>
            </w:r>
            <w:r w:rsidR="005D0D76">
              <w:rPr>
                <w:rFonts w:ascii="Calibri" w:hAnsi="Calibri" w:cs="Calibri"/>
                <w:bCs/>
                <w:szCs w:val="20"/>
              </w:rPr>
              <w:t>longitud.</w:t>
            </w:r>
            <w:r w:rsidR="005D0D76" w:rsidRPr="00491F84">
              <w:rPr>
                <w:rFonts w:ascii="Calibri" w:hAnsi="Calibri" w:cs="Calibri"/>
                <w:bCs/>
                <w:szCs w:val="20"/>
              </w:rPr>
              <w:t xml:space="preserve"> </w:t>
            </w:r>
          </w:p>
          <w:p w14:paraId="354B762A" w14:textId="36B915F4" w:rsidR="005D0D76" w:rsidRPr="00941739" w:rsidRDefault="005D0D76" w:rsidP="00941739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szCs w:val="20"/>
              </w:rPr>
            </w:pPr>
            <w:r w:rsidRPr="00941739">
              <w:rPr>
                <w:rFonts w:asciiTheme="minorHAnsi" w:hAnsiTheme="minorHAnsi" w:cstheme="minorHAnsi"/>
                <w:szCs w:val="20"/>
              </w:rPr>
              <w:t>Sección.- Factores:</w:t>
            </w:r>
          </w:p>
          <w:p w14:paraId="5229A01A" w14:textId="77777777" w:rsidR="003059F7" w:rsidRPr="008B68C1" w:rsidRDefault="003059F7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Modifica la División, </w:t>
            </w:r>
          </w:p>
          <w:p w14:paraId="21EFF132" w14:textId="77777777" w:rsidR="003059F7" w:rsidRPr="003059F7" w:rsidRDefault="003059F7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Modifica el </w:t>
            </w:r>
            <w:r w:rsidRPr="008F55DA">
              <w:rPr>
                <w:rFonts w:ascii="Calibri" w:hAnsi="Calibri" w:cs="Calibri"/>
                <w:bCs/>
                <w:szCs w:val="20"/>
              </w:rPr>
              <w:t>Grupo</w:t>
            </w:r>
            <w:r>
              <w:rPr>
                <w:rFonts w:ascii="Calibri" w:hAnsi="Calibri" w:cs="Calibri"/>
                <w:bCs/>
                <w:szCs w:val="20"/>
              </w:rPr>
              <w:t xml:space="preserve">, </w:t>
            </w:r>
          </w:p>
          <w:p w14:paraId="1244CE69" w14:textId="16A7561F" w:rsidR="005D0D76" w:rsidRPr="00FB2C26" w:rsidRDefault="003059F7" w:rsidP="00522B49">
            <w:pPr>
              <w:pStyle w:val="Prrafodelista"/>
              <w:keepLines/>
              <w:numPr>
                <w:ilvl w:val="0"/>
                <w:numId w:val="21"/>
              </w:numPr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</w:t>
            </w:r>
            <w:r w:rsidRPr="008B68C1">
              <w:rPr>
                <w:rFonts w:ascii="Calibri" w:hAnsi="Calibri" w:cs="Calibri"/>
                <w:bCs/>
                <w:szCs w:val="20"/>
              </w:rPr>
              <w:t xml:space="preserve"> la Fracción</w:t>
            </w:r>
            <w:r w:rsidR="0070176D">
              <w:rPr>
                <w:rFonts w:ascii="Calibri" w:hAnsi="Calibri" w:cs="Calibri"/>
                <w:bCs/>
                <w:szCs w:val="20"/>
              </w:rPr>
              <w:t>.</w:t>
            </w:r>
          </w:p>
        </w:tc>
      </w:tr>
      <w:tr w:rsidR="005D0D76" w:rsidRPr="00E4155A" w14:paraId="1620EB6E" w14:textId="77777777" w:rsidTr="005D0D76">
        <w:trPr>
          <w:trHeight w:val="854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0267FDF0" w14:textId="77777777" w:rsidR="005D0D76" w:rsidRPr="00AD1D1C" w:rsidRDefault="005D0D76" w:rsidP="00522B49">
            <w:pPr>
              <w:pStyle w:val="Prrafodelista"/>
              <w:numPr>
                <w:ilvl w:val="0"/>
                <w:numId w:val="9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6A859C0E" w14:textId="77777777" w:rsidR="005D0D76" w:rsidRDefault="005D0D76" w:rsidP="005D0D76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22C0A3F3" w14:textId="6FB7807C" w:rsidR="005D0D76" w:rsidRDefault="005D0D76" w:rsidP="005D0D76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De acuerdo a la División, Grupo y Fracción </w:t>
            </w:r>
            <w:r w:rsidR="003059F7">
              <w:rPr>
                <w:rFonts w:ascii="Calibri" w:hAnsi="Calibri" w:cs="Calibri"/>
                <w:bCs/>
                <w:szCs w:val="20"/>
              </w:rPr>
              <w:t>modificadas</w:t>
            </w:r>
            <w:r>
              <w:rPr>
                <w:rFonts w:ascii="Calibri" w:hAnsi="Calibri" w:cs="Calibri"/>
                <w:bCs/>
                <w:szCs w:val="20"/>
              </w:rPr>
              <w:t xml:space="preserve"> por los usuarios correspondientes:</w:t>
            </w:r>
          </w:p>
          <w:p w14:paraId="535E6A1B" w14:textId="77777777" w:rsidR="005D0D76" w:rsidRPr="00FB2C26" w:rsidRDefault="005D0D76" w:rsidP="00522B49">
            <w:pPr>
              <w:pStyle w:val="Prrafodelista"/>
              <w:keepLines/>
              <w:numPr>
                <w:ilvl w:val="0"/>
                <w:numId w:val="33"/>
              </w:numPr>
              <w:rPr>
                <w:rFonts w:ascii="Calibri" w:hAnsi="Calibri" w:cs="Calibri"/>
                <w:bCs/>
                <w:szCs w:val="20"/>
              </w:rPr>
            </w:pPr>
            <w:r w:rsidRPr="00FB2C26">
              <w:rPr>
                <w:rFonts w:ascii="Calibri" w:hAnsi="Calibri" w:cs="Calibri"/>
                <w:bCs/>
                <w:szCs w:val="20"/>
              </w:rPr>
              <w:t>Muestra la Actividad Económica y Descripción de la Actividad económica,</w:t>
            </w:r>
          </w:p>
          <w:p w14:paraId="68197CED" w14:textId="77777777" w:rsidR="005D0D76" w:rsidRPr="00FB2C26" w:rsidRDefault="005D0D76" w:rsidP="00522B49">
            <w:pPr>
              <w:pStyle w:val="Prrafodelista"/>
              <w:keepLines/>
              <w:numPr>
                <w:ilvl w:val="0"/>
                <w:numId w:val="33"/>
              </w:numPr>
              <w:rPr>
                <w:rFonts w:ascii="Calibri" w:hAnsi="Calibri" w:cs="Calibri"/>
                <w:bCs/>
                <w:szCs w:val="20"/>
              </w:rPr>
            </w:pPr>
            <w:r w:rsidRPr="00FB2C26">
              <w:rPr>
                <w:rFonts w:ascii="Calibri" w:hAnsi="Calibri" w:cs="Calibri"/>
                <w:bCs/>
                <w:szCs w:val="20"/>
              </w:rPr>
              <w:t>Muestra el Grupo y la Zona de los factores de Criminalidad y Distancia, de acuerdo la Entidad Federativa y la Delegación/Municipio en la que se encuentra ubicada la instalación.</w:t>
            </w:r>
          </w:p>
          <w:p w14:paraId="5A2A7E5F" w14:textId="15F64566" w:rsidR="006801E5" w:rsidRDefault="006801E5" w:rsidP="006801E5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De acuerdo a la modificación de la ubicación en Mapa Google por el usuario </w:t>
            </w:r>
            <w:r>
              <w:rPr>
                <w:rFonts w:ascii="Calibri" w:hAnsi="Calibri" w:cs="Calibri"/>
                <w:bCs/>
                <w:szCs w:val="20"/>
              </w:rPr>
              <w:lastRenderedPageBreak/>
              <w:t>correspondiente:</w:t>
            </w:r>
          </w:p>
          <w:p w14:paraId="2B3EE21F" w14:textId="77777777" w:rsidR="006801E5" w:rsidRPr="00355DDC" w:rsidRDefault="006801E5" w:rsidP="006801E5">
            <w:pPr>
              <w:pStyle w:val="Prrafodelista"/>
              <w:keepLines/>
              <w:numPr>
                <w:ilvl w:val="0"/>
                <w:numId w:val="5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Muestra </w:t>
            </w:r>
            <w:r w:rsidRPr="00355DDC">
              <w:rPr>
                <w:rFonts w:ascii="Calibri" w:hAnsi="Calibri" w:cs="Calibri"/>
                <w:bCs/>
                <w:szCs w:val="20"/>
              </w:rPr>
              <w:t>Latitud,</w:t>
            </w:r>
          </w:p>
          <w:p w14:paraId="26759069" w14:textId="77777777" w:rsidR="006801E5" w:rsidRPr="00355DDC" w:rsidRDefault="006801E5" w:rsidP="006801E5">
            <w:pPr>
              <w:pStyle w:val="Prrafodelista"/>
              <w:keepLines/>
              <w:numPr>
                <w:ilvl w:val="0"/>
                <w:numId w:val="51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Muestra </w:t>
            </w:r>
            <w:r w:rsidRPr="00355DDC">
              <w:rPr>
                <w:rFonts w:ascii="Calibri" w:hAnsi="Calibri" w:cs="Calibri"/>
                <w:bCs/>
                <w:szCs w:val="20"/>
              </w:rPr>
              <w:t>Longitud.</w:t>
            </w:r>
          </w:p>
          <w:p w14:paraId="0731DB1F" w14:textId="2703A071" w:rsidR="006801E5" w:rsidRDefault="006801E5" w:rsidP="006801E5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De acuerdo a la longitud y latitud modificada por el usuario correspondiente:</w:t>
            </w:r>
          </w:p>
          <w:p w14:paraId="3C43F529" w14:textId="74A18142" w:rsidR="005D0D76" w:rsidRDefault="006801E5" w:rsidP="00522B49">
            <w:pPr>
              <w:pStyle w:val="Prrafodelista"/>
              <w:keepLines/>
              <w:numPr>
                <w:ilvl w:val="0"/>
                <w:numId w:val="33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Muestra Componente de GOOGLE MAPS con la ubicación de la instalación.</w:t>
            </w:r>
          </w:p>
        </w:tc>
      </w:tr>
      <w:tr w:rsidR="005D0D76" w:rsidRPr="00E4155A" w14:paraId="068957C0" w14:textId="77777777" w:rsidTr="005D0D76">
        <w:trPr>
          <w:trHeight w:val="697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07F4A405" w14:textId="77777777" w:rsidR="005D0D76" w:rsidRPr="00AD1D1C" w:rsidRDefault="005D0D76" w:rsidP="00522B49">
            <w:pPr>
              <w:pStyle w:val="Prrafodelista"/>
              <w:numPr>
                <w:ilvl w:val="0"/>
                <w:numId w:val="9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4F450B1D" w14:textId="77777777" w:rsidR="005D0D76" w:rsidRDefault="005D0D76" w:rsidP="005D0D76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Usuarios</w:t>
            </w:r>
          </w:p>
          <w:p w14:paraId="26C83353" w14:textId="77777777" w:rsidR="005D0D76" w:rsidRDefault="005D0D76" w:rsidP="005D0D76">
            <w:pPr>
              <w:keepLines/>
              <w:spacing w:before="0" w:after="0" w:line="276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DPE, DGAJ y DAR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6965BE2F" w14:textId="35279E70" w:rsidR="005D0D76" w:rsidRPr="007F1531" w:rsidRDefault="005D0D76" w:rsidP="00522B49">
            <w:pPr>
              <w:pStyle w:val="Prrafodelista"/>
              <w:keepLines/>
              <w:numPr>
                <w:ilvl w:val="0"/>
                <w:numId w:val="22"/>
              </w:numPr>
              <w:rPr>
                <w:rFonts w:ascii="Calibri" w:hAnsi="Calibri" w:cs="Calibri"/>
                <w:bCs/>
                <w:szCs w:val="20"/>
              </w:rPr>
            </w:pPr>
            <w:r w:rsidRPr="007F1531">
              <w:rPr>
                <w:rFonts w:ascii="Calibri" w:hAnsi="Calibri" w:cs="Calibri"/>
                <w:bCs/>
                <w:szCs w:val="20"/>
              </w:rPr>
              <w:t xml:space="preserve">Al finalizar </w:t>
            </w:r>
            <w:r w:rsidR="005F2CBA">
              <w:rPr>
                <w:rFonts w:ascii="Calibri" w:hAnsi="Calibri" w:cs="Calibri"/>
                <w:bCs/>
                <w:szCs w:val="20"/>
              </w:rPr>
              <w:t>la modificación de</w:t>
            </w:r>
            <w:r w:rsidRPr="007F1531">
              <w:rPr>
                <w:rFonts w:ascii="Calibri" w:hAnsi="Calibri" w:cs="Calibri"/>
                <w:bCs/>
                <w:szCs w:val="20"/>
              </w:rPr>
              <w:t xml:space="preserve"> los datos correspondientes</w:t>
            </w:r>
            <w:r>
              <w:rPr>
                <w:rFonts w:ascii="Calibri" w:hAnsi="Calibri" w:cs="Calibri"/>
                <w:bCs/>
                <w:szCs w:val="20"/>
              </w:rPr>
              <w:t xml:space="preserve"> por usuario</w:t>
            </w:r>
            <w:r w:rsidRPr="007F1531">
              <w:rPr>
                <w:rFonts w:ascii="Calibri" w:hAnsi="Calibri" w:cs="Calibri"/>
                <w:bCs/>
                <w:szCs w:val="20"/>
              </w:rPr>
              <w:t>, selecciona el botón “Guardar”, continuando el flujo en el siguiente paso.</w:t>
            </w:r>
          </w:p>
          <w:p w14:paraId="7F3DF267" w14:textId="77777777" w:rsidR="005D0D76" w:rsidRPr="004E3A19" w:rsidRDefault="005D0D76" w:rsidP="00522B49">
            <w:pPr>
              <w:pStyle w:val="Prrafodelista"/>
              <w:keepLines/>
              <w:numPr>
                <w:ilvl w:val="0"/>
                <w:numId w:val="22"/>
              </w:numPr>
              <w:rPr>
                <w:rFonts w:ascii="Calibri" w:hAnsi="Calibri" w:cs="Calibri"/>
                <w:bCs/>
                <w:szCs w:val="20"/>
              </w:rPr>
            </w:pPr>
            <w:r w:rsidRPr="007F1531">
              <w:rPr>
                <w:rFonts w:ascii="Calibri" w:hAnsi="Calibri" w:cs="Calibri"/>
                <w:bCs/>
                <w:szCs w:val="20"/>
              </w:rPr>
              <w:t xml:space="preserve">En caso que seleccione el botón “Cancelar”, no ejecuta ninguna acción y continúa el flujo en el </w:t>
            </w:r>
            <w:r w:rsidRPr="00FB2C26">
              <w:rPr>
                <w:rFonts w:ascii="Calibri" w:hAnsi="Calibri" w:cs="Calibri"/>
                <w:b/>
                <w:bCs/>
                <w:szCs w:val="20"/>
              </w:rPr>
              <w:t>AG01 Cancelar.</w:t>
            </w:r>
          </w:p>
        </w:tc>
      </w:tr>
      <w:tr w:rsidR="005D0D76" w:rsidRPr="00E4155A" w14:paraId="376EBABA" w14:textId="77777777" w:rsidTr="005D0D76">
        <w:trPr>
          <w:trHeight w:val="1520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5DF81DD1" w14:textId="77777777" w:rsidR="005D0D76" w:rsidRPr="00AD1D1C" w:rsidRDefault="005D0D76" w:rsidP="00522B49">
            <w:pPr>
              <w:pStyle w:val="Prrafodelista"/>
              <w:numPr>
                <w:ilvl w:val="0"/>
                <w:numId w:val="9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29CB631" w14:textId="77777777" w:rsidR="005D0D76" w:rsidRPr="00E4155A" w:rsidRDefault="005D0D76" w:rsidP="005D0D76">
            <w:pPr>
              <w:keepLines/>
              <w:spacing w:before="0" w:after="0" w:line="276" w:lineRule="auto"/>
              <w:jc w:val="center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2106326C" w14:textId="77777777" w:rsidR="005D0D76" w:rsidRDefault="005D0D76" w:rsidP="005D0D76">
            <w:pPr>
              <w:rPr>
                <w:rFonts w:asciiTheme="minorHAnsi" w:hAnsiTheme="minorHAnsi" w:cstheme="minorHAnsi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A036F7">
              <w:rPr>
                <w:rFonts w:asciiTheme="minorHAnsi" w:hAnsiTheme="minorHAnsi" w:cstheme="minorHAnsi"/>
                <w:b/>
                <w:szCs w:val="20"/>
              </w:rPr>
              <w:t>V01</w:t>
            </w:r>
            <w:r w:rsidRPr="00A036F7">
              <w:rPr>
                <w:rFonts w:asciiTheme="minorHAnsi" w:hAnsiTheme="minorHAnsi" w:cstheme="minorHAnsi"/>
                <w:szCs w:val="20"/>
              </w:rPr>
              <w:t xml:space="preserve">, </w:t>
            </w:r>
            <w:r w:rsidRPr="00A036F7">
              <w:rPr>
                <w:rFonts w:asciiTheme="minorHAnsi" w:hAnsiTheme="minorHAnsi" w:cstheme="minorHAnsi"/>
                <w:b/>
                <w:szCs w:val="20"/>
              </w:rPr>
              <w:t>V02</w:t>
            </w:r>
            <w:r>
              <w:rPr>
                <w:rFonts w:asciiTheme="minorHAnsi" w:hAnsiTheme="minorHAnsi" w:cstheme="minorHAnsi"/>
                <w:b/>
                <w:szCs w:val="20"/>
              </w:rPr>
              <w:t>, V03</w:t>
            </w:r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Cs w:val="20"/>
              </w:rPr>
              <w:t>y V04.</w:t>
            </w:r>
          </w:p>
          <w:p w14:paraId="05C90AB1" w14:textId="77777777" w:rsidR="005D0D76" w:rsidRPr="00E62BB0" w:rsidRDefault="005D0D76" w:rsidP="005D0D76">
            <w:pPr>
              <w:ind w:left="567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62BB0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 y mostrara mensaje de acuerdo a la validación. Continúa en el paso 2 del presente flujo.</w:t>
            </w:r>
          </w:p>
          <w:p w14:paraId="68939581" w14:textId="77777777" w:rsidR="005D0D76" w:rsidRDefault="005D0D76" w:rsidP="005D0D76">
            <w:pPr>
              <w:rPr>
                <w:rFonts w:asciiTheme="minorHAnsi" w:hAnsiTheme="minorHAnsi" w:cstheme="minorHAnsi"/>
                <w:szCs w:val="20"/>
              </w:rPr>
            </w:pPr>
            <w:r w:rsidRPr="00FF1FC0">
              <w:rPr>
                <w:rFonts w:asciiTheme="minorHAnsi" w:hAnsiTheme="minorHAnsi" w:cstheme="minorHAnsi"/>
                <w:szCs w:val="20"/>
              </w:rPr>
              <w:t>Si termina la validación sin problema, el flujo continúa en el siguiente paso.</w:t>
            </w:r>
          </w:p>
          <w:p w14:paraId="0CABD749" w14:textId="5C9B9E3F" w:rsidR="008C1B84" w:rsidRPr="004E3A19" w:rsidRDefault="008C1B84" w:rsidP="005D0D76">
            <w:p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Ver regla de negocio </w:t>
            </w:r>
            <w:r>
              <w:rPr>
                <w:rFonts w:asciiTheme="minorHAnsi" w:hAnsiTheme="minorHAnsi" w:cstheme="minorHAnsi"/>
                <w:b/>
                <w:szCs w:val="20"/>
                <w:lang w:eastAsia="es-MX"/>
              </w:rPr>
              <w:t>RN–DPE/DGAJ/DAR–002.</w:t>
            </w:r>
          </w:p>
        </w:tc>
      </w:tr>
      <w:tr w:rsidR="005D0D76" w:rsidRPr="00E4155A" w14:paraId="74B32569" w14:textId="77777777" w:rsidTr="005D0D76">
        <w:trPr>
          <w:trHeight w:val="1264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2DFE35AE" w14:textId="77777777" w:rsidR="005D0D76" w:rsidRPr="00AD1D1C" w:rsidRDefault="005D0D76" w:rsidP="00522B49">
            <w:pPr>
              <w:pStyle w:val="Prrafodelista"/>
              <w:numPr>
                <w:ilvl w:val="0"/>
                <w:numId w:val="9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0C5E3253" w14:textId="77777777" w:rsidR="005D0D76" w:rsidRDefault="005D0D76" w:rsidP="005D0D76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4BD5307" w14:textId="71469E44" w:rsidR="005D0D76" w:rsidRPr="001A085D" w:rsidRDefault="005D0D76" w:rsidP="005D0D76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Guarda los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datos </w:t>
            </w:r>
            <w:r w:rsidR="007133BC">
              <w:rPr>
                <w:rFonts w:asciiTheme="minorHAnsi" w:hAnsiTheme="minorHAnsi" w:cstheme="minorHAnsi"/>
                <w:color w:val="000000" w:themeColor="text1"/>
                <w:szCs w:val="20"/>
              </w:rPr>
              <w:t>modificados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por los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usuario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y muestra mensaje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Instalación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  <w:r w:rsidR="007133BC">
              <w:rPr>
                <w:rFonts w:asciiTheme="minorHAnsi" w:hAnsiTheme="minorHAnsi" w:cstheme="minorHAnsi"/>
                <w:color w:val="000000" w:themeColor="text1"/>
                <w:szCs w:val="20"/>
              </w:rPr>
              <w:t>modificada</w:t>
            </w:r>
            <w:r w:rsidR="0070176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correctamente”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3E26E1D9" w14:textId="77777777" w:rsidR="005D0D76" w:rsidRPr="004E3A19" w:rsidRDefault="005D0D76" w:rsidP="00522B49">
            <w:pPr>
              <w:pStyle w:val="Prrafodelista"/>
              <w:keepLines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eastAsia="es-MX"/>
              </w:rPr>
            </w:pPr>
            <w:r w:rsidRPr="00E62BB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lo contrario, continúa en el </w:t>
            </w:r>
            <w:r w:rsidRPr="00E62BB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E62BB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5D0D76" w:rsidRPr="00E4155A" w14:paraId="16CFE052" w14:textId="77777777" w:rsidTr="005D0D76">
        <w:trPr>
          <w:trHeight w:val="553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7AF1659" w14:textId="77777777" w:rsidR="005D0D76" w:rsidRPr="00E4155A" w:rsidRDefault="005D0D76" w:rsidP="00522B49">
            <w:pPr>
              <w:pStyle w:val="Prrafodelista"/>
              <w:numPr>
                <w:ilvl w:val="0"/>
                <w:numId w:val="9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4582" w:type="pct"/>
            <w:gridSpan w:val="2"/>
            <w:shd w:val="clear" w:color="auto" w:fill="auto"/>
            <w:vAlign w:val="center"/>
          </w:tcPr>
          <w:p w14:paraId="32F908B5" w14:textId="77777777" w:rsidR="005D0D76" w:rsidRPr="00B9079D" w:rsidRDefault="005D0D76" w:rsidP="005D0D76">
            <w:pPr>
              <w:keepLines/>
              <w:jc w:val="left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Theme="minorHAnsi" w:hAnsiTheme="minorHAnsi"/>
              </w:rPr>
              <w:t>Fin del F</w:t>
            </w:r>
            <w:r w:rsidRPr="0029439A">
              <w:rPr>
                <w:rFonts w:asciiTheme="minorHAnsi" w:hAnsiTheme="minorHAnsi"/>
              </w:rPr>
              <w:t xml:space="preserve">lujo </w:t>
            </w:r>
            <w:r>
              <w:rPr>
                <w:rFonts w:asciiTheme="minorHAnsi" w:hAnsiTheme="minorHAnsi"/>
              </w:rPr>
              <w:t>Opcional</w:t>
            </w:r>
            <w:r w:rsidRPr="0029439A">
              <w:rPr>
                <w:rFonts w:asciiTheme="minorHAnsi" w:hAnsiTheme="minorHAnsi"/>
              </w:rPr>
              <w:t>.</w:t>
            </w:r>
          </w:p>
        </w:tc>
      </w:tr>
    </w:tbl>
    <w:p w14:paraId="1ACD349E" w14:textId="4E1BB1FC" w:rsidR="00E27484" w:rsidRDefault="00E27484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color w:val="0070C0"/>
          <w:kern w:val="32"/>
          <w:szCs w:val="20"/>
        </w:rPr>
      </w:pPr>
    </w:p>
    <w:p w14:paraId="55EAE192" w14:textId="77777777" w:rsidR="00E6742A" w:rsidRDefault="00E6742A" w:rsidP="00E6742A">
      <w:pPr>
        <w:pStyle w:val="EstiloTtulo1Antes6ptoDespus3ptoInterlineadoMn"/>
        <w:ind w:left="1728"/>
        <w:rPr>
          <w:rFonts w:asciiTheme="minorHAnsi" w:hAnsiTheme="minorHAnsi" w:cstheme="minorHAnsi"/>
          <w:color w:val="0070C0"/>
          <w:sz w:val="20"/>
        </w:rPr>
        <w:sectPr w:rsidR="00E6742A" w:rsidSect="00C254C3">
          <w:pgSz w:w="12242" w:h="15842" w:code="1"/>
          <w:pgMar w:top="567" w:right="1134" w:bottom="567" w:left="1134" w:header="567" w:footer="454" w:gutter="0"/>
          <w:cols w:space="708"/>
          <w:docGrid w:linePitch="360"/>
        </w:sectPr>
      </w:pPr>
      <w:bookmarkStart w:id="90" w:name="_Toc483324355"/>
      <w:bookmarkEnd w:id="88"/>
    </w:p>
    <w:p w14:paraId="56193213" w14:textId="5D980B5D" w:rsidR="0075562B" w:rsidRPr="001C54A6" w:rsidRDefault="0075562B" w:rsidP="0075562B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70C0"/>
          <w:sz w:val="20"/>
        </w:rPr>
      </w:pPr>
      <w:bookmarkStart w:id="91" w:name="_Toc487469185"/>
      <w:r>
        <w:rPr>
          <w:rFonts w:asciiTheme="minorHAnsi" w:hAnsiTheme="minorHAnsi" w:cstheme="minorHAnsi"/>
          <w:sz w:val="20"/>
        </w:rPr>
        <w:lastRenderedPageBreak/>
        <w:t xml:space="preserve">AO03 </w:t>
      </w:r>
      <w:r w:rsidR="002A445B">
        <w:rPr>
          <w:rFonts w:asciiTheme="minorHAnsi" w:hAnsiTheme="minorHAnsi" w:cstheme="minorHAnsi"/>
          <w:color w:val="000000" w:themeColor="text1"/>
          <w:sz w:val="20"/>
        </w:rPr>
        <w:t>Ver Detalle</w:t>
      </w:r>
      <w:r w:rsidR="002A445B" w:rsidRPr="001A085D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2A445B">
        <w:rPr>
          <w:rFonts w:asciiTheme="minorHAnsi" w:hAnsiTheme="minorHAnsi" w:cstheme="minorHAnsi"/>
          <w:color w:val="000000" w:themeColor="text1"/>
          <w:sz w:val="20"/>
        </w:rPr>
        <w:t xml:space="preserve">de </w:t>
      </w:r>
      <w:r>
        <w:rPr>
          <w:rFonts w:asciiTheme="minorHAnsi" w:hAnsiTheme="minorHAnsi" w:cstheme="minorHAnsi"/>
          <w:sz w:val="20"/>
        </w:rPr>
        <w:t>Instalación</w:t>
      </w:r>
      <w:bookmarkEnd w:id="91"/>
    </w:p>
    <w:tbl>
      <w:tblPr>
        <w:tblW w:w="45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70"/>
        <w:gridCol w:w="1750"/>
        <w:gridCol w:w="6682"/>
      </w:tblGrid>
      <w:tr w:rsidR="0075562B" w:rsidRPr="00E4155A" w14:paraId="4AC00775" w14:textId="77777777" w:rsidTr="002436AE">
        <w:trPr>
          <w:tblHeader/>
          <w:jc w:val="center"/>
        </w:trPr>
        <w:tc>
          <w:tcPr>
            <w:tcW w:w="418" w:type="pct"/>
            <w:shd w:val="clear" w:color="auto" w:fill="BFBFBF" w:themeFill="background1" w:themeFillShade="BF"/>
            <w:vAlign w:val="center"/>
          </w:tcPr>
          <w:p w14:paraId="1FA2DB52" w14:textId="77777777" w:rsidR="0075562B" w:rsidRPr="00F12DBD" w:rsidRDefault="0075562B" w:rsidP="002436A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951" w:type="pct"/>
            <w:shd w:val="clear" w:color="auto" w:fill="BFBFBF" w:themeFill="background1" w:themeFillShade="BF"/>
          </w:tcPr>
          <w:p w14:paraId="45C49927" w14:textId="77777777" w:rsidR="0075562B" w:rsidRPr="00F12DBD" w:rsidRDefault="0075562B" w:rsidP="002436A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31" w:type="pct"/>
            <w:shd w:val="clear" w:color="auto" w:fill="BFBFBF" w:themeFill="background1" w:themeFillShade="BF"/>
          </w:tcPr>
          <w:p w14:paraId="22344822" w14:textId="77777777" w:rsidR="0075562B" w:rsidRPr="00F12DBD" w:rsidRDefault="0075562B" w:rsidP="002436A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75562B" w:rsidRPr="00E4155A" w14:paraId="0D308A8F" w14:textId="77777777" w:rsidTr="002436AE">
        <w:trPr>
          <w:trHeight w:val="982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43EAFBCE" w14:textId="77777777" w:rsidR="0075562B" w:rsidRPr="00405E53" w:rsidRDefault="0075562B" w:rsidP="00522B49">
            <w:pPr>
              <w:pStyle w:val="Prrafodelista"/>
              <w:numPr>
                <w:ilvl w:val="0"/>
                <w:numId w:val="20"/>
              </w:numPr>
              <w:ind w:right="-190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28CAE1AF" w14:textId="77777777" w:rsidR="0075562B" w:rsidRPr="00E4155A" w:rsidRDefault="0075562B" w:rsidP="002436AE">
            <w:pPr>
              <w:keepLines/>
              <w:spacing w:before="0" w:after="0" w:line="276" w:lineRule="auto"/>
              <w:jc w:val="center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617C876C" w14:textId="7A4E4CF2" w:rsidR="002A445B" w:rsidRPr="007275A7" w:rsidRDefault="002A445B" w:rsidP="002A445B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Despliega </w:t>
            </w:r>
            <w:r w:rsidRPr="007275A7">
              <w:rPr>
                <w:rFonts w:asciiTheme="minorHAnsi" w:hAnsiTheme="minorHAnsi" w:cstheme="minorHAnsi"/>
                <w:szCs w:val="20"/>
              </w:rPr>
              <w:t>fo</w:t>
            </w:r>
            <w:r>
              <w:rPr>
                <w:rFonts w:asciiTheme="minorHAnsi" w:hAnsiTheme="minorHAnsi" w:cstheme="minorHAnsi"/>
                <w:szCs w:val="20"/>
              </w:rPr>
              <w:t xml:space="preserve">rmulario con los  siguientes campos </w:t>
            </w:r>
            <w:r>
              <w:rPr>
                <w:rFonts w:ascii="Calibri" w:hAnsi="Calibri" w:cs="Calibri"/>
                <w:bCs/>
                <w:szCs w:val="20"/>
              </w:rPr>
              <w:t>(solo lectura),</w:t>
            </w:r>
            <w:r>
              <w:rPr>
                <w:rFonts w:asciiTheme="minorHAnsi" w:hAnsiTheme="minorHAnsi" w:cstheme="minorHAnsi"/>
                <w:szCs w:val="20"/>
              </w:rPr>
              <w:t xml:space="preserve"> del registro de instalación seleccionando</w:t>
            </w:r>
            <w:r w:rsidRPr="007275A7">
              <w:rPr>
                <w:rFonts w:asciiTheme="minorHAnsi" w:hAnsiTheme="minorHAnsi" w:cstheme="minorHAnsi"/>
                <w:szCs w:val="20"/>
              </w:rPr>
              <w:t>:</w:t>
            </w:r>
          </w:p>
          <w:p w14:paraId="6F411573" w14:textId="5E8AE2CE" w:rsidR="0075562B" w:rsidRPr="00332B25" w:rsidRDefault="0075562B" w:rsidP="00522B49">
            <w:pPr>
              <w:pStyle w:val="Prrafodelista"/>
              <w:keepLines/>
              <w:numPr>
                <w:ilvl w:val="0"/>
                <w:numId w:val="25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332B25">
              <w:rPr>
                <w:rFonts w:asciiTheme="minorHAnsi" w:hAnsiTheme="minorHAnsi" w:cstheme="minorHAnsi"/>
                <w:bCs/>
                <w:szCs w:val="20"/>
              </w:rPr>
              <w:t>No. Instalación</w:t>
            </w:r>
            <w:r w:rsidR="00573800"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  <w:p w14:paraId="2EE0D9C2" w14:textId="0E27F0DC" w:rsidR="0075562B" w:rsidRDefault="0075562B" w:rsidP="00522B49">
            <w:pPr>
              <w:pStyle w:val="Prrafodelista"/>
              <w:keepLines/>
              <w:numPr>
                <w:ilvl w:val="0"/>
                <w:numId w:val="1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Datos del </w:t>
            </w:r>
            <w:r w:rsidRPr="00EE3E9E">
              <w:rPr>
                <w:rFonts w:asciiTheme="minorHAnsi" w:hAnsiTheme="minorHAnsi" w:cstheme="minorHAnsi"/>
                <w:bCs/>
                <w:szCs w:val="20"/>
              </w:rPr>
              <w:t>Cliente</w:t>
            </w:r>
            <w:r w:rsidR="00573800">
              <w:rPr>
                <w:rFonts w:asciiTheme="minorHAnsi" w:hAnsiTheme="minorHAnsi" w:cstheme="minorHAnsi"/>
                <w:bCs/>
                <w:szCs w:val="20"/>
              </w:rPr>
              <w:t>:</w:t>
            </w:r>
          </w:p>
          <w:p w14:paraId="030EC06C" w14:textId="59A863BC" w:rsidR="0075562B" w:rsidRDefault="0075562B" w:rsidP="00522B49">
            <w:pPr>
              <w:pStyle w:val="Prrafodelista"/>
              <w:keepLines/>
              <w:numPr>
                <w:ilvl w:val="1"/>
                <w:numId w:val="1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Nombre o Razón </w:t>
            </w:r>
            <w:r w:rsidR="00DF123E">
              <w:rPr>
                <w:rFonts w:asciiTheme="minorHAnsi" w:hAnsiTheme="minorHAnsi" w:cstheme="minorHAnsi"/>
                <w:bCs/>
                <w:szCs w:val="20"/>
              </w:rPr>
              <w:t>Social</w:t>
            </w:r>
            <w:r w:rsidR="00573800"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  <w:p w14:paraId="6C2458BA" w14:textId="2C06FDA9" w:rsidR="00DF123E" w:rsidRPr="00DF123E" w:rsidRDefault="00DF123E" w:rsidP="00522B49">
            <w:pPr>
              <w:pStyle w:val="Prrafodelista"/>
              <w:keepLines/>
              <w:numPr>
                <w:ilvl w:val="1"/>
                <w:numId w:val="1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Nombre corto</w:t>
            </w:r>
            <w:r w:rsidR="00573800"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  <w:p w14:paraId="67F893A6" w14:textId="718E6543" w:rsidR="0075562B" w:rsidRDefault="0075562B" w:rsidP="00522B49">
            <w:pPr>
              <w:pStyle w:val="Prrafodelista"/>
              <w:keepLines/>
              <w:numPr>
                <w:ilvl w:val="1"/>
                <w:numId w:val="17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CD06C9">
              <w:rPr>
                <w:rFonts w:asciiTheme="minorHAnsi" w:hAnsiTheme="minorHAnsi" w:cstheme="minorHAnsi"/>
                <w:bCs/>
                <w:szCs w:val="20"/>
              </w:rPr>
              <w:t xml:space="preserve">RFC </w:t>
            </w:r>
            <w:r w:rsidR="00573800">
              <w:rPr>
                <w:rFonts w:asciiTheme="minorHAnsi" w:hAnsiTheme="minorHAnsi" w:cstheme="minorHAnsi"/>
                <w:bCs/>
                <w:szCs w:val="20"/>
              </w:rPr>
              <w:t>:</w:t>
            </w:r>
          </w:p>
          <w:p w14:paraId="66AD9EC0" w14:textId="2D4FD6C1" w:rsidR="0075562B" w:rsidRDefault="0075562B" w:rsidP="002436AE">
            <w:pPr>
              <w:pStyle w:val="Prrafodelista"/>
              <w:keepLines/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Datos de la Instalación </w:t>
            </w:r>
            <w:r w:rsidR="00573800">
              <w:rPr>
                <w:rFonts w:asciiTheme="minorHAnsi" w:hAnsiTheme="minorHAnsi" w:cstheme="minorHAnsi"/>
                <w:bCs/>
                <w:szCs w:val="20"/>
              </w:rPr>
              <w:t>:</w:t>
            </w:r>
          </w:p>
          <w:p w14:paraId="2DB018B2" w14:textId="6AEE71BE" w:rsidR="0075562B" w:rsidRDefault="0075562B" w:rsidP="002436AE">
            <w:pPr>
              <w:pStyle w:val="Prrafodelista"/>
              <w:keepLines/>
              <w:numPr>
                <w:ilvl w:val="1"/>
                <w:numId w:val="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Zona</w:t>
            </w:r>
            <w:r w:rsidR="00573800"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  <w:p w14:paraId="7EFE340B" w14:textId="588E78BD" w:rsidR="00DF123E" w:rsidRDefault="00DF123E" w:rsidP="002436AE">
            <w:pPr>
              <w:pStyle w:val="Prrafodelista"/>
              <w:keepLines/>
              <w:numPr>
                <w:ilvl w:val="1"/>
                <w:numId w:val="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Estación</w:t>
            </w:r>
            <w:r w:rsidR="00573800"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  <w:p w14:paraId="57B0428C" w14:textId="6CBAC818" w:rsidR="0075562B" w:rsidRDefault="0075562B" w:rsidP="002436AE">
            <w:pPr>
              <w:pStyle w:val="Prrafodelista"/>
              <w:keepLines/>
              <w:numPr>
                <w:ilvl w:val="1"/>
                <w:numId w:val="7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EE3E9E">
              <w:rPr>
                <w:rFonts w:asciiTheme="minorHAnsi" w:hAnsiTheme="minorHAnsi" w:cstheme="minorHAnsi"/>
                <w:bCs/>
                <w:szCs w:val="20"/>
              </w:rPr>
              <w:t>Nombre Instalación</w:t>
            </w:r>
            <w:r w:rsidR="00573800"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  <w:p w14:paraId="1FF5E58E" w14:textId="549B2DF7" w:rsidR="0075562B" w:rsidRDefault="0075562B" w:rsidP="002436AE">
            <w:pPr>
              <w:pStyle w:val="Prrafodelista"/>
              <w:keepLines/>
              <w:numPr>
                <w:ilvl w:val="1"/>
                <w:numId w:val="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Teléfono</w:t>
            </w:r>
            <w:r w:rsidR="00573800"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  <w:p w14:paraId="37743341" w14:textId="603F3046" w:rsidR="0075562B" w:rsidRDefault="0075562B" w:rsidP="002436AE">
            <w:pPr>
              <w:pStyle w:val="Prrafodelista"/>
              <w:keepLines/>
              <w:numPr>
                <w:ilvl w:val="1"/>
                <w:numId w:val="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Email</w:t>
            </w:r>
            <w:r w:rsidR="00573800"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  <w:p w14:paraId="04EF72F6" w14:textId="732BDB92" w:rsidR="00DF123E" w:rsidRDefault="00DF123E" w:rsidP="002436AE">
            <w:pPr>
              <w:pStyle w:val="Prrafodelista"/>
              <w:keepLines/>
              <w:numPr>
                <w:ilvl w:val="1"/>
                <w:numId w:val="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Fecha inicio</w:t>
            </w:r>
            <w:r w:rsidR="00573800"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  <w:p w14:paraId="10EA6FD5" w14:textId="01384262" w:rsidR="00DF123E" w:rsidRDefault="00DF123E" w:rsidP="002436AE">
            <w:pPr>
              <w:pStyle w:val="Prrafodelista"/>
              <w:keepLines/>
              <w:numPr>
                <w:ilvl w:val="1"/>
                <w:numId w:val="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Fecha fin</w:t>
            </w:r>
            <w:r w:rsidR="00573800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14:paraId="7FDF2711" w14:textId="4160CED8" w:rsidR="0075562B" w:rsidRPr="00EE3E9E" w:rsidRDefault="002A445B" w:rsidP="00491F84">
            <w:pPr>
              <w:pStyle w:val="Prrafodelista"/>
              <w:keepLines/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Datos del Domicilio de la Instalación</w:t>
            </w:r>
            <w:r w:rsidR="00573800">
              <w:rPr>
                <w:rFonts w:asciiTheme="minorHAnsi" w:hAnsiTheme="minorHAnsi" w:cstheme="minorHAnsi"/>
                <w:bCs/>
                <w:szCs w:val="20"/>
              </w:rPr>
              <w:t>:</w:t>
            </w:r>
          </w:p>
          <w:p w14:paraId="2EEAAAF1" w14:textId="39EC07CA" w:rsidR="0075562B" w:rsidRDefault="0075562B" w:rsidP="00491F84">
            <w:pPr>
              <w:pStyle w:val="Prrafodelista"/>
              <w:keepLines/>
              <w:numPr>
                <w:ilvl w:val="1"/>
                <w:numId w:val="7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E02475">
              <w:rPr>
                <w:rFonts w:asciiTheme="minorHAnsi" w:hAnsiTheme="minorHAnsi" w:cstheme="minorHAnsi"/>
                <w:bCs/>
                <w:szCs w:val="20"/>
              </w:rPr>
              <w:t xml:space="preserve">Calle </w:t>
            </w:r>
            <w:r w:rsidR="00573800"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  <w:p w14:paraId="7BACAB73" w14:textId="2EF3A9A0" w:rsidR="0075562B" w:rsidRPr="00E02475" w:rsidRDefault="0075562B" w:rsidP="00491F84">
            <w:pPr>
              <w:pStyle w:val="Prrafodelista"/>
              <w:keepLines/>
              <w:numPr>
                <w:ilvl w:val="1"/>
                <w:numId w:val="7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E02475">
              <w:rPr>
                <w:rFonts w:asciiTheme="minorHAnsi" w:hAnsiTheme="minorHAnsi" w:cstheme="minorHAnsi"/>
                <w:bCs/>
                <w:szCs w:val="20"/>
              </w:rPr>
              <w:t>N° Interior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573800"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  <w:p w14:paraId="2A3A5B0E" w14:textId="4324F981" w:rsidR="0075562B" w:rsidRDefault="0075562B" w:rsidP="00491F84">
            <w:pPr>
              <w:pStyle w:val="Prrafodelista"/>
              <w:keepLines/>
              <w:numPr>
                <w:ilvl w:val="1"/>
                <w:numId w:val="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N° Exterior </w:t>
            </w:r>
            <w:r w:rsidR="00573800"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  <w:p w14:paraId="1BC400BB" w14:textId="54BF1F6A" w:rsidR="0075562B" w:rsidRDefault="0075562B" w:rsidP="00491F84">
            <w:pPr>
              <w:pStyle w:val="Prrafodelista"/>
              <w:keepLines/>
              <w:numPr>
                <w:ilvl w:val="1"/>
                <w:numId w:val="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Referencia</w:t>
            </w:r>
            <w:r w:rsidR="00573800"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  <w:p w14:paraId="4766FBC9" w14:textId="54D63977" w:rsidR="002268C4" w:rsidRDefault="002268C4" w:rsidP="00491F84">
            <w:pPr>
              <w:pStyle w:val="Prrafodelista"/>
              <w:keepLines/>
              <w:numPr>
                <w:ilvl w:val="1"/>
                <w:numId w:val="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Colindancia,</w:t>
            </w:r>
          </w:p>
          <w:p w14:paraId="79FD7330" w14:textId="07191B43" w:rsidR="000B6F4E" w:rsidRDefault="000B6F4E" w:rsidP="00491F84">
            <w:pPr>
              <w:pStyle w:val="Prrafodelista"/>
              <w:keepLines/>
              <w:numPr>
                <w:ilvl w:val="1"/>
                <w:numId w:val="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Código Postal,</w:t>
            </w:r>
          </w:p>
          <w:p w14:paraId="495CB4D7" w14:textId="7C849517" w:rsidR="0075562B" w:rsidRPr="008C043D" w:rsidRDefault="0075562B" w:rsidP="00491F84">
            <w:pPr>
              <w:pStyle w:val="Prrafodelista"/>
              <w:keepLines/>
              <w:numPr>
                <w:ilvl w:val="1"/>
                <w:numId w:val="7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8C043D">
              <w:rPr>
                <w:rFonts w:asciiTheme="minorHAnsi" w:hAnsiTheme="minorHAnsi" w:cstheme="minorHAnsi"/>
                <w:bCs/>
                <w:szCs w:val="20"/>
              </w:rPr>
              <w:t>Colonia</w:t>
            </w:r>
            <w:r w:rsidR="00573800"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  <w:p w14:paraId="04926AB6" w14:textId="05587B49" w:rsidR="0075562B" w:rsidRDefault="0075562B" w:rsidP="00491F84">
            <w:pPr>
              <w:pStyle w:val="Prrafodelista"/>
              <w:keepLines/>
              <w:numPr>
                <w:ilvl w:val="1"/>
                <w:numId w:val="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Municipio /Delegación</w:t>
            </w:r>
            <w:r w:rsidR="00573800"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  <w:p w14:paraId="2A32C649" w14:textId="3EE6D673" w:rsidR="0075562B" w:rsidRDefault="0075562B" w:rsidP="00491F84">
            <w:pPr>
              <w:pStyle w:val="Prrafodelista"/>
              <w:keepLines/>
              <w:numPr>
                <w:ilvl w:val="1"/>
                <w:numId w:val="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Entidad Federativa</w:t>
            </w:r>
            <w:r w:rsidR="00573800"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  <w:p w14:paraId="0D8D58C3" w14:textId="77777777" w:rsidR="00941739" w:rsidRDefault="00941739" w:rsidP="00941739">
            <w:pPr>
              <w:pStyle w:val="Prrafodelista"/>
              <w:keepLines/>
              <w:numPr>
                <w:ilvl w:val="1"/>
                <w:numId w:val="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Mapa de ubicación.</w:t>
            </w:r>
          </w:p>
          <w:p w14:paraId="2404B63C" w14:textId="63CFE84C" w:rsidR="004907F0" w:rsidRDefault="004907F0" w:rsidP="00491F84">
            <w:pPr>
              <w:pStyle w:val="Prrafodelista"/>
              <w:keepLines/>
              <w:numPr>
                <w:ilvl w:val="1"/>
                <w:numId w:val="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Coordenadas</w:t>
            </w:r>
          </w:p>
          <w:p w14:paraId="78ED9AE9" w14:textId="38BDBD97" w:rsidR="0075562B" w:rsidRDefault="0075562B" w:rsidP="004907F0">
            <w:pPr>
              <w:pStyle w:val="Prrafodelista"/>
              <w:keepLines/>
              <w:numPr>
                <w:ilvl w:val="2"/>
                <w:numId w:val="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Latitud</w:t>
            </w:r>
            <w:r w:rsidR="00573800"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  <w:p w14:paraId="4E5CD38E" w14:textId="621F0C17" w:rsidR="0075562B" w:rsidRDefault="0075562B" w:rsidP="004907F0">
            <w:pPr>
              <w:pStyle w:val="Prrafodelista"/>
              <w:keepLines/>
              <w:numPr>
                <w:ilvl w:val="2"/>
                <w:numId w:val="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Longitud</w:t>
            </w:r>
            <w:r w:rsidR="00573800"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  <w:p w14:paraId="32F45A69" w14:textId="3EA5F086" w:rsidR="007A40DD" w:rsidRDefault="002A445B" w:rsidP="00522B49">
            <w:pPr>
              <w:pStyle w:val="Prrafodelista"/>
              <w:keepLines/>
              <w:numPr>
                <w:ilvl w:val="0"/>
                <w:numId w:val="1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Datos de los Factores:</w:t>
            </w:r>
          </w:p>
          <w:p w14:paraId="0498BDAF" w14:textId="2CE6AA5F" w:rsidR="0075562B" w:rsidRDefault="0075562B" w:rsidP="00522B49">
            <w:pPr>
              <w:pStyle w:val="Prrafodelista"/>
              <w:keepLines/>
              <w:numPr>
                <w:ilvl w:val="0"/>
                <w:numId w:val="16"/>
              </w:numPr>
              <w:ind w:left="720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Criminalidad</w:t>
            </w:r>
            <w:r w:rsidR="00573800"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  <w:p w14:paraId="72B1A495" w14:textId="2822CC37" w:rsidR="0075562B" w:rsidRDefault="0075562B" w:rsidP="00522B49">
            <w:pPr>
              <w:pStyle w:val="Prrafodelista"/>
              <w:keepLines/>
              <w:numPr>
                <w:ilvl w:val="0"/>
                <w:numId w:val="16"/>
              </w:numPr>
              <w:ind w:left="720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Distancia</w:t>
            </w:r>
            <w:r w:rsidR="00573800"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  <w:p w14:paraId="2403E94F" w14:textId="5A011B51" w:rsidR="0075562B" w:rsidRDefault="0075562B" w:rsidP="00522B49">
            <w:pPr>
              <w:pStyle w:val="Prrafodelista"/>
              <w:keepLines/>
              <w:numPr>
                <w:ilvl w:val="0"/>
                <w:numId w:val="16"/>
              </w:numPr>
              <w:ind w:left="720"/>
              <w:rPr>
                <w:rFonts w:asciiTheme="minorHAnsi" w:hAnsiTheme="minorHAnsi" w:cstheme="minorHAnsi"/>
                <w:bCs/>
                <w:szCs w:val="20"/>
              </w:rPr>
            </w:pPr>
            <w:r w:rsidRPr="004443AD">
              <w:rPr>
                <w:rFonts w:asciiTheme="minorHAnsi" w:hAnsiTheme="minorHAnsi" w:cstheme="minorHAnsi"/>
                <w:bCs/>
                <w:szCs w:val="20"/>
              </w:rPr>
              <w:t>División</w:t>
            </w:r>
            <w:r w:rsidR="00573800"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  <w:p w14:paraId="451A34DF" w14:textId="7781DB3F" w:rsidR="0075562B" w:rsidRPr="000850EF" w:rsidRDefault="0075562B" w:rsidP="00522B49">
            <w:pPr>
              <w:pStyle w:val="Prrafodelista"/>
              <w:keepLines/>
              <w:numPr>
                <w:ilvl w:val="0"/>
                <w:numId w:val="16"/>
              </w:numPr>
              <w:ind w:left="720"/>
              <w:rPr>
                <w:rFonts w:asciiTheme="minorHAnsi" w:hAnsiTheme="minorHAnsi" w:cstheme="minorHAnsi"/>
                <w:bCs/>
                <w:szCs w:val="20"/>
              </w:rPr>
            </w:pPr>
            <w:r w:rsidRPr="004443AD">
              <w:rPr>
                <w:rFonts w:asciiTheme="minorHAnsi" w:hAnsiTheme="minorHAnsi" w:cstheme="minorHAnsi"/>
                <w:bCs/>
                <w:szCs w:val="20"/>
              </w:rPr>
              <w:lastRenderedPageBreak/>
              <w:t>Grupo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573800"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  <w:p w14:paraId="196B1932" w14:textId="77777777" w:rsidR="0075562B" w:rsidRDefault="0075562B" w:rsidP="00522B49">
            <w:pPr>
              <w:pStyle w:val="Prrafodelista"/>
              <w:keepLines/>
              <w:numPr>
                <w:ilvl w:val="0"/>
                <w:numId w:val="16"/>
              </w:numPr>
              <w:ind w:left="720"/>
              <w:rPr>
                <w:rFonts w:asciiTheme="minorHAnsi" w:hAnsiTheme="minorHAnsi" w:cstheme="minorHAnsi"/>
                <w:bCs/>
                <w:szCs w:val="20"/>
              </w:rPr>
            </w:pPr>
            <w:r w:rsidRPr="004443AD">
              <w:rPr>
                <w:rFonts w:asciiTheme="minorHAnsi" w:hAnsiTheme="minorHAnsi" w:cstheme="minorHAnsi"/>
                <w:bCs/>
                <w:szCs w:val="20"/>
              </w:rPr>
              <w:t>Fracción</w:t>
            </w:r>
            <w:r>
              <w:rPr>
                <w:rFonts w:asciiTheme="minorHAnsi" w:hAnsiTheme="minorHAnsi" w:cstheme="minorHAnsi"/>
                <w:bCs/>
                <w:szCs w:val="20"/>
              </w:rPr>
              <w:t>, mostrando en el siguiente reglón el campo:</w:t>
            </w:r>
          </w:p>
          <w:p w14:paraId="65AC017D" w14:textId="604ADC8C" w:rsidR="002A445B" w:rsidRDefault="0075562B" w:rsidP="00522B49">
            <w:pPr>
              <w:pStyle w:val="Prrafodelista"/>
              <w:keepLines/>
              <w:numPr>
                <w:ilvl w:val="1"/>
                <w:numId w:val="17"/>
              </w:numPr>
              <w:ind w:left="1800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Actividad </w:t>
            </w:r>
            <w:r w:rsidR="002A445B">
              <w:rPr>
                <w:rFonts w:asciiTheme="minorHAnsi" w:hAnsiTheme="minorHAnsi" w:cstheme="minorHAnsi"/>
                <w:bCs/>
                <w:szCs w:val="20"/>
              </w:rPr>
              <w:t xml:space="preserve"> Económica</w:t>
            </w:r>
            <w:r w:rsidR="00573800"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  <w:p w14:paraId="3CB23FE6" w14:textId="4BC50482" w:rsidR="0075562B" w:rsidRPr="003751E8" w:rsidRDefault="0075562B" w:rsidP="00522B49">
            <w:pPr>
              <w:pStyle w:val="Prrafodelista"/>
              <w:keepLines/>
              <w:numPr>
                <w:ilvl w:val="1"/>
                <w:numId w:val="17"/>
              </w:numPr>
              <w:ind w:left="1800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Descripción</w:t>
            </w:r>
            <w:r w:rsidR="00573800"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  <w:p w14:paraId="1D4A1EE4" w14:textId="77777777" w:rsidR="0075562B" w:rsidRDefault="0075562B" w:rsidP="002436AE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Junto con la opción:</w:t>
            </w:r>
          </w:p>
          <w:p w14:paraId="3F8FDD7B" w14:textId="695E37AD" w:rsidR="002A445B" w:rsidRPr="002A445B" w:rsidRDefault="00573800" w:rsidP="00522B49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“Cancelar”.</w:t>
            </w:r>
            <w:r w:rsidR="0075562B" w:rsidRPr="0067341A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75562B" w:rsidRPr="00E4155A" w14:paraId="601EC7C2" w14:textId="77777777" w:rsidTr="002436AE">
        <w:trPr>
          <w:trHeight w:val="717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403F62" w14:textId="0CD0EC50" w:rsidR="0075562B" w:rsidRPr="00405E53" w:rsidRDefault="0075562B" w:rsidP="00522B49">
            <w:pPr>
              <w:pStyle w:val="Prrafodelista"/>
              <w:numPr>
                <w:ilvl w:val="0"/>
                <w:numId w:val="20"/>
              </w:numPr>
              <w:ind w:right="-190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096CEFFD" w14:textId="77777777" w:rsidR="00573800" w:rsidRDefault="00573800" w:rsidP="00573800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Usuarios</w:t>
            </w:r>
          </w:p>
          <w:p w14:paraId="1089A05D" w14:textId="333F73D5" w:rsidR="0075562B" w:rsidRPr="00E4155A" w:rsidRDefault="00573800" w:rsidP="00573800">
            <w:pPr>
              <w:keepLines/>
              <w:jc w:val="center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DPE, DGAJ y DAR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0AD9C9C9" w14:textId="033CE5A8" w:rsidR="0075562B" w:rsidRPr="00AD1D1C" w:rsidRDefault="00573800" w:rsidP="002436AE">
            <w:pPr>
              <w:keepLines/>
              <w:rPr>
                <w:rFonts w:ascii="Calibri" w:hAnsi="Calibri" w:cs="Calibri"/>
                <w:bCs/>
                <w:szCs w:val="20"/>
              </w:rPr>
            </w:pPr>
            <w:r w:rsidRPr="002F6792">
              <w:rPr>
                <w:rFonts w:asciiTheme="minorHAnsi" w:hAnsiTheme="minorHAnsi" w:cstheme="minorHAnsi"/>
                <w:szCs w:val="20"/>
              </w:rPr>
              <w:t>Selecciona</w:t>
            </w:r>
            <w:r>
              <w:rPr>
                <w:rFonts w:asciiTheme="minorHAnsi" w:hAnsiTheme="minorHAnsi" w:cstheme="minorHAnsi"/>
                <w:szCs w:val="20"/>
              </w:rPr>
              <w:t xml:space="preserve"> opción </w:t>
            </w:r>
            <w:r w:rsidRPr="002F6792">
              <w:rPr>
                <w:rFonts w:asciiTheme="minorHAnsi" w:hAnsiTheme="minorHAnsi" w:cstheme="minorHAnsi"/>
                <w:szCs w:val="20"/>
              </w:rPr>
              <w:t xml:space="preserve"> “Cancelar”, no ejecuta ninguna acción y  continúa en el flujo </w:t>
            </w:r>
            <w:r w:rsidRPr="002F6792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2F6792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75562B" w:rsidRPr="00E4155A" w14:paraId="2C35DE80" w14:textId="77777777" w:rsidTr="0093790B">
        <w:trPr>
          <w:trHeight w:val="351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7E24FF8" w14:textId="77777777" w:rsidR="0075562B" w:rsidRPr="00405E53" w:rsidRDefault="0075562B" w:rsidP="00522B49">
            <w:pPr>
              <w:pStyle w:val="Prrafodelista"/>
              <w:numPr>
                <w:ilvl w:val="0"/>
                <w:numId w:val="20"/>
              </w:numPr>
              <w:ind w:right="-190"/>
              <w:rPr>
                <w:rFonts w:asciiTheme="minorHAnsi" w:hAnsiTheme="minorHAnsi"/>
              </w:rPr>
            </w:pPr>
          </w:p>
        </w:tc>
        <w:tc>
          <w:tcPr>
            <w:tcW w:w="4582" w:type="pct"/>
            <w:gridSpan w:val="2"/>
            <w:shd w:val="clear" w:color="auto" w:fill="auto"/>
            <w:vAlign w:val="center"/>
          </w:tcPr>
          <w:p w14:paraId="6022A58C" w14:textId="77777777" w:rsidR="0075562B" w:rsidRPr="00B9079D" w:rsidRDefault="0075562B" w:rsidP="002436AE">
            <w:pPr>
              <w:keepLines/>
              <w:jc w:val="left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Theme="minorHAnsi" w:hAnsiTheme="minorHAnsi"/>
              </w:rPr>
              <w:t>Fin del F</w:t>
            </w:r>
            <w:r w:rsidRPr="0029439A">
              <w:rPr>
                <w:rFonts w:asciiTheme="minorHAnsi" w:hAnsiTheme="minorHAnsi"/>
              </w:rPr>
              <w:t xml:space="preserve">lujo </w:t>
            </w:r>
            <w:r>
              <w:rPr>
                <w:rFonts w:asciiTheme="minorHAnsi" w:hAnsiTheme="minorHAnsi"/>
              </w:rPr>
              <w:t>Opcional</w:t>
            </w:r>
            <w:r w:rsidRPr="0029439A">
              <w:rPr>
                <w:rFonts w:asciiTheme="minorHAnsi" w:hAnsiTheme="minorHAnsi"/>
              </w:rPr>
              <w:t>.</w:t>
            </w:r>
          </w:p>
        </w:tc>
      </w:tr>
    </w:tbl>
    <w:p w14:paraId="1ACD34F0" w14:textId="2636B5DE" w:rsidR="00491F84" w:rsidRDefault="00491F84">
      <w:pPr>
        <w:spacing w:before="0" w:after="0" w:line="240" w:lineRule="auto"/>
        <w:jc w:val="left"/>
        <w:rPr>
          <w:rFonts w:asciiTheme="minorHAnsi" w:hAnsiTheme="minorHAnsi" w:cstheme="minorHAnsi"/>
        </w:rPr>
      </w:pPr>
    </w:p>
    <w:p w14:paraId="7EAE8792" w14:textId="77777777" w:rsidR="00093A07" w:rsidRPr="0093790B" w:rsidRDefault="00093A07" w:rsidP="0093790B">
      <w:pPr>
        <w:pStyle w:val="EstiloTtulo1Antes6ptoDespus3ptoInterlineadoMn"/>
        <w:ind w:left="1728"/>
        <w:rPr>
          <w:rFonts w:asciiTheme="minorHAnsi" w:hAnsiTheme="minorHAnsi" w:cstheme="minorHAnsi"/>
          <w:color w:val="0070C0"/>
          <w:sz w:val="20"/>
        </w:rPr>
      </w:pPr>
      <w:bookmarkStart w:id="92" w:name="_Toc485301194"/>
      <w:bookmarkEnd w:id="92"/>
    </w:p>
    <w:p w14:paraId="1ACD34F1" w14:textId="43872EDC" w:rsidR="003751E8" w:rsidRPr="00F511D3" w:rsidRDefault="003751E8" w:rsidP="003751E8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70C0"/>
          <w:sz w:val="20"/>
        </w:rPr>
      </w:pPr>
      <w:bookmarkStart w:id="93" w:name="_Toc487469186"/>
      <w:r w:rsidRPr="00F511D3">
        <w:rPr>
          <w:rFonts w:asciiTheme="minorHAnsi" w:hAnsiTheme="minorHAnsi" w:cstheme="minorHAnsi"/>
          <w:sz w:val="20"/>
        </w:rPr>
        <w:t>AO0</w:t>
      </w:r>
      <w:r w:rsidR="0075562B">
        <w:rPr>
          <w:rFonts w:asciiTheme="minorHAnsi" w:hAnsiTheme="minorHAnsi" w:cstheme="minorHAnsi"/>
          <w:sz w:val="20"/>
        </w:rPr>
        <w:t>4</w:t>
      </w:r>
      <w:r w:rsidRPr="00F511D3">
        <w:rPr>
          <w:rFonts w:asciiTheme="minorHAnsi" w:hAnsiTheme="minorHAnsi" w:cstheme="minorHAnsi"/>
          <w:sz w:val="20"/>
        </w:rPr>
        <w:t xml:space="preserve"> </w:t>
      </w:r>
      <w:r w:rsidR="00573800">
        <w:rPr>
          <w:rFonts w:asciiTheme="minorHAnsi" w:hAnsiTheme="minorHAnsi" w:cstheme="minorHAnsi"/>
          <w:sz w:val="20"/>
        </w:rPr>
        <w:t xml:space="preserve">Activar / Desactivar </w:t>
      </w:r>
      <w:r>
        <w:rPr>
          <w:rFonts w:asciiTheme="minorHAnsi" w:hAnsiTheme="minorHAnsi" w:cstheme="minorHAnsi"/>
          <w:sz w:val="20"/>
        </w:rPr>
        <w:t>Instalación</w:t>
      </w:r>
      <w:bookmarkEnd w:id="93"/>
    </w:p>
    <w:tbl>
      <w:tblPr>
        <w:tblW w:w="45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70"/>
        <w:gridCol w:w="1750"/>
        <w:gridCol w:w="6682"/>
      </w:tblGrid>
      <w:tr w:rsidR="003751E8" w:rsidRPr="00E4155A" w14:paraId="1ACD34F5" w14:textId="77777777" w:rsidTr="003751E8">
        <w:trPr>
          <w:tblHeader/>
          <w:jc w:val="center"/>
        </w:trPr>
        <w:tc>
          <w:tcPr>
            <w:tcW w:w="418" w:type="pct"/>
            <w:shd w:val="clear" w:color="auto" w:fill="BFBFBF" w:themeFill="background1" w:themeFillShade="BF"/>
            <w:vAlign w:val="center"/>
          </w:tcPr>
          <w:p w14:paraId="1ACD34F2" w14:textId="77777777" w:rsidR="003751E8" w:rsidRPr="00F12DBD" w:rsidRDefault="003751E8" w:rsidP="003751E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951" w:type="pct"/>
            <w:shd w:val="clear" w:color="auto" w:fill="BFBFBF" w:themeFill="background1" w:themeFillShade="BF"/>
          </w:tcPr>
          <w:p w14:paraId="1ACD34F3" w14:textId="77777777" w:rsidR="003751E8" w:rsidRPr="00F12DBD" w:rsidRDefault="003751E8" w:rsidP="003751E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31" w:type="pct"/>
            <w:shd w:val="clear" w:color="auto" w:fill="BFBFBF" w:themeFill="background1" w:themeFillShade="BF"/>
          </w:tcPr>
          <w:p w14:paraId="1ACD34F4" w14:textId="77777777" w:rsidR="003751E8" w:rsidRPr="00F12DBD" w:rsidRDefault="003751E8" w:rsidP="003751E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573800" w:rsidRPr="00E4155A" w14:paraId="1ACD34FC" w14:textId="77777777" w:rsidTr="0093790B">
        <w:trPr>
          <w:trHeight w:val="2198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4F6" w14:textId="77777777" w:rsidR="00573800" w:rsidRPr="00C648E3" w:rsidRDefault="00573800" w:rsidP="00522B49">
            <w:pPr>
              <w:pStyle w:val="Prrafodelista"/>
              <w:numPr>
                <w:ilvl w:val="0"/>
                <w:numId w:val="10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ACD34F7" w14:textId="7E55110E" w:rsidR="00573800" w:rsidRPr="00E4155A" w:rsidRDefault="00573800" w:rsidP="003751E8">
            <w:pPr>
              <w:keepLines/>
              <w:spacing w:before="0" w:after="0" w:line="276" w:lineRule="auto"/>
              <w:jc w:val="center"/>
              <w:rPr>
                <w:rFonts w:asciiTheme="minorHAnsi" w:hAnsiTheme="minorHAnsi" w:cs="Calibr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57CA176C" w14:textId="3183E305" w:rsidR="00573800" w:rsidRPr="001A085D" w:rsidRDefault="00573800" w:rsidP="00AD7DDC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Despliega un mensaje “</w:t>
            </w:r>
            <w:r w:rsidRPr="001A057F">
              <w:rPr>
                <w:rFonts w:asciiTheme="minorHAnsi" w:hAnsiTheme="minorHAnsi" w:cstheme="minorHAnsi"/>
                <w:color w:val="000000" w:themeColor="text1"/>
                <w:szCs w:val="20"/>
              </w:rPr>
              <w:t>¿Está seguro de que desea (activar / desactivar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la Instalación </w:t>
            </w:r>
            <w:r w:rsidRPr="001A057F">
              <w:rPr>
                <w:rFonts w:asciiTheme="minorHAnsi" w:hAnsiTheme="minorHAnsi" w:cstheme="minorHAnsi"/>
                <w:color w:val="000000" w:themeColor="text1"/>
                <w:szCs w:val="20"/>
              </w:rPr>
              <w:t>seleccionad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a</w:t>
            </w:r>
            <w:r w:rsidRPr="001A057F">
              <w:rPr>
                <w:rFonts w:asciiTheme="minorHAnsi" w:hAnsiTheme="minorHAnsi" w:cstheme="minorHAnsi"/>
                <w:color w:val="000000" w:themeColor="text1"/>
                <w:szCs w:val="20"/>
              </w:rPr>
              <w:t>?”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así como las opciones:</w:t>
            </w:r>
          </w:p>
          <w:p w14:paraId="7EF17860" w14:textId="77777777" w:rsidR="00573800" w:rsidRPr="001A085D" w:rsidRDefault="00573800" w:rsidP="00522B49">
            <w:pPr>
              <w:pStyle w:val="Prrafodelista"/>
              <w:numPr>
                <w:ilvl w:val="0"/>
                <w:numId w:val="36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“Aceptar” </w:t>
            </w:r>
          </w:p>
          <w:p w14:paraId="10A3FB88" w14:textId="77777777" w:rsidR="00573800" w:rsidRPr="001A085D" w:rsidRDefault="00573800" w:rsidP="00522B49">
            <w:pPr>
              <w:pStyle w:val="Prrafodelista"/>
              <w:numPr>
                <w:ilvl w:val="0"/>
                <w:numId w:val="36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“Cancelar”.</w:t>
            </w:r>
          </w:p>
          <w:p w14:paraId="1ACD34FB" w14:textId="7DF53F3C" w:rsidR="00573800" w:rsidRPr="00573800" w:rsidRDefault="00573800" w:rsidP="00573800">
            <w:pPr>
              <w:rPr>
                <w:rFonts w:asciiTheme="minorHAnsi" w:hAnsiTheme="minorHAnsi" w:cstheme="minorHAnsi"/>
                <w:szCs w:val="20"/>
              </w:rPr>
            </w:pPr>
            <w:r w:rsidRPr="00573800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Nota</w:t>
            </w:r>
            <w:r w:rsidRPr="00573800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: La leyenda activar o desactivar se ajustará según la acción que el usuario realice. </w:t>
            </w:r>
          </w:p>
        </w:tc>
      </w:tr>
      <w:tr w:rsidR="00573800" w:rsidRPr="00E4155A" w14:paraId="1ACD3503" w14:textId="77777777" w:rsidTr="003751E8">
        <w:trPr>
          <w:trHeight w:val="771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4FD" w14:textId="77777777" w:rsidR="00573800" w:rsidRPr="00C648E3" w:rsidRDefault="00573800" w:rsidP="00522B49">
            <w:pPr>
              <w:pStyle w:val="Prrafodelista"/>
              <w:numPr>
                <w:ilvl w:val="0"/>
                <w:numId w:val="10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5D87F273" w14:textId="77777777" w:rsidR="00D81687" w:rsidRDefault="00D81687" w:rsidP="00D81687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Usuarios</w:t>
            </w:r>
          </w:p>
          <w:p w14:paraId="1ACD34FF" w14:textId="436D0563" w:rsidR="00573800" w:rsidRPr="00E4155A" w:rsidRDefault="00D81687" w:rsidP="00D81687">
            <w:pPr>
              <w:keepLines/>
              <w:jc w:val="center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DPE, DGAJ y DAR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41D9109" w14:textId="77777777" w:rsidR="00573800" w:rsidRPr="001A085D" w:rsidRDefault="00573800" w:rsidP="00AD7DD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seleccionada:</w:t>
            </w:r>
          </w:p>
          <w:p w14:paraId="4D51BFBD" w14:textId="07B2AF9B" w:rsidR="00573800" w:rsidRPr="001A085D" w:rsidRDefault="00573800" w:rsidP="00522B49">
            <w:pPr>
              <w:pStyle w:val="Prrafodelista"/>
              <w:keepLines/>
              <w:numPr>
                <w:ilvl w:val="0"/>
                <w:numId w:val="24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“Aceptar”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el flujo continúa en el siguiente paso.</w:t>
            </w:r>
          </w:p>
          <w:p w14:paraId="1ACD3502" w14:textId="7964A8BD" w:rsidR="00573800" w:rsidRPr="006439FE" w:rsidRDefault="00573800" w:rsidP="00522B49">
            <w:pPr>
              <w:pStyle w:val="Prrafodelista"/>
              <w:keepLines/>
              <w:numPr>
                <w:ilvl w:val="0"/>
                <w:numId w:val="24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“Cancelar”, no ejecuta ninguna acción y continúa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el flujo en el alterno general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Cancelar.</w:t>
            </w:r>
          </w:p>
        </w:tc>
      </w:tr>
      <w:tr w:rsidR="00573800" w:rsidRPr="00E4155A" w14:paraId="1ACD3508" w14:textId="77777777" w:rsidTr="00405E53">
        <w:trPr>
          <w:trHeight w:val="1250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504" w14:textId="77777777" w:rsidR="00573800" w:rsidRPr="00AD1D1C" w:rsidRDefault="00573800" w:rsidP="00522B49">
            <w:pPr>
              <w:pStyle w:val="Prrafodelista"/>
              <w:numPr>
                <w:ilvl w:val="0"/>
                <w:numId w:val="10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ACD3505" w14:textId="4629248D" w:rsidR="00573800" w:rsidRDefault="00573800" w:rsidP="003751E8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CONEC 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55341758" w14:textId="77777777" w:rsidR="00573800" w:rsidRDefault="00573800" w:rsidP="00AD7DDC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Efectúa validación</w:t>
            </w:r>
            <w:r w:rsidRPr="008B1E15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Cs w:val="20"/>
              </w:rPr>
              <w:t>V05.</w:t>
            </w:r>
          </w:p>
          <w:p w14:paraId="4A706841" w14:textId="77777777" w:rsidR="00573800" w:rsidRPr="00480068" w:rsidRDefault="00573800" w:rsidP="00AD7DDC">
            <w:pPr>
              <w:pStyle w:val="Prrafodelista"/>
              <w:keepLines/>
              <w:ind w:left="567"/>
              <w:rPr>
                <w:rFonts w:asciiTheme="minorHAnsi" w:hAnsiTheme="minorHAnsi"/>
                <w:noProof/>
                <w:lang w:eastAsia="es-MX"/>
              </w:rPr>
            </w:pPr>
            <w:r w:rsidRPr="00D13F97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Si no cumple con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la validación</w:t>
            </w:r>
            <w:r w:rsidRPr="00D13F97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muestra </w:t>
            </w:r>
            <w:r w:rsidRPr="00D13F97">
              <w:rPr>
                <w:rFonts w:asciiTheme="minorHAnsi" w:hAnsiTheme="minorHAnsi" w:cstheme="minorHAnsi"/>
                <w:color w:val="000000" w:themeColor="text1"/>
                <w:szCs w:val="20"/>
              </w:rPr>
              <w:t>men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saje de acuerdo a la validación, </w:t>
            </w:r>
            <w:r>
              <w:rPr>
                <w:rFonts w:asciiTheme="minorHAnsi" w:hAnsiTheme="minorHAnsi"/>
                <w:noProof/>
                <w:lang w:eastAsia="es-MX"/>
              </w:rPr>
              <w:t>regresando al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paso 2 del presente flujo.</w:t>
            </w:r>
          </w:p>
          <w:p w14:paraId="5912AE2D" w14:textId="77777777" w:rsidR="00573800" w:rsidRDefault="00573800" w:rsidP="00573800">
            <w:pPr>
              <w:keepLines/>
              <w:rPr>
                <w:rFonts w:asciiTheme="minorHAnsi" w:hAnsiTheme="minorHAnsi" w:cstheme="minorHAnsi"/>
                <w:szCs w:val="20"/>
              </w:rPr>
            </w:pPr>
            <w:r w:rsidRPr="00573800">
              <w:rPr>
                <w:rFonts w:asciiTheme="minorHAnsi" w:hAnsiTheme="minorHAnsi" w:cstheme="minorHAnsi"/>
                <w:szCs w:val="20"/>
              </w:rPr>
              <w:t>Si termina la validación sin problema, el flujo continúa en el siguiente paso.</w:t>
            </w:r>
          </w:p>
          <w:p w14:paraId="1ACD3507" w14:textId="1EC75857" w:rsidR="008C1B84" w:rsidRPr="00573800" w:rsidRDefault="008C1B84" w:rsidP="008C1B84">
            <w:pPr>
              <w:keepLines/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Ver regla de negocio </w:t>
            </w:r>
            <w:r>
              <w:rPr>
                <w:rFonts w:asciiTheme="minorHAnsi" w:hAnsiTheme="minorHAnsi" w:cstheme="minorHAnsi"/>
                <w:b/>
                <w:szCs w:val="20"/>
                <w:lang w:eastAsia="es-MX"/>
              </w:rPr>
              <w:t>RN–DPE/DGAJ/DAR–</w:t>
            </w:r>
            <w:r w:rsidRPr="00052896">
              <w:rPr>
                <w:rFonts w:asciiTheme="minorHAnsi" w:hAnsiTheme="minorHAnsi" w:cstheme="minorHAnsi"/>
                <w:b/>
                <w:szCs w:val="20"/>
                <w:lang w:eastAsia="es-MX"/>
              </w:rPr>
              <w:t>00</w:t>
            </w:r>
            <w:r>
              <w:rPr>
                <w:rFonts w:asciiTheme="minorHAnsi" w:hAnsiTheme="minorHAnsi" w:cstheme="minorHAnsi"/>
                <w:b/>
                <w:szCs w:val="20"/>
                <w:lang w:eastAsia="es-MX"/>
              </w:rPr>
              <w:t>3.</w:t>
            </w:r>
          </w:p>
        </w:tc>
      </w:tr>
      <w:tr w:rsidR="00573800" w:rsidRPr="00E4155A" w14:paraId="1ACD350D" w14:textId="77777777" w:rsidTr="0093790B">
        <w:trPr>
          <w:trHeight w:val="679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509" w14:textId="77777777" w:rsidR="00573800" w:rsidRPr="00AD1D1C" w:rsidRDefault="00573800" w:rsidP="00522B49">
            <w:pPr>
              <w:pStyle w:val="Prrafodelista"/>
              <w:numPr>
                <w:ilvl w:val="0"/>
                <w:numId w:val="10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ACD350A" w14:textId="7B7454F8" w:rsidR="00573800" w:rsidRDefault="00573800" w:rsidP="003751E8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CONEC 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67835269" w14:textId="12CF35C2" w:rsidR="00573800" w:rsidRPr="001A085D" w:rsidRDefault="00573800" w:rsidP="00AD7DD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Cambia el estatus de la instalación, mostrando el mensaje 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Instalación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(activada / desactivada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) correctamente”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con el flujo básico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  <w:p w14:paraId="1ACD350C" w14:textId="33FD7770" w:rsidR="00573800" w:rsidRPr="00653CCE" w:rsidRDefault="00573800" w:rsidP="003751E8">
            <w:pPr>
              <w:pStyle w:val="Prrafodelista"/>
              <w:keepLines/>
              <w:ind w:left="360"/>
              <w:rPr>
                <w:rFonts w:asciiTheme="minorHAnsi" w:hAnsiTheme="minorHAnsi"/>
                <w:noProof/>
                <w:lang w:eastAsia="es-MX"/>
              </w:rPr>
            </w:pPr>
            <w:r w:rsidRPr="000356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En caso de error, continúa en </w:t>
            </w:r>
            <w:r w:rsidRPr="00035627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0356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3751E8" w:rsidRPr="00E4155A" w14:paraId="1ACD3510" w14:textId="77777777" w:rsidTr="003751E8">
        <w:trPr>
          <w:trHeight w:val="553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50E" w14:textId="77777777" w:rsidR="003751E8" w:rsidRPr="00E4155A" w:rsidRDefault="003751E8" w:rsidP="00522B49">
            <w:pPr>
              <w:pStyle w:val="Prrafodelista"/>
              <w:numPr>
                <w:ilvl w:val="0"/>
                <w:numId w:val="10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4582" w:type="pct"/>
            <w:gridSpan w:val="2"/>
            <w:shd w:val="clear" w:color="auto" w:fill="auto"/>
            <w:vAlign w:val="center"/>
          </w:tcPr>
          <w:p w14:paraId="1ACD350F" w14:textId="77777777" w:rsidR="003751E8" w:rsidRPr="00B9079D" w:rsidRDefault="003751E8" w:rsidP="003751E8">
            <w:pPr>
              <w:keepLines/>
              <w:jc w:val="left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Theme="minorHAnsi" w:hAnsiTheme="minorHAnsi"/>
              </w:rPr>
              <w:t>Fin del F</w:t>
            </w:r>
            <w:r w:rsidRPr="0029439A">
              <w:rPr>
                <w:rFonts w:asciiTheme="minorHAnsi" w:hAnsiTheme="minorHAnsi"/>
              </w:rPr>
              <w:t xml:space="preserve">lujo </w:t>
            </w:r>
            <w:r>
              <w:rPr>
                <w:rFonts w:asciiTheme="minorHAnsi" w:hAnsiTheme="minorHAnsi"/>
              </w:rPr>
              <w:t>Opcional</w:t>
            </w:r>
            <w:r w:rsidRPr="0029439A">
              <w:rPr>
                <w:rFonts w:asciiTheme="minorHAnsi" w:hAnsiTheme="minorHAnsi"/>
              </w:rPr>
              <w:t>.</w:t>
            </w:r>
          </w:p>
        </w:tc>
      </w:tr>
    </w:tbl>
    <w:p w14:paraId="1ACD3537" w14:textId="77777777" w:rsidR="007722B2" w:rsidRPr="00F511D3" w:rsidRDefault="007722B2" w:rsidP="007722B2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70C0"/>
          <w:sz w:val="20"/>
        </w:rPr>
      </w:pPr>
      <w:bookmarkStart w:id="94" w:name="_Toc485301196"/>
      <w:bookmarkStart w:id="95" w:name="_Toc483324356"/>
      <w:bookmarkStart w:id="96" w:name="_Toc487469187"/>
      <w:bookmarkEnd w:id="90"/>
      <w:bookmarkEnd w:id="94"/>
      <w:r w:rsidRPr="00F511D3">
        <w:rPr>
          <w:rFonts w:asciiTheme="minorHAnsi" w:hAnsiTheme="minorHAnsi" w:cstheme="minorHAnsi"/>
          <w:sz w:val="20"/>
        </w:rPr>
        <w:t>AO0</w:t>
      </w:r>
      <w:r w:rsidR="003751E8">
        <w:rPr>
          <w:rFonts w:asciiTheme="minorHAnsi" w:hAnsiTheme="minorHAnsi" w:cstheme="minorHAnsi"/>
          <w:sz w:val="20"/>
        </w:rPr>
        <w:t>5</w:t>
      </w:r>
      <w:r w:rsidRPr="00F511D3">
        <w:rPr>
          <w:rFonts w:asciiTheme="minorHAnsi" w:hAnsiTheme="minorHAnsi" w:cstheme="minorHAnsi"/>
          <w:sz w:val="20"/>
        </w:rPr>
        <w:t xml:space="preserve"> </w:t>
      </w:r>
      <w:r w:rsidR="003751E8">
        <w:rPr>
          <w:rFonts w:asciiTheme="minorHAnsi" w:hAnsiTheme="minorHAnsi" w:cstheme="minorHAnsi"/>
          <w:sz w:val="20"/>
        </w:rPr>
        <w:t>Buscar</w:t>
      </w:r>
      <w:r>
        <w:rPr>
          <w:rFonts w:asciiTheme="minorHAnsi" w:hAnsiTheme="minorHAnsi" w:cstheme="minorHAnsi"/>
          <w:sz w:val="20"/>
        </w:rPr>
        <w:t xml:space="preserve"> </w:t>
      </w:r>
      <w:bookmarkEnd w:id="95"/>
      <w:r w:rsidR="00B751E4">
        <w:rPr>
          <w:rFonts w:asciiTheme="minorHAnsi" w:hAnsiTheme="minorHAnsi" w:cstheme="minorHAnsi"/>
          <w:sz w:val="20"/>
        </w:rPr>
        <w:t>Instalación</w:t>
      </w:r>
      <w:bookmarkEnd w:id="96"/>
    </w:p>
    <w:tbl>
      <w:tblPr>
        <w:tblW w:w="45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70"/>
        <w:gridCol w:w="1750"/>
        <w:gridCol w:w="6682"/>
      </w:tblGrid>
      <w:tr w:rsidR="007722B2" w:rsidRPr="00E4155A" w14:paraId="1ACD353B" w14:textId="77777777" w:rsidTr="00BE73C4">
        <w:trPr>
          <w:tblHeader/>
          <w:jc w:val="center"/>
        </w:trPr>
        <w:tc>
          <w:tcPr>
            <w:tcW w:w="418" w:type="pct"/>
            <w:shd w:val="clear" w:color="auto" w:fill="BFBFBF" w:themeFill="background1" w:themeFillShade="BF"/>
            <w:vAlign w:val="center"/>
          </w:tcPr>
          <w:p w14:paraId="1ACD3538" w14:textId="77777777" w:rsidR="007722B2" w:rsidRPr="00F12DBD" w:rsidRDefault="007722B2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951" w:type="pct"/>
            <w:shd w:val="clear" w:color="auto" w:fill="BFBFBF" w:themeFill="background1" w:themeFillShade="BF"/>
          </w:tcPr>
          <w:p w14:paraId="1ACD3539" w14:textId="77777777" w:rsidR="007722B2" w:rsidRPr="00F12DBD" w:rsidRDefault="007722B2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31" w:type="pct"/>
            <w:shd w:val="clear" w:color="auto" w:fill="BFBFBF" w:themeFill="background1" w:themeFillShade="BF"/>
          </w:tcPr>
          <w:p w14:paraId="1ACD353A" w14:textId="77777777" w:rsidR="007722B2" w:rsidRPr="00F12DBD" w:rsidRDefault="007722B2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D81687" w:rsidRPr="00E4155A" w14:paraId="1ACD3547" w14:textId="77777777" w:rsidTr="00E6742A">
        <w:trPr>
          <w:trHeight w:val="5321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53C" w14:textId="77777777" w:rsidR="00D81687" w:rsidRPr="00C648E3" w:rsidRDefault="00D81687" w:rsidP="00522B49">
            <w:pPr>
              <w:pStyle w:val="Prrafodelista"/>
              <w:numPr>
                <w:ilvl w:val="0"/>
                <w:numId w:val="11"/>
              </w:numPr>
              <w:ind w:right="-190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ACD353D" w14:textId="77777777" w:rsidR="00D81687" w:rsidRDefault="00D81687" w:rsidP="00BE73C4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32DAB5EC" w14:textId="4A2D3912" w:rsidR="00D81687" w:rsidRPr="005A416A" w:rsidRDefault="00D81687" w:rsidP="00D81687">
            <w:pPr>
              <w:rPr>
                <w:rFonts w:asciiTheme="minorHAnsi" w:hAnsiTheme="minorHAnsi"/>
              </w:rPr>
            </w:pPr>
            <w:r w:rsidRPr="005A416A">
              <w:rPr>
                <w:rFonts w:asciiTheme="minorHAnsi" w:hAnsiTheme="minorHAnsi"/>
              </w:rPr>
              <w:t xml:space="preserve">Muestra </w:t>
            </w:r>
            <w:r>
              <w:rPr>
                <w:rFonts w:asciiTheme="minorHAnsi" w:hAnsiTheme="minorHAnsi"/>
              </w:rPr>
              <w:t>las instalaciones</w:t>
            </w:r>
            <w:r w:rsidRPr="005A416A">
              <w:rPr>
                <w:rFonts w:asciiTheme="minorHAnsi" w:hAnsiTheme="minorHAnsi"/>
              </w:rPr>
              <w:t xml:space="preserve"> (a</w:t>
            </w:r>
            <w:r>
              <w:rPr>
                <w:rFonts w:asciiTheme="minorHAnsi" w:hAnsiTheme="minorHAnsi"/>
              </w:rPr>
              <w:t>ctiva</w:t>
            </w:r>
            <w:r w:rsidRPr="005A416A">
              <w:rPr>
                <w:rFonts w:asciiTheme="minorHAnsi" w:hAnsiTheme="minorHAnsi"/>
              </w:rPr>
              <w:t xml:space="preserve">s / </w:t>
            </w:r>
            <w:r>
              <w:rPr>
                <w:rFonts w:asciiTheme="minorHAnsi" w:hAnsiTheme="minorHAnsi"/>
              </w:rPr>
              <w:t>inactiva</w:t>
            </w:r>
            <w:r w:rsidRPr="005A416A"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>)</w:t>
            </w:r>
            <w:r w:rsidRPr="00E62BB0">
              <w:rPr>
                <w:rFonts w:asciiTheme="minorHAnsi" w:hAnsiTheme="minorHAnsi"/>
              </w:rPr>
              <w:t xml:space="preserve"> </w:t>
            </w:r>
            <w:r w:rsidR="00941739">
              <w:rPr>
                <w:rFonts w:asciiTheme="minorHAnsi" w:hAnsiTheme="minorHAnsi"/>
              </w:rPr>
              <w:t>ordenados alfabéticamente por nombre corto, por nombre instalación y</w:t>
            </w:r>
            <w:r w:rsidR="00941739" w:rsidRPr="000C3B0E">
              <w:rPr>
                <w:rFonts w:asciiTheme="minorHAnsi" w:hAnsiTheme="minorHAnsi"/>
              </w:rPr>
              <w:t xml:space="preserve"> Zona de manera descendente,</w:t>
            </w:r>
            <w:r w:rsidR="00941739">
              <w:rPr>
                <w:rFonts w:asciiTheme="minorHAnsi" w:hAnsiTheme="minorHAnsi"/>
              </w:rPr>
              <w:t xml:space="preserve"> </w:t>
            </w:r>
            <w:r w:rsidRPr="00E62BB0">
              <w:rPr>
                <w:rFonts w:asciiTheme="minorHAnsi" w:hAnsiTheme="minorHAnsi"/>
              </w:rPr>
              <w:t>,</w:t>
            </w:r>
            <w:r>
              <w:rPr>
                <w:rFonts w:asciiTheme="minorHAnsi" w:hAnsiTheme="minorHAnsi"/>
              </w:rPr>
              <w:t xml:space="preserve"> </w:t>
            </w:r>
            <w:r w:rsidRPr="005A416A">
              <w:rPr>
                <w:rFonts w:asciiTheme="minorHAnsi" w:hAnsiTheme="minorHAnsi"/>
              </w:rPr>
              <w:t>de acuerdo a la siguiente estructura:</w:t>
            </w:r>
          </w:p>
          <w:p w14:paraId="1ACD353F" w14:textId="657A3FBB" w:rsidR="00D81687" w:rsidRDefault="00D81687" w:rsidP="00E95311">
            <w:pPr>
              <w:pStyle w:val="Prrafodelista"/>
              <w:keepLines/>
              <w:numPr>
                <w:ilvl w:val="0"/>
                <w:numId w:val="7"/>
              </w:numPr>
              <w:jc w:val="left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Cliente:</w:t>
            </w:r>
          </w:p>
          <w:p w14:paraId="1ACD3540" w14:textId="22B24DDA" w:rsidR="00D81687" w:rsidRDefault="00D81687" w:rsidP="00E95311">
            <w:pPr>
              <w:pStyle w:val="Prrafodelista"/>
              <w:keepLines/>
              <w:numPr>
                <w:ilvl w:val="1"/>
                <w:numId w:val="7"/>
              </w:numPr>
              <w:jc w:val="left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“Razón Social”,</w:t>
            </w:r>
          </w:p>
          <w:p w14:paraId="1ACD3541" w14:textId="2D615905" w:rsidR="00D81687" w:rsidRDefault="00D81687" w:rsidP="00E95311">
            <w:pPr>
              <w:pStyle w:val="Prrafodelista"/>
              <w:keepLines/>
              <w:numPr>
                <w:ilvl w:val="1"/>
                <w:numId w:val="7"/>
              </w:numPr>
              <w:jc w:val="left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“RFC”,</w:t>
            </w:r>
          </w:p>
          <w:p w14:paraId="1ACD3542" w14:textId="46149B22" w:rsidR="00D81687" w:rsidRDefault="00D81687" w:rsidP="00E95311">
            <w:pPr>
              <w:pStyle w:val="Prrafodelista"/>
              <w:keepLines/>
              <w:numPr>
                <w:ilvl w:val="1"/>
                <w:numId w:val="7"/>
              </w:numPr>
              <w:jc w:val="left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“Empresa Privada/Institución Pública/ Contratante”,</w:t>
            </w:r>
          </w:p>
          <w:p w14:paraId="1ACD3543" w14:textId="43F33F6E" w:rsidR="00D81687" w:rsidRPr="00B751E4" w:rsidRDefault="00D81687" w:rsidP="00E95311">
            <w:pPr>
              <w:pStyle w:val="Prrafodelista"/>
              <w:keepLines/>
              <w:numPr>
                <w:ilvl w:val="1"/>
                <w:numId w:val="7"/>
              </w:numPr>
              <w:jc w:val="left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“Nombre Instalación”</w:t>
            </w:r>
            <w:r w:rsidR="00941739">
              <w:rPr>
                <w:rFonts w:ascii="Calibri" w:hAnsi="Calibri" w:cs="Calibri"/>
                <w:bCs/>
                <w:szCs w:val="20"/>
              </w:rPr>
              <w:t>.</w:t>
            </w:r>
          </w:p>
          <w:p w14:paraId="36CEF39F" w14:textId="77777777" w:rsidR="00D81687" w:rsidRPr="001A057F" w:rsidRDefault="00D81687" w:rsidP="00D81687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57F">
              <w:rPr>
                <w:rFonts w:asciiTheme="minorHAnsi" w:hAnsiTheme="minorHAnsi"/>
              </w:rPr>
              <w:t>Así como las opciones:</w:t>
            </w:r>
          </w:p>
          <w:p w14:paraId="1CFC8E7F" w14:textId="53E28593" w:rsidR="00D81687" w:rsidRPr="001A085D" w:rsidRDefault="00D81687" w:rsidP="00522B49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“Crear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Instalación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</w:t>
            </w:r>
          </w:p>
          <w:p w14:paraId="1FF372A8" w14:textId="7D35B2DF" w:rsidR="00D81687" w:rsidRDefault="00D81687" w:rsidP="00522B49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“Modificar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Instalación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 (por cada elemento de la consulta general),</w:t>
            </w:r>
          </w:p>
          <w:p w14:paraId="59826CAC" w14:textId="36240F56" w:rsidR="00D81687" w:rsidRPr="008C5B74" w:rsidRDefault="00D81687" w:rsidP="00522B49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8C5B74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“Activar / Desactivar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Instalación</w:t>
            </w:r>
            <w:r w:rsidRPr="008C5B74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 (por cada elemento de la consulta general),</w:t>
            </w:r>
          </w:p>
          <w:p w14:paraId="7B8FF3EC" w14:textId="30B9CE5D" w:rsidR="00D81687" w:rsidRPr="008C5B74" w:rsidRDefault="00D81687" w:rsidP="00522B49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8C5B74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“Ver detalle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Instalación</w:t>
            </w:r>
            <w:r w:rsidRPr="008C5B74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 (por cada elemento de la consulta general).</w:t>
            </w:r>
          </w:p>
          <w:p w14:paraId="0CF102D9" w14:textId="77777777" w:rsidR="00D81687" w:rsidRDefault="00D81687" w:rsidP="00D81687">
            <w:pPr>
              <w:keepLines/>
              <w:spacing w:after="0"/>
              <w:jc w:val="left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Si no encuentra coincidencias</w:t>
            </w:r>
            <w:r w:rsidRPr="00994686">
              <w:rPr>
                <w:rFonts w:ascii="Calibri" w:hAnsi="Calibri" w:cs="Calibri"/>
                <w:bCs/>
                <w:szCs w:val="20"/>
              </w:rPr>
              <w:t xml:space="preserve">, continúa en </w:t>
            </w:r>
            <w:r>
              <w:rPr>
                <w:rFonts w:ascii="Calibri" w:hAnsi="Calibri" w:cs="Calibri"/>
                <w:bCs/>
                <w:szCs w:val="20"/>
              </w:rPr>
              <w:t xml:space="preserve">alterno de excepción </w:t>
            </w:r>
            <w:r w:rsidRPr="00994686">
              <w:rPr>
                <w:rFonts w:ascii="Calibri" w:hAnsi="Calibri" w:cs="Calibri"/>
                <w:b/>
                <w:bCs/>
                <w:szCs w:val="20"/>
              </w:rPr>
              <w:t>AE03 Consulta sin resultados</w:t>
            </w:r>
            <w:r w:rsidRPr="00994686">
              <w:rPr>
                <w:rFonts w:ascii="Calibri" w:hAnsi="Calibri" w:cs="Calibri"/>
                <w:bCs/>
                <w:szCs w:val="20"/>
              </w:rPr>
              <w:t>.</w:t>
            </w:r>
          </w:p>
          <w:p w14:paraId="1ACD3546" w14:textId="1506E473" w:rsidR="00D81687" w:rsidRPr="00D81687" w:rsidRDefault="00D81687" w:rsidP="00D81687">
            <w:pPr>
              <w:keepLines/>
              <w:spacing w:after="0"/>
              <w:jc w:val="left"/>
              <w:rPr>
                <w:rFonts w:ascii="Calibri" w:hAnsi="Calibri" w:cs="Calibr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Nota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: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Se mostrarán activos o inactivos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según la sele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cción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el usuario.</w:t>
            </w:r>
          </w:p>
        </w:tc>
      </w:tr>
      <w:tr w:rsidR="00D81687" w:rsidRPr="00E4155A" w14:paraId="1ACD354C" w14:textId="77777777" w:rsidTr="000531F7">
        <w:trPr>
          <w:trHeight w:val="833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548" w14:textId="77777777" w:rsidR="00D81687" w:rsidRPr="007722B2" w:rsidRDefault="00D81687" w:rsidP="00522B49">
            <w:pPr>
              <w:pStyle w:val="Prrafodelista"/>
              <w:numPr>
                <w:ilvl w:val="0"/>
                <w:numId w:val="11"/>
              </w:numPr>
              <w:ind w:right="-190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3730BF83" w14:textId="77777777" w:rsidR="00D81687" w:rsidRDefault="00D81687" w:rsidP="00D81687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Usuarios</w:t>
            </w:r>
          </w:p>
          <w:p w14:paraId="1ACD354A" w14:textId="642FC94C" w:rsidR="00D81687" w:rsidRDefault="00D81687" w:rsidP="00D81687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DPE, DGAJ y DAR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74D658D2" w14:textId="77777777" w:rsidR="00D81687" w:rsidRDefault="004D4C7E" w:rsidP="00577549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seleccionada, continúa como sigue:</w:t>
            </w:r>
          </w:p>
          <w:p w14:paraId="38367203" w14:textId="77777777" w:rsidR="004D4C7E" w:rsidRPr="007E339C" w:rsidRDefault="004D4C7E" w:rsidP="004D4C7E">
            <w:pPr>
              <w:pStyle w:val="Prrafodelista"/>
              <w:keepLines/>
              <w:numPr>
                <w:ilvl w:val="0"/>
                <w:numId w:val="8"/>
              </w:numPr>
              <w:rPr>
                <w:rFonts w:asciiTheme="minorHAnsi" w:hAnsiTheme="minorHAnsi"/>
                <w:b/>
                <w:i/>
                <w:noProof/>
                <w:lang w:eastAsia="es-MX"/>
              </w:rPr>
            </w:pPr>
            <w:r w:rsidRPr="00547055">
              <w:rPr>
                <w:rFonts w:asciiTheme="minorHAnsi" w:hAnsiTheme="minorHAnsi"/>
                <w:noProof/>
                <w:lang w:eastAsia="es-MX"/>
              </w:rPr>
              <w:t xml:space="preserve">Al 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seleccionar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“Crear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 Instalación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”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, continúa en el flujo en el alterno opcional </w:t>
            </w:r>
            <w:r w:rsidRPr="00074E44">
              <w:rPr>
                <w:rFonts w:asciiTheme="minorHAnsi" w:hAnsiTheme="minorHAnsi"/>
                <w:b/>
                <w:noProof/>
                <w:lang w:eastAsia="es-MX"/>
              </w:rPr>
              <w:t>AO01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 xml:space="preserve"> Crear Instalación</w:t>
            </w:r>
            <w:r w:rsidRPr="00074E44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</w:p>
          <w:p w14:paraId="1BC09D15" w14:textId="77777777" w:rsidR="004D4C7E" w:rsidRPr="007E339C" w:rsidRDefault="004D4C7E" w:rsidP="004D4C7E">
            <w:pPr>
              <w:pStyle w:val="Prrafodelista"/>
              <w:keepLines/>
              <w:numPr>
                <w:ilvl w:val="0"/>
                <w:numId w:val="8"/>
              </w:numPr>
              <w:rPr>
                <w:rFonts w:asciiTheme="minorHAnsi" w:hAnsiTheme="minorHAnsi"/>
                <w:b/>
                <w:i/>
                <w:noProof/>
                <w:lang w:eastAsia="es-MX"/>
              </w:rPr>
            </w:pPr>
            <w:r w:rsidRPr="007E339C">
              <w:rPr>
                <w:rFonts w:asciiTheme="minorHAnsi" w:hAnsiTheme="minorHAnsi"/>
                <w:noProof/>
                <w:lang w:eastAsia="es-MX"/>
              </w:rPr>
              <w:t>Al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 </w:t>
            </w:r>
            <w:r w:rsidRPr="007E339C">
              <w:rPr>
                <w:rFonts w:asciiTheme="minorHAnsi" w:hAnsiTheme="minorHAnsi"/>
                <w:noProof/>
                <w:lang w:eastAsia="es-MX"/>
              </w:rPr>
              <w:t>seleccionar la opción “Modificar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”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, continúa en el flujo en el alterno opcional </w:t>
            </w:r>
            <w:r w:rsidRPr="007E339C">
              <w:rPr>
                <w:rFonts w:asciiTheme="minorHAnsi" w:hAnsiTheme="minorHAnsi"/>
                <w:b/>
                <w:noProof/>
                <w:lang w:eastAsia="es-MX"/>
              </w:rPr>
              <w:t>AO02 Modificar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 xml:space="preserve"> Instalación</w:t>
            </w:r>
            <w:r w:rsidRPr="00074E44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</w:p>
          <w:p w14:paraId="1ACD354B" w14:textId="7D66EE75" w:rsidR="004D4C7E" w:rsidRPr="00DA340C" w:rsidRDefault="004D4C7E" w:rsidP="00DA340C">
            <w:pPr>
              <w:pStyle w:val="Prrafodelista"/>
              <w:keepLines/>
              <w:numPr>
                <w:ilvl w:val="0"/>
                <w:numId w:val="8"/>
              </w:num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Al seleccionar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>
              <w:rPr>
                <w:rFonts w:asciiTheme="minorHAnsi" w:hAnsiTheme="minorHAnsi"/>
                <w:noProof/>
                <w:lang w:eastAsia="es-MX"/>
              </w:rPr>
              <w:t>Detalle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”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, continúa en el flujo en el alterno opcional </w:t>
            </w:r>
            <w:r w:rsidRPr="00074E44">
              <w:rPr>
                <w:rFonts w:asciiTheme="minorHAnsi" w:hAnsiTheme="minorHAnsi"/>
                <w:b/>
                <w:noProof/>
                <w:lang w:eastAsia="es-MX"/>
              </w:rPr>
              <w:t>AO03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 xml:space="preserve"> Ver Detalle Instalación</w:t>
            </w:r>
            <w:r w:rsidRPr="00074E44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</w:p>
        </w:tc>
      </w:tr>
      <w:tr w:rsidR="00941739" w:rsidRPr="00E4155A" w14:paraId="6393E036" w14:textId="77777777" w:rsidTr="000531F7">
        <w:trPr>
          <w:trHeight w:val="833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0EA490BC" w14:textId="77777777" w:rsidR="00941739" w:rsidRPr="007722B2" w:rsidRDefault="00941739" w:rsidP="00522B49">
            <w:pPr>
              <w:pStyle w:val="Prrafodelista"/>
              <w:numPr>
                <w:ilvl w:val="0"/>
                <w:numId w:val="11"/>
              </w:numPr>
              <w:ind w:right="-190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5A5138C3" w14:textId="346C64C9" w:rsidR="00941739" w:rsidRDefault="00941739" w:rsidP="00D81687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de la DGAJ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27027FB6" w14:textId="77777777" w:rsidR="00941739" w:rsidRPr="004073D9" w:rsidRDefault="00941739" w:rsidP="00054FC1">
            <w:pPr>
              <w:keepLines/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Contemplando adémas que este usuario pueda:</w:t>
            </w:r>
          </w:p>
          <w:p w14:paraId="78FB8114" w14:textId="25EA310D" w:rsidR="00941739" w:rsidRPr="001A085D" w:rsidRDefault="00941739" w:rsidP="00577549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Seleccionar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>
              <w:rPr>
                <w:rFonts w:asciiTheme="minorHAnsi" w:hAnsiTheme="minorHAnsi"/>
                <w:noProof/>
                <w:lang w:eastAsia="es-MX"/>
              </w:rPr>
              <w:t>Activar/Desactivar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”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, continúa en el flujo en el alterno opcional 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AO04 Activar/Desactivar Instalación</w:t>
            </w:r>
            <w:r w:rsidRPr="00074E44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</w:p>
        </w:tc>
      </w:tr>
      <w:tr w:rsidR="00D81687" w:rsidRPr="00E4155A" w14:paraId="1ACD3565" w14:textId="77777777" w:rsidTr="00DB7468">
        <w:trPr>
          <w:trHeight w:val="523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563" w14:textId="77777777" w:rsidR="00D81687" w:rsidRPr="00E4155A" w:rsidRDefault="00D81687" w:rsidP="00522B49">
            <w:pPr>
              <w:pStyle w:val="Prrafodelista"/>
              <w:numPr>
                <w:ilvl w:val="0"/>
                <w:numId w:val="11"/>
              </w:numPr>
              <w:ind w:right="-190"/>
              <w:rPr>
                <w:rFonts w:asciiTheme="minorHAnsi" w:hAnsiTheme="minorHAnsi"/>
              </w:rPr>
            </w:pPr>
          </w:p>
        </w:tc>
        <w:tc>
          <w:tcPr>
            <w:tcW w:w="4582" w:type="pct"/>
            <w:gridSpan w:val="2"/>
            <w:shd w:val="clear" w:color="auto" w:fill="auto"/>
            <w:vAlign w:val="center"/>
          </w:tcPr>
          <w:p w14:paraId="1ACD3564" w14:textId="77777777" w:rsidR="00D81687" w:rsidRPr="00B9079D" w:rsidRDefault="00D81687" w:rsidP="00EA1232">
            <w:pPr>
              <w:keepLines/>
              <w:jc w:val="left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Theme="minorHAnsi" w:hAnsiTheme="minorHAnsi"/>
              </w:rPr>
              <w:t>Fin del F</w:t>
            </w:r>
            <w:r w:rsidRPr="0029439A">
              <w:rPr>
                <w:rFonts w:asciiTheme="minorHAnsi" w:hAnsiTheme="minorHAnsi"/>
              </w:rPr>
              <w:t xml:space="preserve">lujo </w:t>
            </w:r>
            <w:r>
              <w:rPr>
                <w:rFonts w:asciiTheme="minorHAnsi" w:hAnsiTheme="minorHAnsi"/>
              </w:rPr>
              <w:t>Opcional</w:t>
            </w:r>
            <w:r w:rsidRPr="0029439A">
              <w:rPr>
                <w:rFonts w:asciiTheme="minorHAnsi" w:hAnsiTheme="minorHAnsi"/>
              </w:rPr>
              <w:t>.</w:t>
            </w:r>
          </w:p>
        </w:tc>
      </w:tr>
    </w:tbl>
    <w:p w14:paraId="1ACD3567" w14:textId="77777777" w:rsidR="00D16B4F" w:rsidRPr="00AD37DD" w:rsidRDefault="00D16B4F" w:rsidP="000E0841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7" w:name="_Toc371934678"/>
      <w:bookmarkStart w:id="98" w:name="_Toc228339745"/>
      <w:bookmarkStart w:id="99" w:name="_Toc182735732"/>
      <w:bookmarkStart w:id="100" w:name="_Toc52616588"/>
      <w:bookmarkStart w:id="101" w:name="_Toc483324357"/>
      <w:bookmarkStart w:id="102" w:name="_Toc487469188"/>
      <w:r w:rsidRPr="00AD37DD">
        <w:rPr>
          <w:rFonts w:asciiTheme="minorHAnsi" w:hAnsiTheme="minorHAnsi" w:cstheme="minorHAnsi"/>
          <w:sz w:val="20"/>
        </w:rPr>
        <w:t>Generales</w:t>
      </w:r>
      <w:bookmarkEnd w:id="97"/>
      <w:bookmarkEnd w:id="98"/>
      <w:bookmarkEnd w:id="99"/>
      <w:bookmarkEnd w:id="100"/>
      <w:bookmarkEnd w:id="101"/>
      <w:bookmarkEnd w:id="102"/>
    </w:p>
    <w:p w14:paraId="1ACD3568" w14:textId="77777777" w:rsidR="00630864" w:rsidRPr="00AD37DD" w:rsidRDefault="00630864" w:rsidP="000E0841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3" w:name="_Toc363727164"/>
      <w:bookmarkStart w:id="104" w:name="_Toc461701843"/>
      <w:bookmarkStart w:id="105" w:name="_Toc483324358"/>
      <w:bookmarkStart w:id="106" w:name="_Toc487469189"/>
      <w:r w:rsidRPr="00AD37DD">
        <w:rPr>
          <w:rFonts w:asciiTheme="minorHAnsi" w:hAnsiTheme="minorHAnsi" w:cstheme="minorHAnsi"/>
          <w:sz w:val="20"/>
        </w:rPr>
        <w:t>AG01 Cancelar</w:t>
      </w:r>
      <w:bookmarkEnd w:id="103"/>
      <w:bookmarkEnd w:id="104"/>
      <w:bookmarkEnd w:id="105"/>
      <w:bookmarkEnd w:id="106"/>
    </w:p>
    <w:tbl>
      <w:tblPr>
        <w:tblW w:w="45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70"/>
        <w:gridCol w:w="1750"/>
        <w:gridCol w:w="6682"/>
      </w:tblGrid>
      <w:tr w:rsidR="00A6403A" w:rsidRPr="00E4155A" w14:paraId="1ACD356C" w14:textId="77777777" w:rsidTr="00BE73C4">
        <w:trPr>
          <w:tblHeader/>
          <w:jc w:val="center"/>
        </w:trPr>
        <w:tc>
          <w:tcPr>
            <w:tcW w:w="418" w:type="pct"/>
            <w:shd w:val="clear" w:color="auto" w:fill="BFBFBF" w:themeFill="background1" w:themeFillShade="BF"/>
            <w:vAlign w:val="center"/>
          </w:tcPr>
          <w:p w14:paraId="1ACD3569" w14:textId="77777777" w:rsidR="00A6403A" w:rsidRPr="00F12DBD" w:rsidRDefault="00A6403A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bookmarkStart w:id="107" w:name="_Toc461701844"/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951" w:type="pct"/>
            <w:shd w:val="clear" w:color="auto" w:fill="BFBFBF" w:themeFill="background1" w:themeFillShade="BF"/>
          </w:tcPr>
          <w:p w14:paraId="1ACD356A" w14:textId="77777777" w:rsidR="00A6403A" w:rsidRPr="00F12DBD" w:rsidRDefault="00A6403A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31" w:type="pct"/>
            <w:shd w:val="clear" w:color="auto" w:fill="BFBFBF" w:themeFill="background1" w:themeFillShade="BF"/>
          </w:tcPr>
          <w:p w14:paraId="1ACD356B" w14:textId="77777777" w:rsidR="00A6403A" w:rsidRPr="00F12DBD" w:rsidRDefault="00A6403A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A6403A" w:rsidRPr="00B56455" w14:paraId="1ACD3570" w14:textId="77777777" w:rsidTr="00BE73C4">
        <w:trPr>
          <w:trHeight w:val="635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56D" w14:textId="77777777" w:rsidR="00A6403A" w:rsidRPr="00A6403A" w:rsidRDefault="00A6403A" w:rsidP="00522B49">
            <w:pPr>
              <w:pStyle w:val="Prrafodelista"/>
              <w:numPr>
                <w:ilvl w:val="0"/>
                <w:numId w:val="12"/>
              </w:numPr>
              <w:ind w:right="-190" w:hanging="429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ACD356E" w14:textId="77777777" w:rsidR="00A6403A" w:rsidRDefault="00781D23" w:rsidP="00BE73C4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ACD356F" w14:textId="77777777" w:rsidR="00A6403A" w:rsidRPr="00B56455" w:rsidRDefault="00A6403A" w:rsidP="00BE73C4">
            <w:pPr>
              <w:rPr>
                <w:rFonts w:asciiTheme="minorHAnsi" w:hAnsiTheme="minorHAnsi" w:cstheme="minorHAnsi"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No ejecuta ninguna acción y regresa al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paso 2 del Flujo B</w:t>
            </w:r>
            <w:r w:rsidRPr="00CE78A4">
              <w:rPr>
                <w:rFonts w:asciiTheme="minorHAnsi" w:hAnsiTheme="minorHAnsi" w:cstheme="minorHAnsi"/>
                <w:bCs/>
                <w:szCs w:val="20"/>
              </w:rPr>
              <w:t>ásico.</w:t>
            </w:r>
          </w:p>
        </w:tc>
      </w:tr>
      <w:tr w:rsidR="00A6403A" w14:paraId="1ACD3573" w14:textId="77777777" w:rsidTr="00DB7468">
        <w:trPr>
          <w:trHeight w:val="525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571" w14:textId="77777777" w:rsidR="00A6403A" w:rsidRPr="007722B2" w:rsidRDefault="00A6403A" w:rsidP="00522B49">
            <w:pPr>
              <w:pStyle w:val="Prrafodelista"/>
              <w:numPr>
                <w:ilvl w:val="0"/>
                <w:numId w:val="12"/>
              </w:numPr>
              <w:ind w:right="-190" w:hanging="429"/>
              <w:rPr>
                <w:rFonts w:asciiTheme="minorHAnsi" w:hAnsiTheme="minorHAnsi"/>
              </w:rPr>
            </w:pPr>
          </w:p>
        </w:tc>
        <w:tc>
          <w:tcPr>
            <w:tcW w:w="4582" w:type="pct"/>
            <w:gridSpan w:val="2"/>
            <w:shd w:val="clear" w:color="auto" w:fill="auto"/>
            <w:vAlign w:val="center"/>
          </w:tcPr>
          <w:p w14:paraId="1ACD3572" w14:textId="77777777" w:rsidR="00A6403A" w:rsidRDefault="00A6403A" w:rsidP="00BE73C4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Fin del Flujo G</w:t>
            </w:r>
            <w:r w:rsidRPr="00CE78A4">
              <w:rPr>
                <w:rFonts w:asciiTheme="minorHAnsi" w:hAnsiTheme="minorHAnsi" w:cstheme="minorHAnsi"/>
                <w:bCs/>
                <w:szCs w:val="20"/>
              </w:rPr>
              <w:t>eneral.</w:t>
            </w:r>
          </w:p>
        </w:tc>
      </w:tr>
    </w:tbl>
    <w:p w14:paraId="1ACD3574" w14:textId="1C0EE989" w:rsidR="00630864" w:rsidRPr="00AD37DD" w:rsidRDefault="00A93844" w:rsidP="000E0841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8" w:name="_Toc483324359"/>
      <w:bookmarkStart w:id="109" w:name="_Toc487469190"/>
      <w:r>
        <w:rPr>
          <w:rFonts w:asciiTheme="minorHAnsi" w:hAnsiTheme="minorHAnsi" w:cstheme="minorHAnsi"/>
          <w:sz w:val="20"/>
        </w:rPr>
        <w:t>AG02 Cerrar S</w:t>
      </w:r>
      <w:r w:rsidR="00630864" w:rsidRPr="00AD37DD">
        <w:rPr>
          <w:rFonts w:asciiTheme="minorHAnsi" w:hAnsiTheme="minorHAnsi" w:cstheme="minorHAnsi"/>
          <w:sz w:val="20"/>
        </w:rPr>
        <w:t>esión</w:t>
      </w:r>
      <w:bookmarkEnd w:id="107"/>
      <w:bookmarkEnd w:id="108"/>
      <w:bookmarkEnd w:id="109"/>
    </w:p>
    <w:tbl>
      <w:tblPr>
        <w:tblW w:w="4555" w:type="pct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843"/>
        <w:gridCol w:w="6662"/>
      </w:tblGrid>
      <w:tr w:rsidR="004D4C7E" w:rsidRPr="001A085D" w14:paraId="30E3FDC5" w14:textId="77777777" w:rsidTr="004D4C7E">
        <w:trPr>
          <w:tblHeader/>
        </w:trPr>
        <w:tc>
          <w:tcPr>
            <w:tcW w:w="385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08BA2CF3" w14:textId="77777777" w:rsidR="004D4C7E" w:rsidRPr="001A085D" w:rsidRDefault="004D4C7E" w:rsidP="00AD7DD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bookmarkStart w:id="110" w:name="_Toc371934681"/>
            <w:bookmarkStart w:id="111" w:name="_Toc228339746"/>
            <w:bookmarkStart w:id="112" w:name="_Toc182735733"/>
            <w:bookmarkStart w:id="113" w:name="_Toc52616589"/>
            <w:bookmarkStart w:id="114" w:name="_Toc483324360"/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695B1614" w14:textId="77777777" w:rsidR="004D4C7E" w:rsidRPr="001A085D" w:rsidRDefault="004D4C7E" w:rsidP="00AD7DD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61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666AF91F" w14:textId="77777777" w:rsidR="004D4C7E" w:rsidRPr="001A085D" w:rsidRDefault="004D4C7E" w:rsidP="00AD7DD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4D4C7E" w:rsidRPr="001A085D" w14:paraId="3761D2B6" w14:textId="77777777" w:rsidTr="009417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6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B2A6F" w14:textId="77777777" w:rsidR="004D4C7E" w:rsidRPr="001A085D" w:rsidRDefault="004D4C7E" w:rsidP="00522B49">
            <w:pPr>
              <w:pStyle w:val="Prrafodelista"/>
              <w:numPr>
                <w:ilvl w:val="0"/>
                <w:numId w:val="40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7C32F" w14:textId="77777777" w:rsidR="004D4C7E" w:rsidRPr="001A085D" w:rsidRDefault="004D4C7E" w:rsidP="00AD7DDC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CONCEC II</w:t>
            </w:r>
          </w:p>
        </w:tc>
        <w:tc>
          <w:tcPr>
            <w:tcW w:w="36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7BA43" w14:textId="77777777" w:rsidR="004D4C7E" w:rsidRPr="005A416A" w:rsidRDefault="004D4C7E" w:rsidP="00AD7DDC">
            <w:pPr>
              <w:rPr>
                <w:rFonts w:asciiTheme="minorHAnsi" w:hAnsiTheme="minorHAnsi"/>
              </w:rPr>
            </w:pPr>
            <w:r w:rsidRPr="005A416A">
              <w:rPr>
                <w:rFonts w:asciiTheme="minorHAnsi" w:hAnsiTheme="minorHAnsi"/>
              </w:rPr>
              <w:t>Muestra mensaje “¿Esta seguro que desea cerrar de sesión?” y las opciones:</w:t>
            </w:r>
          </w:p>
          <w:p w14:paraId="18F19487" w14:textId="77777777" w:rsidR="004D4C7E" w:rsidRDefault="004D4C7E" w:rsidP="00522B49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/>
              </w:rPr>
            </w:pPr>
            <w:r w:rsidRPr="001A057F">
              <w:rPr>
                <w:rFonts w:asciiTheme="minorHAnsi" w:hAnsiTheme="minorHAnsi"/>
              </w:rPr>
              <w:t>Si</w:t>
            </w:r>
          </w:p>
          <w:p w14:paraId="06DBC002" w14:textId="77777777" w:rsidR="004D4C7E" w:rsidRPr="005A416A" w:rsidRDefault="004D4C7E" w:rsidP="00522B49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/>
              </w:rPr>
            </w:pPr>
            <w:r w:rsidRPr="005A416A">
              <w:rPr>
                <w:rFonts w:asciiTheme="minorHAnsi" w:hAnsiTheme="minorHAnsi"/>
              </w:rPr>
              <w:t>No</w:t>
            </w:r>
          </w:p>
        </w:tc>
      </w:tr>
      <w:tr w:rsidR="004D4C7E" w:rsidRPr="001A085D" w14:paraId="6964D5AD" w14:textId="77777777" w:rsidTr="009417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40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D5C9F" w14:textId="77777777" w:rsidR="004D4C7E" w:rsidRPr="001A085D" w:rsidRDefault="004D4C7E" w:rsidP="00522B49">
            <w:pPr>
              <w:pStyle w:val="Prrafodelista"/>
              <w:numPr>
                <w:ilvl w:val="0"/>
                <w:numId w:val="40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3B406" w14:textId="77777777" w:rsidR="004D4C7E" w:rsidRDefault="004D4C7E" w:rsidP="004D4C7E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Usuarios</w:t>
            </w:r>
          </w:p>
          <w:p w14:paraId="52BBFEB3" w14:textId="15DE3A5A" w:rsidR="004D4C7E" w:rsidRPr="001A085D" w:rsidRDefault="004D4C7E" w:rsidP="004D4C7E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DPE, DGAJ y DAR</w:t>
            </w:r>
          </w:p>
        </w:tc>
        <w:tc>
          <w:tcPr>
            <w:tcW w:w="36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6F14C" w14:textId="77777777" w:rsidR="004D4C7E" w:rsidRDefault="004D4C7E" w:rsidP="00AD7DD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De acuerdo a la opción seleccionada: </w:t>
            </w:r>
          </w:p>
          <w:p w14:paraId="1E03A30A" w14:textId="77777777" w:rsidR="004D4C7E" w:rsidRDefault="004D4C7E" w:rsidP="00522B49">
            <w:pPr>
              <w:pStyle w:val="Prrafodelista"/>
              <w:keepLines/>
              <w:numPr>
                <w:ilvl w:val="0"/>
                <w:numId w:val="39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Da clic en </w:t>
            </w:r>
            <w:r w:rsidRPr="005D7DC3">
              <w:rPr>
                <w:rFonts w:asciiTheme="minorHAnsi" w:hAnsiTheme="minorHAnsi" w:cstheme="minorHAnsi"/>
                <w:bCs/>
                <w:szCs w:val="20"/>
              </w:rPr>
              <w:t>Si</w:t>
            </w:r>
            <w:r>
              <w:rPr>
                <w:rFonts w:asciiTheme="minorHAnsi" w:hAnsiTheme="minorHAnsi" w:cstheme="minorHAnsi"/>
                <w:bCs/>
                <w:szCs w:val="20"/>
              </w:rPr>
              <w:t>, continua con el flujo</w:t>
            </w:r>
          </w:p>
          <w:p w14:paraId="0C92737A" w14:textId="77777777" w:rsidR="004D4C7E" w:rsidRPr="001A085D" w:rsidRDefault="004D4C7E" w:rsidP="00522B49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Da clic en No, continua con la sesión activa.</w:t>
            </w:r>
          </w:p>
        </w:tc>
      </w:tr>
      <w:tr w:rsidR="004D4C7E" w:rsidRPr="001A085D" w14:paraId="1BCB6C3C" w14:textId="77777777" w:rsidTr="009417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1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63D31" w14:textId="77777777" w:rsidR="004D4C7E" w:rsidRPr="001A085D" w:rsidRDefault="004D4C7E" w:rsidP="00522B49">
            <w:pPr>
              <w:pStyle w:val="Prrafodelista"/>
              <w:numPr>
                <w:ilvl w:val="0"/>
                <w:numId w:val="40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6577E" w14:textId="77777777" w:rsidR="004D4C7E" w:rsidRPr="001A085D" w:rsidRDefault="004D4C7E" w:rsidP="00AD7DDC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II</w:t>
            </w:r>
          </w:p>
        </w:tc>
        <w:tc>
          <w:tcPr>
            <w:tcW w:w="36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75CAE" w14:textId="77777777" w:rsidR="004D4C7E" w:rsidRPr="005A416A" w:rsidRDefault="004D4C7E" w:rsidP="00AD7DD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5A416A">
              <w:rPr>
                <w:rFonts w:asciiTheme="minorHAnsi" w:hAnsiTheme="minorHAnsi" w:cstheme="minorHAnsi"/>
                <w:bCs/>
                <w:szCs w:val="20"/>
              </w:rPr>
              <w:t>Cerrar sesión muestra mensaje “Sesión Finalizada” y regresa a pantalla de acceso.</w:t>
            </w:r>
          </w:p>
        </w:tc>
      </w:tr>
      <w:tr w:rsidR="004D4C7E" w:rsidRPr="001A085D" w14:paraId="7B05BEA6" w14:textId="77777777" w:rsidTr="009417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3F85C" w14:textId="77777777" w:rsidR="004D4C7E" w:rsidRPr="001A085D" w:rsidRDefault="004D4C7E" w:rsidP="00522B49">
            <w:pPr>
              <w:pStyle w:val="Prrafodelista"/>
              <w:numPr>
                <w:ilvl w:val="0"/>
                <w:numId w:val="40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46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BD4F6" w14:textId="77777777" w:rsidR="004D4C7E" w:rsidRPr="001A085D" w:rsidRDefault="004D4C7E" w:rsidP="00AD7DD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Fin del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lujo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pcional.</w:t>
            </w:r>
          </w:p>
        </w:tc>
      </w:tr>
    </w:tbl>
    <w:p w14:paraId="1ACD3585" w14:textId="77777777" w:rsidR="00D16B4F" w:rsidRPr="00AD37DD" w:rsidRDefault="00D16B4F" w:rsidP="000E0841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5" w:name="_Toc487469191"/>
      <w:r w:rsidRPr="00AD37DD">
        <w:rPr>
          <w:rFonts w:asciiTheme="minorHAnsi" w:hAnsiTheme="minorHAnsi" w:cstheme="minorHAnsi"/>
          <w:sz w:val="20"/>
        </w:rPr>
        <w:t>Extraordinarios</w:t>
      </w:r>
      <w:bookmarkEnd w:id="110"/>
      <w:bookmarkEnd w:id="111"/>
      <w:bookmarkEnd w:id="112"/>
      <w:bookmarkEnd w:id="113"/>
      <w:bookmarkEnd w:id="114"/>
      <w:bookmarkEnd w:id="115"/>
      <w:r w:rsidRPr="00AD37DD">
        <w:rPr>
          <w:rFonts w:asciiTheme="minorHAnsi" w:hAnsiTheme="minorHAnsi" w:cstheme="minorHAnsi"/>
          <w:sz w:val="20"/>
        </w:rPr>
        <w:tab/>
      </w:r>
    </w:p>
    <w:p w14:paraId="1ACD3586" w14:textId="77777777" w:rsidR="00554004" w:rsidRPr="004D4C7E" w:rsidRDefault="009F4550" w:rsidP="004D4C7E">
      <w:pPr>
        <w:ind w:left="1134"/>
        <w:rPr>
          <w:rFonts w:asciiTheme="minorHAnsi" w:hAnsiTheme="minorHAnsi"/>
        </w:rPr>
      </w:pPr>
      <w:bookmarkStart w:id="116" w:name="_Hlk482972054"/>
      <w:r w:rsidRPr="004D4C7E">
        <w:rPr>
          <w:rFonts w:asciiTheme="minorHAnsi" w:hAnsiTheme="minorHAnsi"/>
        </w:rPr>
        <w:t>No aplica para esta funcionalidad del sistema</w:t>
      </w:r>
      <w:r w:rsidR="00554004" w:rsidRPr="004D4C7E">
        <w:rPr>
          <w:rFonts w:asciiTheme="minorHAnsi" w:hAnsiTheme="minorHAnsi"/>
        </w:rPr>
        <w:t>.</w:t>
      </w:r>
    </w:p>
    <w:p w14:paraId="1ACD3587" w14:textId="77777777" w:rsidR="00D16B4F" w:rsidRDefault="00D16B4F" w:rsidP="000E0841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7" w:name="_Toc371934684"/>
      <w:bookmarkStart w:id="118" w:name="_Toc228339747"/>
      <w:bookmarkStart w:id="119" w:name="_Toc182735734"/>
      <w:bookmarkStart w:id="120" w:name="_Toc52616590"/>
      <w:bookmarkStart w:id="121" w:name="_Toc483324361"/>
      <w:bookmarkStart w:id="122" w:name="_Toc487469192"/>
      <w:bookmarkEnd w:id="116"/>
      <w:r w:rsidRPr="00AD37DD">
        <w:rPr>
          <w:rFonts w:asciiTheme="minorHAnsi" w:hAnsiTheme="minorHAnsi" w:cstheme="minorHAnsi"/>
          <w:sz w:val="20"/>
        </w:rPr>
        <w:lastRenderedPageBreak/>
        <w:t>De excepción</w:t>
      </w:r>
      <w:bookmarkEnd w:id="117"/>
      <w:bookmarkEnd w:id="118"/>
      <w:bookmarkEnd w:id="119"/>
      <w:bookmarkEnd w:id="120"/>
      <w:bookmarkEnd w:id="121"/>
      <w:bookmarkEnd w:id="122"/>
    </w:p>
    <w:p w14:paraId="1ACD3588" w14:textId="77777777" w:rsidR="006E55F7" w:rsidRPr="00AD37DD" w:rsidRDefault="006E55F7" w:rsidP="000E0841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3" w:name="_Toc487469193"/>
      <w:r>
        <w:rPr>
          <w:rFonts w:asciiTheme="minorHAnsi" w:hAnsiTheme="minorHAnsi" w:cstheme="minorHAnsi"/>
          <w:sz w:val="20"/>
        </w:rPr>
        <w:t>AE01 Error al Guardar</w:t>
      </w:r>
      <w:bookmarkEnd w:id="123"/>
    </w:p>
    <w:tbl>
      <w:tblPr>
        <w:tblW w:w="45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70"/>
        <w:gridCol w:w="1750"/>
        <w:gridCol w:w="6682"/>
      </w:tblGrid>
      <w:tr w:rsidR="006E55F7" w:rsidRPr="00E4155A" w14:paraId="1ACD358C" w14:textId="77777777" w:rsidTr="00B64CF7">
        <w:trPr>
          <w:tblHeader/>
          <w:jc w:val="center"/>
        </w:trPr>
        <w:tc>
          <w:tcPr>
            <w:tcW w:w="418" w:type="pct"/>
            <w:shd w:val="clear" w:color="auto" w:fill="BFBFBF" w:themeFill="background1" w:themeFillShade="BF"/>
            <w:vAlign w:val="center"/>
          </w:tcPr>
          <w:p w14:paraId="1ACD3589" w14:textId="77777777" w:rsidR="006E55F7" w:rsidRPr="00F12DBD" w:rsidRDefault="006E55F7" w:rsidP="00B64CF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951" w:type="pct"/>
            <w:shd w:val="clear" w:color="auto" w:fill="BFBFBF" w:themeFill="background1" w:themeFillShade="BF"/>
          </w:tcPr>
          <w:p w14:paraId="1ACD358A" w14:textId="77777777" w:rsidR="006E55F7" w:rsidRPr="00F12DBD" w:rsidRDefault="006E55F7" w:rsidP="00B64CF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31" w:type="pct"/>
            <w:shd w:val="clear" w:color="auto" w:fill="BFBFBF" w:themeFill="background1" w:themeFillShade="BF"/>
          </w:tcPr>
          <w:p w14:paraId="1ACD358B" w14:textId="77777777" w:rsidR="006E55F7" w:rsidRPr="00F12DBD" w:rsidRDefault="006E55F7" w:rsidP="00B64CF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6E55F7" w:rsidRPr="00B56455" w14:paraId="1ACD3590" w14:textId="77777777" w:rsidTr="004D4C7E">
        <w:trPr>
          <w:trHeight w:val="981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58D" w14:textId="77777777" w:rsidR="006E55F7" w:rsidRPr="00A6403A" w:rsidRDefault="006E55F7" w:rsidP="00522B49">
            <w:pPr>
              <w:pStyle w:val="Prrafodelista"/>
              <w:numPr>
                <w:ilvl w:val="0"/>
                <w:numId w:val="14"/>
              </w:numPr>
              <w:ind w:right="-190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ACD358E" w14:textId="77777777" w:rsidR="006E55F7" w:rsidRDefault="006E55F7" w:rsidP="00B64CF7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ACD358F" w14:textId="4A22A056" w:rsidR="006E55F7" w:rsidRPr="00F12DBD" w:rsidRDefault="006E55F7" w:rsidP="0085419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Despliega el mensaje </w:t>
            </w:r>
            <w:r w:rsidR="00656FFC">
              <w:rPr>
                <w:rFonts w:asciiTheme="minorHAnsi" w:hAnsiTheme="minorHAnsi" w:cstheme="minorHAnsi"/>
                <w:bCs/>
                <w:szCs w:val="20"/>
              </w:rPr>
              <w:t>de e</w:t>
            </w:r>
            <w:r>
              <w:rPr>
                <w:rFonts w:asciiTheme="minorHAnsi" w:hAnsiTheme="minorHAnsi" w:cstheme="minorHAnsi"/>
                <w:bCs/>
                <w:szCs w:val="20"/>
              </w:rPr>
              <w:t>rror</w:t>
            </w:r>
            <w:r w:rsidR="00656FFC">
              <w:rPr>
                <w:rFonts w:asciiTheme="minorHAnsi" w:hAnsiTheme="minorHAnsi" w:cstheme="minorHAnsi"/>
                <w:bCs/>
                <w:szCs w:val="20"/>
              </w:rPr>
              <w:t xml:space="preserve"> indicando: “Error al guardar</w:t>
            </w:r>
            <w:proofErr w:type="gramStart"/>
            <w:r w:rsidR="00656FFC">
              <w:rPr>
                <w:rFonts w:asciiTheme="minorHAnsi" w:hAnsiTheme="minorHAnsi" w:cstheme="minorHAnsi"/>
                <w:bCs/>
                <w:szCs w:val="20"/>
              </w:rPr>
              <w:t xml:space="preserve">, </w:t>
            </w:r>
            <w:r w:rsidR="00750586">
              <w:rPr>
                <w:rFonts w:asciiTheme="minorHAnsi" w:hAnsiTheme="minorHAnsi" w:cstheme="minorHAnsi"/>
                <w:bCs/>
                <w:szCs w:val="20"/>
              </w:rPr>
              <w:t>,</w:t>
            </w:r>
            <w:proofErr w:type="gramEnd"/>
            <w:r w:rsidR="00750586">
              <w:rPr>
                <w:rFonts w:asciiTheme="minorHAnsi" w:hAnsiTheme="minorHAnsi" w:cstheme="minorHAnsi"/>
                <w:bCs/>
                <w:szCs w:val="20"/>
              </w:rPr>
              <w:t xml:space="preserve"> y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regresa al flujo básico.</w:t>
            </w:r>
          </w:p>
        </w:tc>
      </w:tr>
      <w:tr w:rsidR="006E55F7" w14:paraId="1ACD3593" w14:textId="77777777" w:rsidTr="004D4C7E">
        <w:trPr>
          <w:trHeight w:val="709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591" w14:textId="77777777" w:rsidR="006E55F7" w:rsidRPr="007722B2" w:rsidRDefault="006E55F7" w:rsidP="00522B49">
            <w:pPr>
              <w:pStyle w:val="Prrafodelista"/>
              <w:numPr>
                <w:ilvl w:val="0"/>
                <w:numId w:val="14"/>
              </w:numPr>
              <w:ind w:right="-190"/>
              <w:rPr>
                <w:rFonts w:asciiTheme="minorHAnsi" w:hAnsiTheme="minorHAnsi"/>
              </w:rPr>
            </w:pPr>
          </w:p>
        </w:tc>
        <w:tc>
          <w:tcPr>
            <w:tcW w:w="4582" w:type="pct"/>
            <w:gridSpan w:val="2"/>
            <w:shd w:val="clear" w:color="auto" w:fill="auto"/>
            <w:vAlign w:val="center"/>
          </w:tcPr>
          <w:p w14:paraId="1ACD3592" w14:textId="68BA131E" w:rsidR="006E55F7" w:rsidRDefault="006E55F7" w:rsidP="00B64CF7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Fin del </w:t>
            </w:r>
            <w:r w:rsidR="00656FFC">
              <w:rPr>
                <w:rFonts w:asciiTheme="minorHAnsi" w:hAnsiTheme="minorHAnsi" w:cstheme="minorHAnsi"/>
                <w:bCs/>
                <w:szCs w:val="20"/>
              </w:rPr>
              <w:t xml:space="preserve">flujo de </w:t>
            </w:r>
            <w:r>
              <w:rPr>
                <w:rFonts w:asciiTheme="minorHAnsi" w:hAnsiTheme="minorHAnsi" w:cstheme="minorHAnsi"/>
                <w:bCs/>
                <w:szCs w:val="20"/>
              </w:rPr>
              <w:t>Excepción</w:t>
            </w:r>
            <w:r w:rsidRPr="00CE78A4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</w:tbl>
    <w:p w14:paraId="22007F12" w14:textId="77777777" w:rsidR="004D4C7E" w:rsidRDefault="004D4C7E" w:rsidP="004D4C7E"/>
    <w:p w14:paraId="1ACD3594" w14:textId="28D6B22E" w:rsidR="006E55F7" w:rsidRDefault="006E55F7" w:rsidP="000E0841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4" w:name="_Toc487469194"/>
      <w:r>
        <w:rPr>
          <w:rFonts w:asciiTheme="minorHAnsi" w:hAnsiTheme="minorHAnsi" w:cstheme="minorHAnsi"/>
          <w:sz w:val="20"/>
        </w:rPr>
        <w:t xml:space="preserve">AE02 </w:t>
      </w:r>
      <w:r w:rsidR="004D4C7E">
        <w:rPr>
          <w:rFonts w:asciiTheme="minorHAnsi" w:hAnsiTheme="minorHAnsi" w:cstheme="minorHAnsi"/>
          <w:sz w:val="20"/>
        </w:rPr>
        <w:t>Consulta Errónea</w:t>
      </w:r>
      <w:bookmarkEnd w:id="124"/>
    </w:p>
    <w:tbl>
      <w:tblPr>
        <w:tblW w:w="921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08"/>
        <w:gridCol w:w="1843"/>
        <w:gridCol w:w="6662"/>
      </w:tblGrid>
      <w:tr w:rsidR="004D4C7E" w:rsidRPr="001A085D" w14:paraId="30B81029" w14:textId="77777777" w:rsidTr="004D4C7E">
        <w:trPr>
          <w:trHeight w:val="461"/>
          <w:tblHeader/>
        </w:trPr>
        <w:tc>
          <w:tcPr>
            <w:tcW w:w="708" w:type="dxa"/>
            <w:shd w:val="clear" w:color="auto" w:fill="BFBFBF"/>
            <w:vAlign w:val="center"/>
          </w:tcPr>
          <w:p w14:paraId="6AE82783" w14:textId="77777777" w:rsidR="004D4C7E" w:rsidRPr="001A085D" w:rsidRDefault="004D4C7E" w:rsidP="00AD7DDC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No.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740C958" w14:textId="77777777" w:rsidR="004D4C7E" w:rsidRPr="001A085D" w:rsidRDefault="004D4C7E" w:rsidP="00AD7DDC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6662" w:type="dxa"/>
            <w:shd w:val="clear" w:color="auto" w:fill="BFBFBF"/>
            <w:vAlign w:val="center"/>
          </w:tcPr>
          <w:p w14:paraId="3B791F71" w14:textId="77777777" w:rsidR="004D4C7E" w:rsidRPr="001A085D" w:rsidRDefault="004D4C7E" w:rsidP="00AD7DDC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4D4C7E" w:rsidRPr="001A085D" w14:paraId="3C883A51" w14:textId="77777777" w:rsidTr="004D4C7E">
        <w:trPr>
          <w:trHeight w:val="413"/>
          <w:tblHeader/>
        </w:trPr>
        <w:tc>
          <w:tcPr>
            <w:tcW w:w="708" w:type="dxa"/>
            <w:shd w:val="clear" w:color="auto" w:fill="auto"/>
            <w:vAlign w:val="center"/>
          </w:tcPr>
          <w:p w14:paraId="2050D421" w14:textId="77777777" w:rsidR="004D4C7E" w:rsidRPr="00F70E7F" w:rsidRDefault="004D4C7E" w:rsidP="00522B49">
            <w:pPr>
              <w:pStyle w:val="Prrafodelista"/>
              <w:keepLines/>
              <w:numPr>
                <w:ilvl w:val="0"/>
                <w:numId w:val="41"/>
              </w:numPr>
              <w:spacing w:after="0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7E6CAA8" w14:textId="77777777" w:rsidR="004D4C7E" w:rsidRPr="001A085D" w:rsidRDefault="004D4C7E" w:rsidP="00AD7DDC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CONEC II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4BF9729C" w14:textId="77777777" w:rsidR="004D4C7E" w:rsidRPr="001A085D" w:rsidRDefault="004D4C7E" w:rsidP="00AD7DD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Despliega el mensaje “No se encontraron resultados de la búsqueda”.</w:t>
            </w:r>
          </w:p>
          <w:p w14:paraId="3BAEB3DF" w14:textId="77777777" w:rsidR="004D4C7E" w:rsidRPr="001A085D" w:rsidRDefault="004D4C7E" w:rsidP="00AD7DD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Además, la opción:</w:t>
            </w:r>
          </w:p>
          <w:p w14:paraId="38374CC0" w14:textId="77777777" w:rsidR="004D4C7E" w:rsidRPr="004D4C7E" w:rsidRDefault="004D4C7E" w:rsidP="00522B49">
            <w:pPr>
              <w:pStyle w:val="Prrafodelista"/>
              <w:keepLines/>
              <w:numPr>
                <w:ilvl w:val="0"/>
                <w:numId w:val="24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4D4C7E">
              <w:rPr>
                <w:rFonts w:asciiTheme="minorHAnsi" w:hAnsiTheme="minorHAnsi" w:cstheme="minorHAnsi"/>
                <w:bCs/>
                <w:szCs w:val="20"/>
              </w:rPr>
              <w:t>“Aceptar”.</w:t>
            </w:r>
          </w:p>
        </w:tc>
      </w:tr>
      <w:tr w:rsidR="004D4C7E" w:rsidRPr="001A085D" w14:paraId="7C159289" w14:textId="77777777" w:rsidTr="004D4C7E">
        <w:trPr>
          <w:trHeight w:val="413"/>
          <w:tblHeader/>
        </w:trPr>
        <w:tc>
          <w:tcPr>
            <w:tcW w:w="708" w:type="dxa"/>
            <w:shd w:val="clear" w:color="auto" w:fill="auto"/>
            <w:vAlign w:val="center"/>
          </w:tcPr>
          <w:p w14:paraId="513203BA" w14:textId="77777777" w:rsidR="004D4C7E" w:rsidRPr="001A085D" w:rsidRDefault="004D4C7E" w:rsidP="00522B49">
            <w:pPr>
              <w:pStyle w:val="Prrafodelista"/>
              <w:keepLines/>
              <w:numPr>
                <w:ilvl w:val="0"/>
                <w:numId w:val="41"/>
              </w:numPr>
              <w:spacing w:after="0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888C937" w14:textId="77777777" w:rsidR="004D4C7E" w:rsidRDefault="004D4C7E" w:rsidP="004D4C7E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Usuarios</w:t>
            </w:r>
          </w:p>
          <w:p w14:paraId="6CC80A1A" w14:textId="129C3420" w:rsidR="004D4C7E" w:rsidRPr="001A085D" w:rsidRDefault="004D4C7E" w:rsidP="004D4C7E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DPE, DGAJ y DAR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513868B4" w14:textId="77777777" w:rsidR="004D4C7E" w:rsidRPr="001A085D" w:rsidRDefault="004D4C7E" w:rsidP="00AD7DD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Selecciona la opción “Aceptar” y regresa al paso </w:t>
            </w: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>2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 del flujo básico.</w:t>
            </w:r>
          </w:p>
        </w:tc>
      </w:tr>
      <w:tr w:rsidR="004D4C7E" w:rsidRPr="001A085D" w14:paraId="5AF1C3F9" w14:textId="77777777" w:rsidTr="004D4C7E">
        <w:trPr>
          <w:trHeight w:val="413"/>
          <w:tblHeader/>
        </w:trPr>
        <w:tc>
          <w:tcPr>
            <w:tcW w:w="708" w:type="dxa"/>
            <w:shd w:val="clear" w:color="auto" w:fill="auto"/>
            <w:vAlign w:val="center"/>
          </w:tcPr>
          <w:p w14:paraId="62A3871B" w14:textId="77777777" w:rsidR="004D4C7E" w:rsidRPr="001A085D" w:rsidRDefault="004D4C7E" w:rsidP="00522B49">
            <w:pPr>
              <w:pStyle w:val="Prrafodelista"/>
              <w:keepLines/>
              <w:numPr>
                <w:ilvl w:val="0"/>
                <w:numId w:val="41"/>
              </w:numPr>
              <w:spacing w:after="0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8505" w:type="dxa"/>
            <w:gridSpan w:val="2"/>
            <w:shd w:val="clear" w:color="auto" w:fill="auto"/>
            <w:vAlign w:val="center"/>
          </w:tcPr>
          <w:p w14:paraId="36830208" w14:textId="77777777" w:rsidR="004D4C7E" w:rsidRPr="001A085D" w:rsidRDefault="004D4C7E" w:rsidP="00AD7DD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Fin del Flujo de E</w:t>
            </w:r>
            <w:r w:rsidRPr="001A085D">
              <w:rPr>
                <w:rFonts w:asciiTheme="minorHAnsi" w:hAnsiTheme="minorHAnsi" w:cstheme="minorHAnsi"/>
                <w:szCs w:val="20"/>
              </w:rPr>
              <w:t>xcepción.</w:t>
            </w:r>
          </w:p>
        </w:tc>
      </w:tr>
    </w:tbl>
    <w:p w14:paraId="1ACD35A1" w14:textId="77777777" w:rsidR="00D16B4F" w:rsidRPr="00AD37DD" w:rsidRDefault="00D16B4F" w:rsidP="000E0841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5" w:name="_Toc485213477"/>
      <w:bookmarkStart w:id="126" w:name="_Toc485213556"/>
      <w:bookmarkStart w:id="127" w:name="_Toc371934687"/>
      <w:bookmarkStart w:id="128" w:name="_Toc228339748"/>
      <w:bookmarkStart w:id="129" w:name="_Toc483324362"/>
      <w:bookmarkStart w:id="130" w:name="_Toc487469195"/>
      <w:bookmarkStart w:id="131" w:name="_Toc182735735"/>
      <w:bookmarkStart w:id="132" w:name="_Toc52616591"/>
      <w:bookmarkEnd w:id="125"/>
      <w:bookmarkEnd w:id="126"/>
      <w:r w:rsidRPr="00AD37DD">
        <w:rPr>
          <w:rFonts w:asciiTheme="minorHAnsi" w:hAnsiTheme="minorHAnsi" w:cstheme="minorHAnsi"/>
          <w:sz w:val="20"/>
        </w:rPr>
        <w:t>Puntos de Extensión</w:t>
      </w:r>
      <w:bookmarkEnd w:id="127"/>
      <w:bookmarkEnd w:id="128"/>
      <w:bookmarkEnd w:id="129"/>
      <w:bookmarkEnd w:id="130"/>
    </w:p>
    <w:p w14:paraId="1ACD35A2" w14:textId="77777777" w:rsidR="000531F7" w:rsidRPr="006439FE" w:rsidRDefault="006439FE" w:rsidP="00DA340C">
      <w:pPr>
        <w:pStyle w:val="ndice2"/>
      </w:pPr>
      <w:bookmarkStart w:id="133" w:name="_Toc371934688"/>
      <w:bookmarkStart w:id="134" w:name="_Toc228339749"/>
      <w:r w:rsidRPr="007D2EE5">
        <w:t xml:space="preserve">Esta funcionalidad contiene un </w:t>
      </w:r>
      <w:proofErr w:type="spellStart"/>
      <w:r w:rsidRPr="007D2EE5">
        <w:t>extend</w:t>
      </w:r>
      <w:proofErr w:type="spellEnd"/>
      <w:r w:rsidRPr="007D2EE5">
        <w:t xml:space="preserve"> con el </w:t>
      </w:r>
      <w:r w:rsidRPr="007D2EE5">
        <w:rPr>
          <w:b/>
        </w:rPr>
        <w:t>CU 2022 – Registrar Movimientos Bitácora</w:t>
      </w:r>
      <w:r w:rsidRPr="007D2EE5">
        <w:t>.</w:t>
      </w:r>
    </w:p>
    <w:p w14:paraId="1ACD35A3" w14:textId="77777777" w:rsidR="00D16B4F" w:rsidRDefault="00D16B4F" w:rsidP="000E0841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5" w:name="_Toc483324363"/>
      <w:bookmarkStart w:id="136" w:name="_Toc487469196"/>
      <w:r w:rsidRPr="00AD37DD">
        <w:rPr>
          <w:rFonts w:asciiTheme="minorHAnsi" w:hAnsiTheme="minorHAnsi" w:cstheme="minorHAnsi"/>
          <w:sz w:val="20"/>
        </w:rPr>
        <w:t>Requerimientos Especiales</w:t>
      </w:r>
      <w:bookmarkEnd w:id="131"/>
      <w:bookmarkEnd w:id="132"/>
      <w:bookmarkEnd w:id="133"/>
      <w:bookmarkEnd w:id="134"/>
      <w:bookmarkEnd w:id="135"/>
      <w:bookmarkEnd w:id="136"/>
    </w:p>
    <w:p w14:paraId="118B806C" w14:textId="25A8130D" w:rsidR="000F5A62" w:rsidRDefault="000F5A62" w:rsidP="00522B49">
      <w:pPr>
        <w:pStyle w:val="Prrafodelista"/>
        <w:numPr>
          <w:ilvl w:val="0"/>
          <w:numId w:val="13"/>
        </w:numPr>
        <w:rPr>
          <w:rFonts w:asciiTheme="minorHAnsi" w:hAnsiTheme="minorHAnsi"/>
        </w:rPr>
      </w:pPr>
      <w:bookmarkStart w:id="137" w:name="_Toc371934689"/>
      <w:r>
        <w:rPr>
          <w:rFonts w:asciiTheme="minorHAnsi" w:hAnsiTheme="minorHAnsi"/>
        </w:rPr>
        <w:t>Los campos obligatorios se mostrarán con un asterisco (*).</w:t>
      </w:r>
    </w:p>
    <w:p w14:paraId="1ACD35AD" w14:textId="77777777" w:rsidR="00D16B4F" w:rsidRPr="00AD37DD" w:rsidRDefault="00D16B4F" w:rsidP="00154B17">
      <w:pPr>
        <w:pStyle w:val="EstiloTtulo1Antes6ptoDespus3ptoInterlineadoMn"/>
        <w:numPr>
          <w:ilvl w:val="1"/>
          <w:numId w:val="2"/>
        </w:numPr>
        <w:tabs>
          <w:tab w:val="left" w:pos="708"/>
        </w:tabs>
        <w:rPr>
          <w:rFonts w:asciiTheme="minorHAnsi" w:hAnsiTheme="minorHAnsi" w:cstheme="minorHAnsi"/>
          <w:sz w:val="20"/>
        </w:rPr>
      </w:pPr>
      <w:bookmarkStart w:id="138" w:name="_Toc483324364"/>
      <w:bookmarkStart w:id="139" w:name="_Toc487469197"/>
      <w:proofErr w:type="spellStart"/>
      <w:r w:rsidRPr="00AD37DD">
        <w:rPr>
          <w:rFonts w:asciiTheme="minorHAnsi" w:hAnsiTheme="minorHAnsi" w:cstheme="minorHAnsi"/>
          <w:sz w:val="20"/>
        </w:rPr>
        <w:t>Pos</w:t>
      </w:r>
      <w:proofErr w:type="spellEnd"/>
      <w:r w:rsidRPr="00AD37DD">
        <w:rPr>
          <w:rFonts w:asciiTheme="minorHAnsi" w:hAnsiTheme="minorHAnsi" w:cstheme="minorHAnsi"/>
          <w:sz w:val="20"/>
        </w:rPr>
        <w:t xml:space="preserve"> Condiciones</w:t>
      </w:r>
      <w:bookmarkEnd w:id="137"/>
      <w:bookmarkEnd w:id="138"/>
      <w:bookmarkEnd w:id="139"/>
    </w:p>
    <w:p w14:paraId="17636639" w14:textId="4353E6E0" w:rsidR="004D4C7E" w:rsidRPr="001A085D" w:rsidRDefault="004D4C7E" w:rsidP="004D4C7E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40" w:name="_Toc461701853"/>
      <w:bookmarkStart w:id="141" w:name="_Toc485140997"/>
      <w:bookmarkStart w:id="142" w:name="_Toc487469198"/>
      <w:bookmarkStart w:id="143" w:name="_Toc483324366"/>
      <w:bookmarkStart w:id="144" w:name="_Toc228339751"/>
      <w:r w:rsidRPr="001A085D">
        <w:rPr>
          <w:rFonts w:asciiTheme="minorHAnsi" w:hAnsiTheme="minorHAnsi" w:cstheme="minorHAnsi"/>
          <w:color w:val="000000" w:themeColor="text1"/>
          <w:sz w:val="20"/>
        </w:rPr>
        <w:t>&lt;Pos condición 1&gt; Datos guardados</w:t>
      </w:r>
      <w:bookmarkEnd w:id="140"/>
      <w:bookmarkEnd w:id="141"/>
      <w:bookmarkEnd w:id="142"/>
    </w:p>
    <w:p w14:paraId="5B55650F" w14:textId="251CA429" w:rsidR="004D4C7E" w:rsidRDefault="004D4C7E" w:rsidP="004D4C7E">
      <w:pPr>
        <w:ind w:left="1224"/>
        <w:rPr>
          <w:rFonts w:asciiTheme="minorHAnsi" w:hAnsiTheme="minorHAnsi" w:cstheme="minorHAnsi"/>
          <w:color w:val="000000" w:themeColor="text1"/>
          <w:szCs w:val="20"/>
        </w:rPr>
      </w:pPr>
      <w:r w:rsidRPr="001A085D">
        <w:rPr>
          <w:rFonts w:asciiTheme="minorHAnsi" w:hAnsiTheme="minorHAnsi" w:cstheme="minorHAnsi"/>
          <w:color w:val="000000" w:themeColor="text1"/>
          <w:szCs w:val="20"/>
        </w:rPr>
        <w:t xml:space="preserve">Los datos 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de la nueva instalación </w:t>
      </w:r>
      <w:r w:rsidRPr="001A085D">
        <w:rPr>
          <w:rFonts w:asciiTheme="minorHAnsi" w:hAnsiTheme="minorHAnsi" w:cstheme="minorHAnsi"/>
          <w:color w:val="000000" w:themeColor="text1"/>
          <w:szCs w:val="20"/>
        </w:rPr>
        <w:t>son guardados en la base de datos de CONEC II.</w:t>
      </w:r>
    </w:p>
    <w:p w14:paraId="7612CDCF" w14:textId="04CCEE0E" w:rsidR="004D4C7E" w:rsidRPr="001A085D" w:rsidRDefault="004D4C7E" w:rsidP="004D4C7E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45" w:name="_Toc461701854"/>
      <w:bookmarkStart w:id="146" w:name="_Toc485140998"/>
      <w:bookmarkStart w:id="147" w:name="_Toc487469199"/>
      <w:r w:rsidRPr="001A085D">
        <w:rPr>
          <w:rFonts w:asciiTheme="minorHAnsi" w:hAnsiTheme="minorHAnsi" w:cstheme="minorHAnsi"/>
          <w:color w:val="000000" w:themeColor="text1"/>
          <w:sz w:val="20"/>
        </w:rPr>
        <w:lastRenderedPageBreak/>
        <w:t>&lt;Pos condición 2&gt;</w:t>
      </w:r>
      <w:bookmarkStart w:id="148" w:name="_Toc362523298"/>
      <w:bookmarkStart w:id="149" w:name="_Toc364353328"/>
      <w:r w:rsidRPr="001A085D">
        <w:rPr>
          <w:rFonts w:asciiTheme="minorHAnsi" w:hAnsiTheme="minorHAnsi" w:cstheme="minorHAnsi"/>
          <w:color w:val="000000" w:themeColor="text1"/>
          <w:sz w:val="20"/>
        </w:rPr>
        <w:t xml:space="preserve"> Datos actualizad</w:t>
      </w:r>
      <w:bookmarkEnd w:id="148"/>
      <w:bookmarkEnd w:id="149"/>
      <w:r w:rsidRPr="001A085D">
        <w:rPr>
          <w:rFonts w:asciiTheme="minorHAnsi" w:hAnsiTheme="minorHAnsi" w:cstheme="minorHAnsi"/>
          <w:color w:val="000000" w:themeColor="text1"/>
          <w:sz w:val="20"/>
        </w:rPr>
        <w:t>os</w:t>
      </w:r>
      <w:bookmarkEnd w:id="145"/>
      <w:bookmarkEnd w:id="146"/>
      <w:bookmarkEnd w:id="147"/>
    </w:p>
    <w:p w14:paraId="4A6E647A" w14:textId="6714CAD0" w:rsidR="004D4C7E" w:rsidRDefault="004D4C7E" w:rsidP="004D4C7E">
      <w:pPr>
        <w:ind w:left="1224"/>
        <w:rPr>
          <w:rFonts w:asciiTheme="minorHAnsi" w:hAnsiTheme="minorHAnsi" w:cstheme="minorHAnsi"/>
          <w:color w:val="000000" w:themeColor="text1"/>
          <w:szCs w:val="20"/>
        </w:rPr>
      </w:pPr>
      <w:r w:rsidRPr="001A085D">
        <w:rPr>
          <w:rFonts w:asciiTheme="minorHAnsi" w:hAnsiTheme="minorHAnsi" w:cstheme="minorHAnsi"/>
          <w:color w:val="000000" w:themeColor="text1"/>
          <w:szCs w:val="20"/>
        </w:rPr>
        <w:t xml:space="preserve">Al terminar la ejecución de esta funcionalidad, </w:t>
      </w:r>
      <w:r w:rsidRPr="004243DE">
        <w:rPr>
          <w:rFonts w:asciiTheme="minorHAnsi" w:hAnsiTheme="minorHAnsi" w:cstheme="minorHAnsi"/>
          <w:szCs w:val="20"/>
        </w:rPr>
        <w:t xml:space="preserve">los registros </w:t>
      </w:r>
      <w:r>
        <w:rPr>
          <w:rFonts w:asciiTheme="minorHAnsi" w:hAnsiTheme="minorHAnsi" w:cstheme="minorHAnsi"/>
          <w:szCs w:val="20"/>
        </w:rPr>
        <w:t xml:space="preserve">de las instalaciones </w:t>
      </w:r>
      <w:r w:rsidRPr="004243DE">
        <w:rPr>
          <w:rFonts w:asciiTheme="minorHAnsi" w:hAnsiTheme="minorHAnsi" w:cstheme="minorHAnsi"/>
          <w:szCs w:val="20"/>
        </w:rPr>
        <w:t xml:space="preserve">con </w:t>
      </w:r>
      <w:r>
        <w:rPr>
          <w:rFonts w:asciiTheme="minorHAnsi" w:hAnsiTheme="minorHAnsi" w:cstheme="minorHAnsi"/>
          <w:szCs w:val="20"/>
        </w:rPr>
        <w:t>e</w:t>
      </w:r>
      <w:r w:rsidRPr="004243DE">
        <w:rPr>
          <w:rFonts w:asciiTheme="minorHAnsi" w:hAnsiTheme="minorHAnsi" w:cstheme="minorHAnsi"/>
          <w:szCs w:val="20"/>
        </w:rPr>
        <w:t>status “</w:t>
      </w:r>
      <w:r>
        <w:rPr>
          <w:rFonts w:asciiTheme="minorHAnsi" w:hAnsiTheme="minorHAnsi" w:cstheme="minorHAnsi"/>
          <w:szCs w:val="20"/>
        </w:rPr>
        <w:t xml:space="preserve">activo e </w:t>
      </w:r>
      <w:r w:rsidRPr="004243DE">
        <w:rPr>
          <w:rFonts w:asciiTheme="minorHAnsi" w:hAnsiTheme="minorHAnsi" w:cstheme="minorHAnsi"/>
          <w:szCs w:val="20"/>
        </w:rPr>
        <w:t>Inactivo” deben mostrarse</w:t>
      </w:r>
      <w:r>
        <w:rPr>
          <w:rFonts w:asciiTheme="minorHAnsi" w:hAnsiTheme="minorHAnsi" w:cstheme="minorHAnsi"/>
          <w:szCs w:val="20"/>
        </w:rPr>
        <w:t xml:space="preserve"> de acuerdo su estatus.</w:t>
      </w:r>
    </w:p>
    <w:p w14:paraId="1ACD35B4" w14:textId="63F40732" w:rsidR="00603299" w:rsidRDefault="0056115C" w:rsidP="00070B19">
      <w:pPr>
        <w:pStyle w:val="EstiloTtulo1Antes6ptoDespus3ptoInterlineadoMn"/>
        <w:numPr>
          <w:ilvl w:val="2"/>
          <w:numId w:val="2"/>
        </w:numPr>
        <w:spacing w:after="0" w:line="276" w:lineRule="auto"/>
        <w:rPr>
          <w:rFonts w:asciiTheme="minorHAnsi" w:hAnsiTheme="minorHAnsi" w:cstheme="minorHAnsi"/>
          <w:sz w:val="20"/>
        </w:rPr>
      </w:pPr>
      <w:bookmarkStart w:id="150" w:name="_Toc487469200"/>
      <w:r>
        <w:rPr>
          <w:rFonts w:asciiTheme="minorHAnsi" w:hAnsiTheme="minorHAnsi" w:cstheme="minorHAnsi"/>
          <w:sz w:val="20"/>
        </w:rPr>
        <w:t>&lt;Pos condición 3</w:t>
      </w:r>
      <w:r w:rsidR="00AC2462" w:rsidRPr="00AC2462">
        <w:rPr>
          <w:rFonts w:asciiTheme="minorHAnsi" w:hAnsiTheme="minorHAnsi" w:cstheme="minorHAnsi"/>
          <w:sz w:val="20"/>
        </w:rPr>
        <w:t xml:space="preserve">&gt; </w:t>
      </w:r>
      <w:r w:rsidR="009E2637">
        <w:rPr>
          <w:rFonts w:asciiTheme="minorHAnsi" w:hAnsiTheme="minorHAnsi" w:cstheme="minorHAnsi"/>
          <w:sz w:val="20"/>
        </w:rPr>
        <w:t>Instalación</w:t>
      </w:r>
      <w:r w:rsidR="005C7719">
        <w:rPr>
          <w:rFonts w:asciiTheme="minorHAnsi" w:hAnsiTheme="minorHAnsi" w:cstheme="minorHAnsi"/>
          <w:sz w:val="20"/>
        </w:rPr>
        <w:t xml:space="preserve"> a</w:t>
      </w:r>
      <w:r w:rsidR="00603299">
        <w:rPr>
          <w:rFonts w:asciiTheme="minorHAnsi" w:hAnsiTheme="minorHAnsi" w:cstheme="minorHAnsi"/>
          <w:sz w:val="20"/>
        </w:rPr>
        <w:t xml:space="preserve">signada a un </w:t>
      </w:r>
      <w:bookmarkEnd w:id="143"/>
      <w:r w:rsidR="009E2637">
        <w:rPr>
          <w:rFonts w:asciiTheme="minorHAnsi" w:hAnsiTheme="minorHAnsi" w:cstheme="minorHAnsi"/>
          <w:sz w:val="20"/>
        </w:rPr>
        <w:t>Cliente</w:t>
      </w:r>
      <w:bookmarkEnd w:id="150"/>
    </w:p>
    <w:p w14:paraId="1ACD35B5" w14:textId="61B78E09" w:rsidR="00603299" w:rsidRPr="00603299" w:rsidRDefault="00603299" w:rsidP="00070B19">
      <w:pPr>
        <w:spacing w:before="240" w:after="0" w:line="276" w:lineRule="auto"/>
        <w:ind w:left="1224"/>
        <w:rPr>
          <w:rFonts w:asciiTheme="minorHAnsi" w:hAnsiTheme="minorHAnsi"/>
        </w:rPr>
      </w:pPr>
      <w:r w:rsidRPr="00603299">
        <w:rPr>
          <w:rFonts w:asciiTheme="minorHAnsi" w:hAnsiTheme="minorHAnsi"/>
        </w:rPr>
        <w:t xml:space="preserve">Cada </w:t>
      </w:r>
      <w:r w:rsidR="009E2637">
        <w:rPr>
          <w:rFonts w:asciiTheme="minorHAnsi" w:hAnsiTheme="minorHAnsi"/>
        </w:rPr>
        <w:t>Instalación</w:t>
      </w:r>
      <w:r w:rsidRPr="00603299">
        <w:rPr>
          <w:rFonts w:asciiTheme="minorHAnsi" w:hAnsiTheme="minorHAnsi"/>
        </w:rPr>
        <w:t xml:space="preserve"> </w:t>
      </w:r>
      <w:r w:rsidR="004D4C7E">
        <w:rPr>
          <w:rFonts w:asciiTheme="minorHAnsi" w:hAnsiTheme="minorHAnsi"/>
        </w:rPr>
        <w:t>creada o modificada</w:t>
      </w:r>
      <w:r w:rsidRPr="00603299">
        <w:rPr>
          <w:rFonts w:asciiTheme="minorHAnsi" w:hAnsiTheme="minorHAnsi"/>
        </w:rPr>
        <w:t xml:space="preserve"> será </w:t>
      </w:r>
      <w:r w:rsidR="002A711E">
        <w:rPr>
          <w:rFonts w:asciiTheme="minorHAnsi" w:hAnsiTheme="minorHAnsi"/>
        </w:rPr>
        <w:t>asignada/</w:t>
      </w:r>
      <w:r w:rsidRPr="00603299">
        <w:rPr>
          <w:rFonts w:asciiTheme="minorHAnsi" w:hAnsiTheme="minorHAnsi"/>
        </w:rPr>
        <w:t xml:space="preserve">agregada al </w:t>
      </w:r>
      <w:r w:rsidR="009E2637">
        <w:rPr>
          <w:rFonts w:asciiTheme="minorHAnsi" w:hAnsiTheme="minorHAnsi"/>
        </w:rPr>
        <w:t>cliente</w:t>
      </w:r>
      <w:r w:rsidRPr="00603299">
        <w:rPr>
          <w:rFonts w:asciiTheme="minorHAnsi" w:hAnsiTheme="minorHAnsi"/>
        </w:rPr>
        <w:t xml:space="preserve"> </w:t>
      </w:r>
      <w:r w:rsidR="002A711E">
        <w:rPr>
          <w:rFonts w:asciiTheme="minorHAnsi" w:hAnsiTheme="minorHAnsi"/>
        </w:rPr>
        <w:t>correspondiente</w:t>
      </w:r>
      <w:r w:rsidRPr="00603299">
        <w:rPr>
          <w:rFonts w:asciiTheme="minorHAnsi" w:hAnsiTheme="minorHAnsi"/>
        </w:rPr>
        <w:t>.</w:t>
      </w:r>
    </w:p>
    <w:p w14:paraId="1ACD35B6" w14:textId="54F1BBC4" w:rsidR="00BB3074" w:rsidRDefault="002A711E" w:rsidP="00070B19">
      <w:pPr>
        <w:pStyle w:val="EstiloTtulo1Antes6ptoDespus3ptoInterlineadoMn"/>
        <w:numPr>
          <w:ilvl w:val="2"/>
          <w:numId w:val="2"/>
        </w:numPr>
        <w:spacing w:after="0" w:line="276" w:lineRule="auto"/>
        <w:rPr>
          <w:rFonts w:asciiTheme="minorHAnsi" w:hAnsiTheme="minorHAnsi" w:cstheme="minorHAnsi"/>
          <w:sz w:val="20"/>
        </w:rPr>
      </w:pPr>
      <w:bookmarkStart w:id="151" w:name="_Toc483324368"/>
      <w:bookmarkStart w:id="152" w:name="_Toc487469201"/>
      <w:r>
        <w:rPr>
          <w:rFonts w:asciiTheme="minorHAnsi" w:hAnsiTheme="minorHAnsi" w:cstheme="minorHAnsi"/>
          <w:sz w:val="20"/>
        </w:rPr>
        <w:t xml:space="preserve">&lt;Pos condición </w:t>
      </w:r>
      <w:r w:rsidR="0056115C">
        <w:rPr>
          <w:rFonts w:asciiTheme="minorHAnsi" w:hAnsiTheme="minorHAnsi" w:cstheme="minorHAnsi"/>
          <w:sz w:val="20"/>
        </w:rPr>
        <w:t>4</w:t>
      </w:r>
      <w:r w:rsidR="00AC2462" w:rsidRPr="00AC2462">
        <w:rPr>
          <w:rFonts w:asciiTheme="minorHAnsi" w:hAnsiTheme="minorHAnsi" w:cstheme="minorHAnsi"/>
          <w:sz w:val="20"/>
        </w:rPr>
        <w:t xml:space="preserve">&gt; </w:t>
      </w:r>
      <w:r w:rsidR="00047CFD">
        <w:rPr>
          <w:rFonts w:asciiTheme="minorHAnsi" w:hAnsiTheme="minorHAnsi" w:cstheme="minorHAnsi"/>
          <w:sz w:val="20"/>
        </w:rPr>
        <w:t xml:space="preserve">Registro en </w:t>
      </w:r>
      <w:r w:rsidR="00BB3074">
        <w:rPr>
          <w:rFonts w:asciiTheme="minorHAnsi" w:hAnsiTheme="minorHAnsi" w:cstheme="minorHAnsi"/>
          <w:sz w:val="20"/>
        </w:rPr>
        <w:t>Bitácora</w:t>
      </w:r>
      <w:bookmarkEnd w:id="151"/>
      <w:bookmarkEnd w:id="152"/>
    </w:p>
    <w:p w14:paraId="1ACD35B7" w14:textId="77777777" w:rsidR="00DB7468" w:rsidRDefault="00603299" w:rsidP="00F71314">
      <w:pPr>
        <w:spacing w:before="240" w:after="0" w:line="276" w:lineRule="auto"/>
        <w:ind w:left="1224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Cada movimiento </w:t>
      </w:r>
      <w:r w:rsidR="00576C60">
        <w:rPr>
          <w:rFonts w:asciiTheme="minorHAnsi" w:hAnsiTheme="minorHAnsi"/>
        </w:rPr>
        <w:t xml:space="preserve">generado </w:t>
      </w:r>
      <w:r>
        <w:rPr>
          <w:rFonts w:asciiTheme="minorHAnsi" w:hAnsiTheme="minorHAnsi"/>
        </w:rPr>
        <w:t>en base de datos tendrá su correspondiente regi</w:t>
      </w:r>
      <w:r w:rsidR="00CD7DC6">
        <w:rPr>
          <w:rFonts w:asciiTheme="minorHAnsi" w:hAnsiTheme="minorHAnsi"/>
        </w:rPr>
        <w:t xml:space="preserve">stro en la bitácora del sistema, revisar caso de uso </w:t>
      </w:r>
      <w:r w:rsidR="00683536">
        <w:rPr>
          <w:rFonts w:asciiTheme="minorHAnsi" w:hAnsiTheme="minorHAnsi"/>
          <w:b/>
        </w:rPr>
        <w:t>“2022</w:t>
      </w:r>
      <w:r w:rsidR="00683536" w:rsidRPr="00683536">
        <w:rPr>
          <w:rFonts w:asciiTheme="minorHAnsi" w:hAnsiTheme="minorHAnsi" w:cstheme="minorHAnsi"/>
          <w:b/>
          <w:szCs w:val="20"/>
          <w:lang w:eastAsia="es-MX"/>
        </w:rPr>
        <w:t xml:space="preserve"> –</w:t>
      </w:r>
      <w:r w:rsidR="00683536" w:rsidRPr="003C6817">
        <w:rPr>
          <w:rFonts w:asciiTheme="minorHAnsi" w:hAnsiTheme="minorHAnsi" w:cstheme="minorHAnsi"/>
          <w:szCs w:val="20"/>
          <w:lang w:eastAsia="es-MX"/>
        </w:rPr>
        <w:t xml:space="preserve"> </w:t>
      </w:r>
      <w:r w:rsidR="00CD7DC6" w:rsidRPr="00CD7DC6">
        <w:rPr>
          <w:rFonts w:asciiTheme="minorHAnsi" w:hAnsiTheme="minorHAnsi"/>
          <w:b/>
        </w:rPr>
        <w:t>Registrar Movimientos Bitácora”</w:t>
      </w:r>
      <w:r w:rsidR="00CD7DC6">
        <w:rPr>
          <w:rFonts w:asciiTheme="minorHAnsi" w:hAnsiTheme="minorHAnsi"/>
          <w:b/>
        </w:rPr>
        <w:t>.</w:t>
      </w:r>
    </w:p>
    <w:p w14:paraId="2AD47132" w14:textId="7A158782" w:rsidR="00941739" w:rsidRPr="00941739" w:rsidRDefault="004370F0" w:rsidP="00941739">
      <w:pPr>
        <w:pStyle w:val="EstiloTtulo1Antes6ptoDespus3ptoInterlineadoMn"/>
        <w:numPr>
          <w:ilvl w:val="2"/>
          <w:numId w:val="2"/>
        </w:numPr>
        <w:spacing w:after="0" w:line="276" w:lineRule="auto"/>
        <w:rPr>
          <w:rFonts w:asciiTheme="minorHAnsi" w:hAnsiTheme="minorHAnsi" w:cstheme="minorHAnsi"/>
          <w:sz w:val="20"/>
        </w:rPr>
      </w:pPr>
      <w:bookmarkStart w:id="153" w:name="_Toc487469202"/>
      <w:r>
        <w:rPr>
          <w:rFonts w:asciiTheme="minorHAnsi" w:hAnsiTheme="minorHAnsi" w:cstheme="minorHAnsi"/>
          <w:sz w:val="20"/>
        </w:rPr>
        <w:t>&lt;Pos condición 5</w:t>
      </w:r>
      <w:r w:rsidRPr="00AC2462">
        <w:rPr>
          <w:rFonts w:asciiTheme="minorHAnsi" w:hAnsiTheme="minorHAnsi" w:cstheme="minorHAnsi"/>
          <w:sz w:val="20"/>
        </w:rPr>
        <w:t xml:space="preserve">&gt; </w:t>
      </w:r>
      <w:r w:rsidR="00941739" w:rsidRPr="00941739">
        <w:rPr>
          <w:rFonts w:asciiTheme="minorHAnsi" w:hAnsiTheme="minorHAnsi" w:cstheme="minorHAnsi"/>
          <w:sz w:val="20"/>
        </w:rPr>
        <w:t>Registros en MCS / CONEC</w:t>
      </w:r>
      <w:bookmarkEnd w:id="153"/>
    </w:p>
    <w:p w14:paraId="33075F29" w14:textId="77777777" w:rsidR="00941739" w:rsidRPr="00941739" w:rsidRDefault="00941739" w:rsidP="00941739">
      <w:pPr>
        <w:ind w:left="1134"/>
        <w:rPr>
          <w:rFonts w:asciiTheme="minorHAnsi" w:hAnsiTheme="minorHAnsi"/>
        </w:rPr>
      </w:pPr>
      <w:r w:rsidRPr="00941739">
        <w:rPr>
          <w:rFonts w:asciiTheme="minorHAnsi" w:hAnsiTheme="minorHAnsi"/>
        </w:rPr>
        <w:t>Los movimientos realizados en cada uno de los flujos (Crear, Validar, Modificar, Activar, Desactivar y consultar) serán registrados en las base de datos de MCS y CONEC. ​</w:t>
      </w:r>
    </w:p>
    <w:p w14:paraId="1ACD35B8" w14:textId="77777777" w:rsidR="00D16B4F" w:rsidRPr="00AD37DD" w:rsidRDefault="00D16B4F" w:rsidP="000E0841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54" w:name="_Toc371934692"/>
      <w:bookmarkStart w:id="155" w:name="_Toc289774390"/>
      <w:bookmarkStart w:id="156" w:name="_Toc483324369"/>
      <w:bookmarkStart w:id="157" w:name="_Toc487469203"/>
      <w:bookmarkEnd w:id="144"/>
      <w:r w:rsidRPr="00AD37DD">
        <w:rPr>
          <w:rFonts w:asciiTheme="minorHAnsi" w:hAnsiTheme="minorHAnsi" w:cstheme="minorHAnsi"/>
          <w:sz w:val="20"/>
        </w:rPr>
        <w:t>Reglas de Ne</w:t>
      </w:r>
      <w:r w:rsidR="0067341A">
        <w:rPr>
          <w:rFonts w:asciiTheme="minorHAnsi" w:hAnsiTheme="minorHAnsi" w:cstheme="minorHAnsi"/>
          <w:sz w:val="20"/>
        </w:rPr>
        <w:t>g</w:t>
      </w:r>
      <w:r w:rsidRPr="00AD37DD">
        <w:rPr>
          <w:rFonts w:asciiTheme="minorHAnsi" w:hAnsiTheme="minorHAnsi" w:cstheme="minorHAnsi"/>
          <w:sz w:val="20"/>
        </w:rPr>
        <w:t>ocio</w:t>
      </w:r>
      <w:bookmarkEnd w:id="154"/>
      <w:bookmarkEnd w:id="155"/>
      <w:bookmarkEnd w:id="156"/>
      <w:bookmarkEnd w:id="157"/>
    </w:p>
    <w:p w14:paraId="63B7E21E" w14:textId="4DB95D3E" w:rsidR="00557641" w:rsidRDefault="00154B17" w:rsidP="00557641">
      <w:pPr>
        <w:rPr>
          <w:rFonts w:asciiTheme="minorHAnsi" w:hAnsiTheme="minorHAnsi" w:cstheme="minorHAnsi"/>
          <w:b/>
          <w:szCs w:val="20"/>
          <w:lang w:eastAsia="es-MX"/>
        </w:rPr>
      </w:pPr>
      <w:bookmarkStart w:id="158" w:name="_GoBack"/>
      <w:r w:rsidRPr="00557641">
        <w:rPr>
          <w:rFonts w:asciiTheme="minorHAnsi" w:hAnsiTheme="minorHAnsi" w:cstheme="minorHAnsi"/>
          <w:b/>
          <w:szCs w:val="20"/>
          <w:lang w:eastAsia="es-MX"/>
        </w:rPr>
        <w:t>RN</w:t>
      </w:r>
      <w:r w:rsidR="00557641">
        <w:rPr>
          <w:rFonts w:asciiTheme="minorHAnsi" w:hAnsiTheme="minorHAnsi" w:cstheme="minorHAnsi"/>
          <w:b/>
          <w:szCs w:val="20"/>
          <w:lang w:eastAsia="es-MX"/>
        </w:rPr>
        <w:t xml:space="preserve">067 - Factores. </w:t>
      </w:r>
      <w:r w:rsidR="00052896" w:rsidRPr="00557641">
        <w:rPr>
          <w:rFonts w:asciiTheme="minorHAnsi" w:hAnsiTheme="minorHAnsi" w:cstheme="minorHAnsi"/>
          <w:b/>
          <w:szCs w:val="20"/>
          <w:lang w:eastAsia="es-MX"/>
        </w:rPr>
        <w:t xml:space="preserve"> </w:t>
      </w:r>
    </w:p>
    <w:p w14:paraId="179CAAED" w14:textId="206A8985" w:rsidR="008F695C" w:rsidRPr="00557641" w:rsidRDefault="00154B17" w:rsidP="00557641">
      <w:pPr>
        <w:rPr>
          <w:rFonts w:asciiTheme="minorHAnsi" w:hAnsiTheme="minorHAnsi" w:cstheme="minorHAnsi"/>
          <w:szCs w:val="20"/>
          <w:lang w:eastAsia="es-MX"/>
        </w:rPr>
      </w:pPr>
      <w:r w:rsidRPr="00557641">
        <w:rPr>
          <w:rFonts w:asciiTheme="minorHAnsi" w:hAnsiTheme="minorHAnsi" w:cstheme="minorHAnsi"/>
          <w:szCs w:val="20"/>
          <w:lang w:eastAsia="es-MX"/>
        </w:rPr>
        <w:t>Toda</w:t>
      </w:r>
      <w:r w:rsidR="00052896" w:rsidRPr="00557641">
        <w:rPr>
          <w:rFonts w:asciiTheme="minorHAnsi" w:hAnsiTheme="minorHAnsi" w:cstheme="minorHAnsi"/>
          <w:szCs w:val="20"/>
          <w:lang w:eastAsia="es-MX"/>
        </w:rPr>
        <w:t xml:space="preserve"> Instalación registrada debe</w:t>
      </w:r>
      <w:r w:rsidRPr="00557641">
        <w:rPr>
          <w:rFonts w:asciiTheme="minorHAnsi" w:hAnsiTheme="minorHAnsi" w:cstheme="minorHAnsi"/>
          <w:szCs w:val="20"/>
          <w:lang w:eastAsia="es-MX"/>
        </w:rPr>
        <w:t xml:space="preserve"> considerar</w:t>
      </w:r>
      <w:r w:rsidR="00052896" w:rsidRPr="00557641">
        <w:rPr>
          <w:rFonts w:asciiTheme="minorHAnsi" w:hAnsiTheme="minorHAnsi" w:cstheme="minorHAnsi"/>
          <w:szCs w:val="20"/>
          <w:lang w:eastAsia="es-MX"/>
        </w:rPr>
        <w:t xml:space="preserve"> los  campos </w:t>
      </w:r>
      <w:r w:rsidR="00D60BB8" w:rsidRPr="00557641">
        <w:rPr>
          <w:rFonts w:asciiTheme="minorHAnsi" w:hAnsiTheme="minorHAnsi" w:cstheme="minorHAnsi"/>
          <w:szCs w:val="20"/>
          <w:lang w:eastAsia="es-MX"/>
        </w:rPr>
        <w:t xml:space="preserve">necesarios </w:t>
      </w:r>
      <w:r w:rsidR="00052896" w:rsidRPr="00557641">
        <w:rPr>
          <w:rFonts w:asciiTheme="minorHAnsi" w:hAnsiTheme="minorHAnsi" w:cstheme="minorHAnsi"/>
          <w:szCs w:val="20"/>
          <w:lang w:eastAsia="es-MX"/>
        </w:rPr>
        <w:t xml:space="preserve">para detectar la </w:t>
      </w:r>
      <w:r w:rsidR="0067341A" w:rsidRPr="00557641">
        <w:rPr>
          <w:rFonts w:asciiTheme="minorHAnsi" w:hAnsiTheme="minorHAnsi" w:cstheme="minorHAnsi"/>
          <w:szCs w:val="20"/>
          <w:lang w:eastAsia="es-MX"/>
        </w:rPr>
        <w:t xml:space="preserve">Distancia, </w:t>
      </w:r>
      <w:r w:rsidRPr="00557641">
        <w:rPr>
          <w:rFonts w:asciiTheme="minorHAnsi" w:hAnsiTheme="minorHAnsi" w:cstheme="minorHAnsi"/>
          <w:szCs w:val="20"/>
          <w:lang w:eastAsia="es-MX"/>
        </w:rPr>
        <w:t>C</w:t>
      </w:r>
      <w:r w:rsidR="00052896" w:rsidRPr="00557641">
        <w:rPr>
          <w:rFonts w:asciiTheme="minorHAnsi" w:hAnsiTheme="minorHAnsi" w:cstheme="minorHAnsi"/>
          <w:szCs w:val="20"/>
          <w:lang w:eastAsia="es-MX"/>
        </w:rPr>
        <w:t>riminalidad, Actividad Económica</w:t>
      </w:r>
      <w:r w:rsidR="0042427C" w:rsidRPr="00557641">
        <w:rPr>
          <w:rFonts w:asciiTheme="minorHAnsi" w:hAnsiTheme="minorHAnsi" w:cstheme="minorHAnsi"/>
          <w:szCs w:val="20"/>
          <w:lang w:eastAsia="es-MX"/>
        </w:rPr>
        <w:t>,</w:t>
      </w:r>
      <w:r w:rsidR="00052896" w:rsidRPr="00557641">
        <w:rPr>
          <w:rFonts w:asciiTheme="minorHAnsi" w:hAnsiTheme="minorHAnsi" w:cstheme="minorHAnsi"/>
          <w:szCs w:val="20"/>
          <w:lang w:eastAsia="es-MX"/>
        </w:rPr>
        <w:t xml:space="preserve"> Factor de Riesgo</w:t>
      </w:r>
      <w:r w:rsidR="0042427C" w:rsidRPr="00557641">
        <w:rPr>
          <w:rFonts w:asciiTheme="minorHAnsi" w:hAnsiTheme="minorHAnsi" w:cstheme="minorHAnsi"/>
          <w:szCs w:val="20"/>
          <w:lang w:eastAsia="es-MX"/>
        </w:rPr>
        <w:t xml:space="preserve"> y los factores que se configuren.</w:t>
      </w:r>
      <w:r w:rsidR="0042427C" w:rsidRPr="00557641" w:rsidDel="0042427C">
        <w:rPr>
          <w:rFonts w:asciiTheme="minorHAnsi" w:hAnsiTheme="minorHAnsi" w:cstheme="minorHAnsi"/>
          <w:szCs w:val="20"/>
          <w:lang w:eastAsia="es-MX"/>
        </w:rPr>
        <w:t xml:space="preserve"> </w:t>
      </w:r>
    </w:p>
    <w:p w14:paraId="5B3B01D1" w14:textId="485BABFB" w:rsidR="00557641" w:rsidRDefault="00636560" w:rsidP="00557641">
      <w:pPr>
        <w:rPr>
          <w:rFonts w:asciiTheme="minorHAnsi" w:hAnsiTheme="minorHAnsi" w:cstheme="minorHAnsi"/>
          <w:b/>
          <w:szCs w:val="20"/>
          <w:lang w:eastAsia="es-MX"/>
        </w:rPr>
      </w:pPr>
      <w:r w:rsidRPr="00557641">
        <w:rPr>
          <w:rFonts w:asciiTheme="minorHAnsi" w:hAnsiTheme="minorHAnsi" w:cstheme="minorHAnsi"/>
          <w:b/>
          <w:szCs w:val="20"/>
          <w:lang w:eastAsia="es-MX"/>
        </w:rPr>
        <w:t>RN</w:t>
      </w:r>
      <w:r w:rsidR="00557641">
        <w:rPr>
          <w:rFonts w:asciiTheme="minorHAnsi" w:hAnsiTheme="minorHAnsi" w:cstheme="minorHAnsi"/>
          <w:b/>
          <w:szCs w:val="20"/>
          <w:lang w:eastAsia="es-MX"/>
        </w:rPr>
        <w:t>068</w:t>
      </w:r>
      <w:r w:rsidR="00AB4190">
        <w:rPr>
          <w:rFonts w:asciiTheme="minorHAnsi" w:hAnsiTheme="minorHAnsi" w:cstheme="minorHAnsi"/>
          <w:b/>
          <w:szCs w:val="20"/>
          <w:lang w:eastAsia="es-MX"/>
        </w:rPr>
        <w:t xml:space="preserve"> - Modificar Instalaciones</w:t>
      </w:r>
      <w:r w:rsidR="00557641">
        <w:rPr>
          <w:rFonts w:asciiTheme="minorHAnsi" w:hAnsiTheme="minorHAnsi" w:cstheme="minorHAnsi"/>
          <w:b/>
          <w:szCs w:val="20"/>
          <w:lang w:eastAsia="es-MX"/>
        </w:rPr>
        <w:t>.</w:t>
      </w:r>
    </w:p>
    <w:p w14:paraId="1ACF93CB" w14:textId="01C19728" w:rsidR="00636560" w:rsidRPr="00557641" w:rsidRDefault="00636560" w:rsidP="00557641">
      <w:pPr>
        <w:rPr>
          <w:rFonts w:asciiTheme="minorHAnsi" w:hAnsiTheme="minorHAnsi" w:cstheme="minorHAnsi"/>
          <w:szCs w:val="20"/>
          <w:lang w:eastAsia="es-MX"/>
        </w:rPr>
      </w:pPr>
      <w:r w:rsidRPr="00557641">
        <w:rPr>
          <w:rFonts w:asciiTheme="minorHAnsi" w:hAnsiTheme="minorHAnsi" w:cstheme="minorHAnsi"/>
          <w:szCs w:val="20"/>
          <w:lang w:eastAsia="es-MX"/>
        </w:rPr>
        <w:t>No se podrán modificar los factores de las instalaciones una vez que se esté prestando el servicio.</w:t>
      </w:r>
    </w:p>
    <w:p w14:paraId="4118945E" w14:textId="486CF653" w:rsidR="00557641" w:rsidRDefault="00636560" w:rsidP="00557641">
      <w:pPr>
        <w:rPr>
          <w:rFonts w:asciiTheme="minorHAnsi" w:hAnsiTheme="minorHAnsi" w:cstheme="minorHAnsi"/>
          <w:b/>
          <w:szCs w:val="20"/>
          <w:lang w:eastAsia="es-MX"/>
        </w:rPr>
      </w:pPr>
      <w:r w:rsidRPr="00557641">
        <w:rPr>
          <w:rFonts w:asciiTheme="minorHAnsi" w:hAnsiTheme="minorHAnsi" w:cstheme="minorHAnsi"/>
          <w:b/>
          <w:szCs w:val="20"/>
          <w:lang w:eastAsia="es-MX"/>
        </w:rPr>
        <w:t>RN</w:t>
      </w:r>
      <w:r w:rsidR="00557641">
        <w:rPr>
          <w:rFonts w:asciiTheme="minorHAnsi" w:hAnsiTheme="minorHAnsi" w:cstheme="minorHAnsi"/>
          <w:b/>
          <w:szCs w:val="20"/>
          <w:lang w:eastAsia="es-MX"/>
        </w:rPr>
        <w:t>069</w:t>
      </w:r>
      <w:r w:rsidR="00AB4190">
        <w:rPr>
          <w:rFonts w:asciiTheme="minorHAnsi" w:hAnsiTheme="minorHAnsi" w:cstheme="minorHAnsi"/>
          <w:b/>
          <w:szCs w:val="20"/>
          <w:lang w:eastAsia="es-MX"/>
        </w:rPr>
        <w:t xml:space="preserve"> - Baja de Instalaciones.</w:t>
      </w:r>
    </w:p>
    <w:p w14:paraId="1CA255D8" w14:textId="6700B7BB" w:rsidR="00892683" w:rsidRPr="00557641" w:rsidRDefault="00636560" w:rsidP="00557641">
      <w:pPr>
        <w:rPr>
          <w:rFonts w:asciiTheme="minorHAnsi" w:hAnsiTheme="minorHAnsi" w:cstheme="minorHAnsi"/>
          <w:b/>
          <w:szCs w:val="20"/>
          <w:lang w:eastAsia="es-MX"/>
        </w:rPr>
      </w:pPr>
      <w:r w:rsidRPr="00557641">
        <w:rPr>
          <w:rFonts w:asciiTheme="minorHAnsi" w:hAnsiTheme="minorHAnsi" w:cstheme="minorHAnsi"/>
          <w:szCs w:val="20"/>
          <w:lang w:eastAsia="es-MX"/>
        </w:rPr>
        <w:t xml:space="preserve">No se podrán </w:t>
      </w:r>
      <w:r w:rsidR="004D4C7E" w:rsidRPr="00557641">
        <w:rPr>
          <w:rFonts w:asciiTheme="minorHAnsi" w:hAnsiTheme="minorHAnsi" w:cstheme="minorHAnsi"/>
          <w:szCs w:val="20"/>
          <w:lang w:eastAsia="es-MX"/>
        </w:rPr>
        <w:t>dar de baja</w:t>
      </w:r>
      <w:r w:rsidRPr="00557641">
        <w:rPr>
          <w:rFonts w:asciiTheme="minorHAnsi" w:hAnsiTheme="minorHAnsi" w:cstheme="minorHAnsi"/>
          <w:szCs w:val="20"/>
          <w:lang w:eastAsia="es-MX"/>
        </w:rPr>
        <w:t xml:space="preserve"> las instalaciones que están asignad</w:t>
      </w:r>
      <w:r w:rsidR="004D4C7E" w:rsidRPr="00557641">
        <w:rPr>
          <w:rFonts w:asciiTheme="minorHAnsi" w:hAnsiTheme="minorHAnsi" w:cstheme="minorHAnsi"/>
          <w:szCs w:val="20"/>
          <w:lang w:eastAsia="es-MX"/>
        </w:rPr>
        <w:t>a</w:t>
      </w:r>
      <w:r w:rsidRPr="00557641">
        <w:rPr>
          <w:rFonts w:asciiTheme="minorHAnsi" w:hAnsiTheme="minorHAnsi" w:cstheme="minorHAnsi"/>
          <w:szCs w:val="20"/>
          <w:lang w:eastAsia="es-MX"/>
        </w:rPr>
        <w:t>s a la prestación de un servicio.</w:t>
      </w:r>
      <w:r w:rsidRPr="00557641">
        <w:rPr>
          <w:rFonts w:asciiTheme="minorHAnsi" w:hAnsiTheme="minorHAnsi" w:cstheme="minorHAnsi"/>
          <w:b/>
          <w:szCs w:val="20"/>
          <w:lang w:eastAsia="es-MX"/>
        </w:rPr>
        <w:t xml:space="preserve"> </w:t>
      </w:r>
    </w:p>
    <w:p w14:paraId="1ACD35BE" w14:textId="77777777" w:rsidR="00D16B4F" w:rsidRPr="00AD37DD" w:rsidRDefault="00D16B4F" w:rsidP="000E0841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59" w:name="_Toc371934693"/>
      <w:bookmarkStart w:id="160" w:name="_Toc483324370"/>
      <w:bookmarkStart w:id="161" w:name="_Toc487469204"/>
      <w:bookmarkEnd w:id="158"/>
      <w:r w:rsidRPr="00AD37DD">
        <w:rPr>
          <w:rFonts w:asciiTheme="minorHAnsi" w:hAnsiTheme="minorHAnsi" w:cstheme="minorHAnsi"/>
          <w:sz w:val="20"/>
        </w:rPr>
        <w:t>Validaciones</w:t>
      </w:r>
      <w:bookmarkEnd w:id="159"/>
      <w:bookmarkEnd w:id="160"/>
      <w:bookmarkEnd w:id="161"/>
    </w:p>
    <w:p w14:paraId="1ACD35BF" w14:textId="77777777" w:rsidR="00554004" w:rsidRPr="00AD37DD" w:rsidRDefault="009F522E" w:rsidP="000E0841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62" w:name="_Toc461701857"/>
      <w:bookmarkStart w:id="163" w:name="_Toc483324372"/>
      <w:bookmarkStart w:id="164" w:name="_Toc487469205"/>
      <w:r>
        <w:rPr>
          <w:rFonts w:asciiTheme="minorHAnsi" w:hAnsiTheme="minorHAnsi" w:cstheme="minorHAnsi"/>
          <w:sz w:val="20"/>
        </w:rPr>
        <w:t>V01</w:t>
      </w:r>
      <w:r w:rsidR="00554004" w:rsidRPr="00AD37DD">
        <w:rPr>
          <w:rFonts w:asciiTheme="minorHAnsi" w:hAnsiTheme="minorHAnsi" w:cstheme="minorHAnsi"/>
          <w:sz w:val="20"/>
        </w:rPr>
        <w:t xml:space="preserve"> </w:t>
      </w:r>
      <w:bookmarkEnd w:id="162"/>
      <w:r w:rsidR="00A67270">
        <w:rPr>
          <w:rFonts w:asciiTheme="minorHAnsi" w:hAnsiTheme="minorHAnsi" w:cstheme="minorHAnsi"/>
          <w:sz w:val="20"/>
        </w:rPr>
        <w:t>Obligatoriedad</w:t>
      </w:r>
      <w:bookmarkEnd w:id="163"/>
      <w:bookmarkEnd w:id="164"/>
    </w:p>
    <w:p w14:paraId="1ACD35C0" w14:textId="77777777" w:rsidR="00554004" w:rsidRDefault="00554004" w:rsidP="00A67270">
      <w:pPr>
        <w:ind w:left="792"/>
        <w:rPr>
          <w:rFonts w:asciiTheme="minorHAnsi" w:hAnsiTheme="minorHAnsi" w:cstheme="minorHAnsi"/>
          <w:szCs w:val="20"/>
        </w:rPr>
      </w:pPr>
      <w:r w:rsidRPr="00A67270">
        <w:rPr>
          <w:rFonts w:asciiTheme="minorHAnsi" w:hAnsiTheme="minorHAnsi" w:cstheme="minorHAnsi"/>
          <w:szCs w:val="20"/>
        </w:rPr>
        <w:t xml:space="preserve">Validar que </w:t>
      </w:r>
      <w:r w:rsidR="00A67270">
        <w:rPr>
          <w:rFonts w:asciiTheme="minorHAnsi" w:hAnsiTheme="minorHAnsi" w:cstheme="minorHAnsi"/>
          <w:szCs w:val="20"/>
        </w:rPr>
        <w:t>todos los</w:t>
      </w:r>
      <w:r w:rsidRPr="00A67270">
        <w:rPr>
          <w:rFonts w:asciiTheme="minorHAnsi" w:hAnsiTheme="minorHAnsi" w:cstheme="minorHAnsi"/>
          <w:szCs w:val="20"/>
        </w:rPr>
        <w:t xml:space="preserve"> campo</w:t>
      </w:r>
      <w:r w:rsidR="00A67270">
        <w:rPr>
          <w:rFonts w:asciiTheme="minorHAnsi" w:hAnsiTheme="minorHAnsi" w:cstheme="minorHAnsi"/>
          <w:szCs w:val="20"/>
        </w:rPr>
        <w:t>s marcados como</w:t>
      </w:r>
      <w:r w:rsidRPr="00A67270">
        <w:rPr>
          <w:rFonts w:asciiTheme="minorHAnsi" w:hAnsiTheme="minorHAnsi" w:cstheme="minorHAnsi"/>
          <w:szCs w:val="20"/>
        </w:rPr>
        <w:t xml:space="preserve"> obligatorio</w:t>
      </w:r>
      <w:r w:rsidR="00A67270">
        <w:rPr>
          <w:rFonts w:asciiTheme="minorHAnsi" w:hAnsiTheme="minorHAnsi" w:cstheme="minorHAnsi"/>
          <w:szCs w:val="20"/>
        </w:rPr>
        <w:t xml:space="preserve">s o requeridos se </w:t>
      </w:r>
      <w:r w:rsidRPr="00A67270">
        <w:rPr>
          <w:rFonts w:asciiTheme="minorHAnsi" w:hAnsiTheme="minorHAnsi" w:cstheme="minorHAnsi"/>
          <w:szCs w:val="20"/>
        </w:rPr>
        <w:t>haya</w:t>
      </w:r>
      <w:r w:rsidR="009E2637">
        <w:rPr>
          <w:rFonts w:asciiTheme="minorHAnsi" w:hAnsiTheme="minorHAnsi" w:cstheme="minorHAnsi"/>
          <w:szCs w:val="20"/>
        </w:rPr>
        <w:t>n</w:t>
      </w:r>
      <w:r w:rsidRPr="00A67270">
        <w:rPr>
          <w:rFonts w:asciiTheme="minorHAnsi" w:hAnsiTheme="minorHAnsi" w:cstheme="minorHAnsi"/>
          <w:szCs w:val="20"/>
        </w:rPr>
        <w:t xml:space="preserve"> </w:t>
      </w:r>
      <w:r w:rsidR="00A67270">
        <w:rPr>
          <w:rFonts w:asciiTheme="minorHAnsi" w:hAnsiTheme="minorHAnsi" w:cstheme="minorHAnsi"/>
          <w:szCs w:val="20"/>
        </w:rPr>
        <w:t>i</w:t>
      </w:r>
      <w:r w:rsidR="00AC2462">
        <w:rPr>
          <w:rFonts w:asciiTheme="minorHAnsi" w:hAnsiTheme="minorHAnsi" w:cstheme="minorHAnsi"/>
          <w:szCs w:val="20"/>
        </w:rPr>
        <w:t>ntroducido de acuerdo a la siguiente tabla:</w:t>
      </w:r>
    </w:p>
    <w:tbl>
      <w:tblPr>
        <w:tblStyle w:val="Tablaconcuadrcula"/>
        <w:tblW w:w="5587" w:type="dxa"/>
        <w:jc w:val="center"/>
        <w:tblLayout w:type="fixed"/>
        <w:tblLook w:val="04A0" w:firstRow="1" w:lastRow="0" w:firstColumn="1" w:lastColumn="0" w:noHBand="0" w:noVBand="1"/>
      </w:tblPr>
      <w:tblGrid>
        <w:gridCol w:w="740"/>
        <w:gridCol w:w="2127"/>
        <w:gridCol w:w="1269"/>
        <w:gridCol w:w="1451"/>
      </w:tblGrid>
      <w:tr w:rsidR="00B06D06" w14:paraId="1ACD35C7" w14:textId="77777777" w:rsidTr="00B06D06">
        <w:trPr>
          <w:trHeight w:val="204"/>
          <w:tblHeader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1ACD35C2" w14:textId="77777777" w:rsidR="00B06D06" w:rsidRPr="006439FE" w:rsidRDefault="00B06D06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6439FE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CD35C3" w14:textId="77777777" w:rsidR="00B06D06" w:rsidRPr="006439FE" w:rsidRDefault="00B06D06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6439FE">
              <w:rPr>
                <w:rFonts w:asciiTheme="minorHAnsi" w:hAnsiTheme="minorHAnsi" w:cstheme="minorHAnsi"/>
                <w:b/>
                <w:szCs w:val="20"/>
              </w:rPr>
              <w:t>Campo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1ACD35C4" w14:textId="77777777" w:rsidR="00B06D06" w:rsidRPr="006439FE" w:rsidRDefault="00B06D06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6439FE">
              <w:rPr>
                <w:rFonts w:asciiTheme="minorHAnsi" w:hAnsiTheme="minorHAnsi" w:cstheme="minorHAnsi"/>
                <w:b/>
                <w:szCs w:val="20"/>
              </w:rPr>
              <w:t>Obligatorio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CD35C5" w14:textId="77777777" w:rsidR="00B06D06" w:rsidRPr="006439FE" w:rsidRDefault="00B06D06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6439FE">
              <w:rPr>
                <w:rFonts w:asciiTheme="minorHAnsi" w:hAnsiTheme="minorHAnsi" w:cstheme="minorHAnsi"/>
                <w:b/>
                <w:szCs w:val="20"/>
              </w:rPr>
              <w:t>Modificable</w:t>
            </w:r>
          </w:p>
        </w:tc>
      </w:tr>
      <w:tr w:rsidR="00B06D06" w:rsidRPr="00700380" w14:paraId="1ACD35C9" w14:textId="77777777" w:rsidTr="00AD7DDC">
        <w:trPr>
          <w:trHeight w:val="204"/>
          <w:jc w:val="center"/>
        </w:trPr>
        <w:tc>
          <w:tcPr>
            <w:tcW w:w="55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8A6CA40" w14:textId="2E284CB6" w:rsidR="00B06D06" w:rsidRPr="00700380" w:rsidRDefault="00B06D06" w:rsidP="002268C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b/>
                <w:color w:val="FFFFFF" w:themeColor="background1"/>
                <w:szCs w:val="20"/>
              </w:rPr>
            </w:pPr>
            <w:r w:rsidRPr="006439FE">
              <w:rPr>
                <w:rFonts w:asciiTheme="minorHAnsi" w:hAnsiTheme="minorHAnsi" w:cstheme="minorHAnsi"/>
                <w:b/>
                <w:szCs w:val="20"/>
              </w:rPr>
              <w:t xml:space="preserve">Sección Datos </w:t>
            </w:r>
            <w:r>
              <w:rPr>
                <w:rFonts w:asciiTheme="minorHAnsi" w:hAnsiTheme="minorHAnsi" w:cstheme="minorHAnsi"/>
                <w:b/>
                <w:szCs w:val="20"/>
              </w:rPr>
              <w:t>Cliente</w:t>
            </w:r>
          </w:p>
        </w:tc>
      </w:tr>
      <w:tr w:rsidR="00B06D06" w14:paraId="1ACD35CF" w14:textId="77777777" w:rsidTr="00B06D06">
        <w:trPr>
          <w:trHeight w:val="136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CD35CA" w14:textId="77777777" w:rsidR="00B06D06" w:rsidRPr="00040CD4" w:rsidRDefault="00B06D06" w:rsidP="00522B49">
            <w:pPr>
              <w:pStyle w:val="Prrafodelista"/>
              <w:numPr>
                <w:ilvl w:val="0"/>
                <w:numId w:val="15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35CB" w14:textId="3A44D303" w:rsidR="00B06D06" w:rsidRPr="00040CD4" w:rsidRDefault="00B06D06" w:rsidP="00AC246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o Razón Social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CD35CC" w14:textId="77777777" w:rsidR="00B06D06" w:rsidRPr="00040CD4" w:rsidRDefault="00B06D06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szCs w:val="20"/>
              </w:rPr>
              <w:t>Sí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D35CD" w14:textId="21DE9D9B" w:rsidR="00B06D06" w:rsidRPr="00040CD4" w:rsidRDefault="00260185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</w:t>
            </w:r>
          </w:p>
        </w:tc>
      </w:tr>
      <w:tr w:rsidR="00B06D06" w14:paraId="1000A620" w14:textId="77777777" w:rsidTr="00B06D06">
        <w:trPr>
          <w:trHeight w:val="136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3A39BA" w14:textId="77777777" w:rsidR="00B06D06" w:rsidRPr="00040CD4" w:rsidRDefault="00B06D06" w:rsidP="00522B49">
            <w:pPr>
              <w:pStyle w:val="Prrafodelista"/>
              <w:numPr>
                <w:ilvl w:val="0"/>
                <w:numId w:val="15"/>
              </w:numPr>
              <w:spacing w:before="0" w:after="0" w:line="240" w:lineRule="atLeast"/>
              <w:ind w:hanging="513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93E0" w14:textId="426720BA" w:rsidR="00B06D06" w:rsidRPr="00040CD4" w:rsidRDefault="00B06D06" w:rsidP="00AC246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2268C4">
              <w:rPr>
                <w:rFonts w:asciiTheme="minorHAnsi" w:hAnsiTheme="minorHAnsi" w:cstheme="minorHAnsi"/>
                <w:bCs/>
                <w:szCs w:val="20"/>
              </w:rPr>
              <w:t>Nombre corto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C6C33B" w14:textId="4D346F76" w:rsidR="00B06D06" w:rsidRPr="00040CD4" w:rsidRDefault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C7385" w14:textId="5842BDCC" w:rsidR="00B06D06" w:rsidRPr="00040CD4" w:rsidRDefault="00260185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</w:t>
            </w:r>
          </w:p>
        </w:tc>
      </w:tr>
      <w:tr w:rsidR="00B06D06" w14:paraId="1ACD35D5" w14:textId="77777777" w:rsidTr="00B06D06">
        <w:trPr>
          <w:trHeight w:val="136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CD35D0" w14:textId="77777777" w:rsidR="00B06D06" w:rsidRPr="00040CD4" w:rsidRDefault="00B06D06" w:rsidP="00522B49">
            <w:pPr>
              <w:pStyle w:val="Prrafodelista"/>
              <w:numPr>
                <w:ilvl w:val="0"/>
                <w:numId w:val="15"/>
              </w:numPr>
              <w:spacing w:before="0" w:after="0" w:line="240" w:lineRule="atLeast"/>
              <w:ind w:hanging="513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35D1" w14:textId="5C732A37" w:rsidR="00B06D06" w:rsidRPr="00040CD4" w:rsidRDefault="00B06D06" w:rsidP="002268C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 w:rsidRPr="002268C4">
              <w:rPr>
                <w:rFonts w:asciiTheme="minorHAnsi" w:hAnsiTheme="minorHAnsi" w:cstheme="minorHAnsi"/>
                <w:szCs w:val="20"/>
              </w:rPr>
              <w:t>RFC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CD35D2" w14:textId="1954A5C6" w:rsidR="00B06D06" w:rsidRPr="00040CD4" w:rsidRDefault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35D3" w14:textId="0903C989" w:rsidR="00B06D06" w:rsidRPr="00040CD4" w:rsidRDefault="00260185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</w:t>
            </w:r>
          </w:p>
        </w:tc>
      </w:tr>
      <w:tr w:rsidR="00B06D06" w14:paraId="1ACD35DD" w14:textId="77777777" w:rsidTr="00AD7DDC">
        <w:trPr>
          <w:trHeight w:val="70"/>
          <w:jc w:val="center"/>
        </w:trPr>
        <w:tc>
          <w:tcPr>
            <w:tcW w:w="55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B5E0542" w14:textId="0833D21C" w:rsidR="00B06D06" w:rsidRPr="006439FE" w:rsidRDefault="00B06D06" w:rsidP="00925DDE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39FE">
              <w:rPr>
                <w:rFonts w:asciiTheme="minorHAnsi" w:hAnsiTheme="minorHAnsi" w:cstheme="minorHAnsi"/>
                <w:b/>
                <w:szCs w:val="20"/>
              </w:rPr>
              <w:t>Sección Datos de Instalación</w:t>
            </w:r>
          </w:p>
        </w:tc>
      </w:tr>
      <w:tr w:rsidR="00B06D06" w14:paraId="2B8D8159" w14:textId="77777777" w:rsidTr="00B06D06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0F22D6" w14:textId="77777777" w:rsidR="00B06D06" w:rsidRPr="00040CD4" w:rsidRDefault="00B06D06" w:rsidP="00522B49">
            <w:pPr>
              <w:pStyle w:val="Prrafodelista"/>
              <w:numPr>
                <w:ilvl w:val="0"/>
                <w:numId w:val="15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3552" w14:textId="33099998" w:rsidR="00B06D06" w:rsidRDefault="00B06D06" w:rsidP="00AC246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No. Instalación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E272DD" w14:textId="064C2C9F" w:rsidR="00B06D06" w:rsidRDefault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D6D96" w14:textId="2D468AEB" w:rsidR="00B06D06" w:rsidRDefault="00AD7DDC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</w:t>
            </w:r>
          </w:p>
        </w:tc>
      </w:tr>
      <w:tr w:rsidR="00B06D06" w14:paraId="1ACD35E3" w14:textId="77777777" w:rsidTr="00B06D06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CD35DE" w14:textId="77777777" w:rsidR="00B06D06" w:rsidRPr="00040CD4" w:rsidRDefault="00B06D06" w:rsidP="00522B49">
            <w:pPr>
              <w:pStyle w:val="Prrafodelista"/>
              <w:numPr>
                <w:ilvl w:val="0"/>
                <w:numId w:val="15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35DF" w14:textId="1C64C973" w:rsidR="00B06D06" w:rsidRPr="00040CD4" w:rsidRDefault="00B06D06" w:rsidP="00AC246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Zona 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CD35E0" w14:textId="1CDA4875" w:rsidR="00B06D06" w:rsidRPr="00040CD4" w:rsidRDefault="00B06D06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35E1" w14:textId="7C9770DB" w:rsidR="00B06D06" w:rsidRPr="00040CD4" w:rsidRDefault="00B06D06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</w:t>
            </w:r>
          </w:p>
        </w:tc>
      </w:tr>
      <w:tr w:rsidR="00B06D06" w14:paraId="0E194A95" w14:textId="77777777" w:rsidTr="00B06D06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A9C7D1" w14:textId="77777777" w:rsidR="00B06D06" w:rsidRPr="00040CD4" w:rsidRDefault="00B06D06" w:rsidP="00522B49">
            <w:pPr>
              <w:pStyle w:val="Prrafodelista"/>
              <w:numPr>
                <w:ilvl w:val="0"/>
                <w:numId w:val="15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8E4B" w14:textId="547EE98C" w:rsidR="00B06D06" w:rsidRDefault="00B06D06" w:rsidP="00AC246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Estación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56A645" w14:textId="5C33EE79" w:rsidR="00B06D06" w:rsidRDefault="00B06D06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5626F" w14:textId="0A0E9306" w:rsidR="00B06D06" w:rsidRDefault="00B06D06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</w:t>
            </w:r>
          </w:p>
        </w:tc>
      </w:tr>
      <w:tr w:rsidR="00B06D06" w14:paraId="0D2F6303" w14:textId="77777777" w:rsidTr="00B06D06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EA65F4" w14:textId="77777777" w:rsidR="00B06D06" w:rsidRPr="00040CD4" w:rsidRDefault="00B06D06" w:rsidP="00522B49">
            <w:pPr>
              <w:pStyle w:val="Prrafodelista"/>
              <w:numPr>
                <w:ilvl w:val="0"/>
                <w:numId w:val="15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0D3E" w14:textId="331516F0" w:rsidR="00B06D06" w:rsidRPr="00040CD4" w:rsidRDefault="00B06D06" w:rsidP="00AC246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szCs w:val="20"/>
              </w:rPr>
              <w:t>Nombre Instalación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46E7ED" w14:textId="7B62EAE5" w:rsidR="00B06D06" w:rsidRPr="00040CD4" w:rsidRDefault="00B06D06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5839" w14:textId="4D1B6513" w:rsidR="00B06D06" w:rsidRPr="00040CD4" w:rsidRDefault="00B06D06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szCs w:val="20"/>
              </w:rPr>
              <w:t>Si</w:t>
            </w:r>
          </w:p>
        </w:tc>
      </w:tr>
      <w:tr w:rsidR="00B06D06" w14:paraId="4D889A32" w14:textId="77777777" w:rsidTr="00B06D06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CB7B26" w14:textId="77777777" w:rsidR="00B06D06" w:rsidRPr="00040CD4" w:rsidRDefault="00B06D06" w:rsidP="00522B49">
            <w:pPr>
              <w:pStyle w:val="Prrafodelista"/>
              <w:numPr>
                <w:ilvl w:val="0"/>
                <w:numId w:val="15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026EF" w14:textId="3F3FF3FF" w:rsidR="00B06D06" w:rsidRPr="00040CD4" w:rsidRDefault="00B06D06" w:rsidP="00AC246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Teléfono 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229F9F" w14:textId="098AE74C" w:rsidR="00B06D06" w:rsidRDefault="00B06D06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2A041" w14:textId="2BA25340" w:rsidR="00B06D06" w:rsidRPr="00040CD4" w:rsidRDefault="00B06D06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</w:t>
            </w:r>
          </w:p>
        </w:tc>
      </w:tr>
      <w:tr w:rsidR="00B06D06" w14:paraId="51140EE0" w14:textId="77777777" w:rsidTr="00B06D06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074FF9" w14:textId="77777777" w:rsidR="00B06D06" w:rsidRPr="00040CD4" w:rsidRDefault="00B06D06" w:rsidP="00522B49">
            <w:pPr>
              <w:pStyle w:val="Prrafodelista"/>
              <w:numPr>
                <w:ilvl w:val="0"/>
                <w:numId w:val="15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CC11" w14:textId="098B87E3" w:rsidR="00B06D06" w:rsidRDefault="00B06D06" w:rsidP="00AC246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Email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085C07" w14:textId="4480CD71" w:rsidR="00B06D06" w:rsidRDefault="00B06D06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46B2" w14:textId="31385406" w:rsidR="00B06D06" w:rsidRDefault="00B06D06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</w:t>
            </w:r>
          </w:p>
        </w:tc>
      </w:tr>
      <w:tr w:rsidR="00B06D06" w14:paraId="6F6DDBD5" w14:textId="77777777" w:rsidTr="00B06D06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0D3723" w14:textId="77777777" w:rsidR="00B06D06" w:rsidRPr="00040CD4" w:rsidRDefault="00B06D06" w:rsidP="00522B49">
            <w:pPr>
              <w:pStyle w:val="Prrafodelista"/>
              <w:numPr>
                <w:ilvl w:val="0"/>
                <w:numId w:val="15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ED0B" w14:textId="10727C0B" w:rsidR="00B06D06" w:rsidRDefault="00B06D06" w:rsidP="00AC246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Fecha Inicio 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7A82BB" w14:textId="29616097" w:rsidR="00B06D06" w:rsidRDefault="00B06D06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Si 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2191" w14:textId="27972A1A" w:rsidR="00B06D06" w:rsidRDefault="00B06D06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No </w:t>
            </w:r>
          </w:p>
        </w:tc>
      </w:tr>
      <w:tr w:rsidR="00B06D06" w14:paraId="468B091F" w14:textId="77777777" w:rsidTr="00B06D06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BAFFB9" w14:textId="77777777" w:rsidR="00B06D06" w:rsidRPr="00040CD4" w:rsidRDefault="00B06D06" w:rsidP="00522B49">
            <w:pPr>
              <w:pStyle w:val="Prrafodelista"/>
              <w:numPr>
                <w:ilvl w:val="0"/>
                <w:numId w:val="15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1282E" w14:textId="1B125FA1" w:rsidR="00B06D06" w:rsidRDefault="00B06D06" w:rsidP="00AC246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Fecha Fin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9F73F5" w14:textId="2AEB70BE" w:rsidR="00B06D06" w:rsidRDefault="00B06D06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0529A" w14:textId="2550E6EB" w:rsidR="00B06D06" w:rsidRDefault="00B06D06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</w:t>
            </w:r>
          </w:p>
        </w:tc>
      </w:tr>
      <w:tr w:rsidR="00B06D06" w14:paraId="2A650D86" w14:textId="77777777" w:rsidTr="00AD7DDC">
        <w:trPr>
          <w:trHeight w:val="70"/>
          <w:jc w:val="center"/>
        </w:trPr>
        <w:tc>
          <w:tcPr>
            <w:tcW w:w="55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AECEC56" w14:textId="5E998A52" w:rsidR="00B06D06" w:rsidRPr="00B06D06" w:rsidRDefault="00B06D06" w:rsidP="00B06D06">
            <w:pPr>
              <w:spacing w:before="0" w:after="0" w:line="240" w:lineRule="atLeast"/>
              <w:rPr>
                <w:rFonts w:asciiTheme="minorHAnsi" w:hAnsiTheme="minorHAnsi" w:cstheme="minorHAnsi"/>
                <w:b/>
                <w:szCs w:val="20"/>
              </w:rPr>
            </w:pPr>
            <w:r w:rsidRPr="00B06D06">
              <w:rPr>
                <w:rFonts w:asciiTheme="minorHAnsi" w:hAnsiTheme="minorHAnsi" w:cstheme="minorHAnsi"/>
                <w:b/>
                <w:szCs w:val="20"/>
              </w:rPr>
              <w:t>Sección Dirección Instalación</w:t>
            </w:r>
          </w:p>
        </w:tc>
      </w:tr>
      <w:tr w:rsidR="00B06D06" w14:paraId="1ACD35E9" w14:textId="77777777" w:rsidTr="00B06D06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CD35E4" w14:textId="77777777" w:rsidR="00B06D06" w:rsidRPr="00040CD4" w:rsidRDefault="00B06D06" w:rsidP="00522B49">
            <w:pPr>
              <w:pStyle w:val="Prrafodelista"/>
              <w:numPr>
                <w:ilvl w:val="0"/>
                <w:numId w:val="15"/>
              </w:numPr>
              <w:spacing w:before="0" w:after="0" w:line="240" w:lineRule="atLeast"/>
              <w:ind w:hanging="513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35E5" w14:textId="77777777" w:rsidR="00B06D06" w:rsidRPr="00040CD4" w:rsidRDefault="00B06D06" w:rsidP="00AC246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bCs/>
                <w:szCs w:val="20"/>
              </w:rPr>
              <w:t>Calle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CD35E6" w14:textId="77777777" w:rsidR="00B06D06" w:rsidRPr="00040CD4" w:rsidRDefault="00B06D06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szCs w:val="20"/>
              </w:rPr>
              <w:t>Si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35E7" w14:textId="77777777" w:rsidR="00B06D06" w:rsidRPr="00040CD4" w:rsidRDefault="00B06D06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szCs w:val="20"/>
              </w:rPr>
              <w:t>Si</w:t>
            </w:r>
          </w:p>
        </w:tc>
      </w:tr>
      <w:tr w:rsidR="00B06D06" w14:paraId="1ACD35EF" w14:textId="77777777" w:rsidTr="00B06D06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CD35EA" w14:textId="77777777" w:rsidR="00B06D06" w:rsidRPr="00040CD4" w:rsidRDefault="00B06D06" w:rsidP="00522B49">
            <w:pPr>
              <w:pStyle w:val="Prrafodelista"/>
              <w:numPr>
                <w:ilvl w:val="0"/>
                <w:numId w:val="15"/>
              </w:numPr>
              <w:spacing w:before="0" w:after="0" w:line="240" w:lineRule="atLeast"/>
              <w:ind w:hanging="513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35EB" w14:textId="0351027F" w:rsidR="00B06D06" w:rsidRPr="00040CD4" w:rsidRDefault="00B06D06" w:rsidP="002D33C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szCs w:val="20"/>
              </w:rPr>
              <w:t>N</w:t>
            </w:r>
            <w:r>
              <w:rPr>
                <w:rFonts w:asciiTheme="minorHAnsi" w:hAnsiTheme="minorHAnsi" w:cstheme="minorHAnsi"/>
                <w:szCs w:val="20"/>
              </w:rPr>
              <w:t xml:space="preserve">úmero </w:t>
            </w:r>
            <w:r w:rsidRPr="00040CD4">
              <w:rPr>
                <w:rFonts w:asciiTheme="minorHAnsi" w:hAnsiTheme="minorHAnsi" w:cstheme="minorHAnsi"/>
                <w:szCs w:val="20"/>
              </w:rPr>
              <w:t xml:space="preserve">Interior 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CD35EC" w14:textId="77777777" w:rsidR="00B06D06" w:rsidRPr="00040CD4" w:rsidRDefault="00B06D06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szCs w:val="20"/>
              </w:rPr>
              <w:t>No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35ED" w14:textId="77777777" w:rsidR="00B06D06" w:rsidRPr="00040CD4" w:rsidRDefault="00B06D06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szCs w:val="20"/>
              </w:rPr>
              <w:t>Si</w:t>
            </w:r>
          </w:p>
        </w:tc>
      </w:tr>
      <w:tr w:rsidR="00B06D06" w14:paraId="1ACD35F5" w14:textId="77777777" w:rsidTr="00B06D06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CD35F0" w14:textId="77777777" w:rsidR="00B06D06" w:rsidRPr="00040CD4" w:rsidRDefault="00B06D06" w:rsidP="00522B49">
            <w:pPr>
              <w:pStyle w:val="Prrafodelista"/>
              <w:numPr>
                <w:ilvl w:val="0"/>
                <w:numId w:val="15"/>
              </w:numPr>
              <w:spacing w:before="0" w:after="0" w:line="240" w:lineRule="atLeast"/>
              <w:ind w:hanging="513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35F1" w14:textId="55D964C1" w:rsidR="00B06D06" w:rsidRPr="00040CD4" w:rsidRDefault="00B06D06" w:rsidP="00AC246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szCs w:val="20"/>
              </w:rPr>
              <w:t>N</w:t>
            </w:r>
            <w:r>
              <w:rPr>
                <w:rFonts w:asciiTheme="minorHAnsi" w:hAnsiTheme="minorHAnsi" w:cstheme="minorHAnsi"/>
                <w:szCs w:val="20"/>
              </w:rPr>
              <w:t>úmero</w:t>
            </w:r>
            <w:r w:rsidRPr="00040CD4">
              <w:rPr>
                <w:rFonts w:asciiTheme="minorHAnsi" w:hAnsiTheme="minorHAnsi" w:cstheme="minorHAnsi"/>
                <w:szCs w:val="20"/>
              </w:rPr>
              <w:t xml:space="preserve"> Exterior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CD35F2" w14:textId="77777777" w:rsidR="00B06D06" w:rsidRPr="00040CD4" w:rsidRDefault="00B06D06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szCs w:val="20"/>
              </w:rPr>
              <w:t>Si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35F3" w14:textId="77777777" w:rsidR="00B06D06" w:rsidRPr="00040CD4" w:rsidRDefault="00B06D06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szCs w:val="20"/>
              </w:rPr>
              <w:t>Si</w:t>
            </w:r>
          </w:p>
        </w:tc>
      </w:tr>
      <w:tr w:rsidR="00B06D06" w14:paraId="6D34884C" w14:textId="77777777" w:rsidTr="00B06D06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852ACA" w14:textId="77777777" w:rsidR="00B06D06" w:rsidRPr="00040CD4" w:rsidRDefault="00B06D06" w:rsidP="00522B49">
            <w:pPr>
              <w:pStyle w:val="Prrafodelista"/>
              <w:numPr>
                <w:ilvl w:val="0"/>
                <w:numId w:val="15"/>
              </w:numPr>
              <w:spacing w:before="0" w:after="0" w:line="240" w:lineRule="atLeast"/>
              <w:ind w:hanging="513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75575" w14:textId="135DCA9E" w:rsidR="00B06D06" w:rsidRDefault="00B06D06" w:rsidP="00AC246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Referencia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264DAE" w14:textId="1032BE62" w:rsidR="00B06D06" w:rsidRPr="00040CD4" w:rsidRDefault="00B06D06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06CB" w14:textId="05BE64CF" w:rsidR="00B06D06" w:rsidRPr="00040CD4" w:rsidRDefault="00B06D06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</w:t>
            </w:r>
          </w:p>
        </w:tc>
      </w:tr>
      <w:tr w:rsidR="00B06D06" w14:paraId="1ACD35FB" w14:textId="77777777" w:rsidTr="00B06D06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CD35F6" w14:textId="77777777" w:rsidR="00B06D06" w:rsidRPr="00040CD4" w:rsidRDefault="00B06D06" w:rsidP="00522B49">
            <w:pPr>
              <w:pStyle w:val="Prrafodelista"/>
              <w:numPr>
                <w:ilvl w:val="0"/>
                <w:numId w:val="15"/>
              </w:numPr>
              <w:spacing w:before="0" w:after="0" w:line="240" w:lineRule="atLeast"/>
              <w:ind w:hanging="513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35F7" w14:textId="27CD8B09" w:rsidR="00B06D06" w:rsidRPr="00040CD4" w:rsidRDefault="00B06D06" w:rsidP="00AC246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Colindancia</w:t>
            </w:r>
            <w:r w:rsidRPr="00040CD4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CD35F8" w14:textId="77777777" w:rsidR="00B06D06" w:rsidRPr="00040CD4" w:rsidRDefault="00B06D06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szCs w:val="20"/>
              </w:rPr>
              <w:t>No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35F9" w14:textId="77777777" w:rsidR="00B06D06" w:rsidRPr="00040CD4" w:rsidRDefault="00B06D06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szCs w:val="20"/>
              </w:rPr>
              <w:t>Si</w:t>
            </w:r>
          </w:p>
        </w:tc>
      </w:tr>
      <w:tr w:rsidR="000B6F4E" w14:paraId="6540E144" w14:textId="77777777" w:rsidTr="00B06D06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7DA6C7" w14:textId="77777777" w:rsidR="000B6F4E" w:rsidRPr="00040CD4" w:rsidRDefault="000B6F4E" w:rsidP="00522B49">
            <w:pPr>
              <w:pStyle w:val="Prrafodelista"/>
              <w:numPr>
                <w:ilvl w:val="0"/>
                <w:numId w:val="15"/>
              </w:numPr>
              <w:spacing w:before="0" w:after="0" w:line="240" w:lineRule="atLeast"/>
              <w:ind w:hanging="513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EF6B" w14:textId="5997E15F" w:rsidR="000B6F4E" w:rsidRPr="00040CD4" w:rsidRDefault="000B6F4E" w:rsidP="00AC246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Código Postal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B4AE84" w14:textId="32ADD959" w:rsidR="000B6F4E" w:rsidRPr="00040CD4" w:rsidRDefault="000B6F4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7E535" w14:textId="5277EB05" w:rsidR="000B6F4E" w:rsidRPr="00040CD4" w:rsidRDefault="000B6F4E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</w:t>
            </w:r>
          </w:p>
        </w:tc>
      </w:tr>
      <w:tr w:rsidR="000B6F4E" w14:paraId="1ACD3601" w14:textId="77777777" w:rsidTr="00B06D06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CD35FC" w14:textId="77777777" w:rsidR="000B6F4E" w:rsidRPr="00040CD4" w:rsidRDefault="000B6F4E" w:rsidP="00522B49">
            <w:pPr>
              <w:pStyle w:val="Prrafodelista"/>
              <w:numPr>
                <w:ilvl w:val="0"/>
                <w:numId w:val="15"/>
              </w:numPr>
              <w:spacing w:before="0" w:after="0" w:line="240" w:lineRule="atLeast"/>
              <w:ind w:hanging="513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35FD" w14:textId="77777777" w:rsidR="000B6F4E" w:rsidRPr="00040CD4" w:rsidRDefault="000B6F4E" w:rsidP="00AC246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szCs w:val="20"/>
              </w:rPr>
              <w:t xml:space="preserve">Colonia 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CD35FE" w14:textId="77777777" w:rsidR="000B6F4E" w:rsidRPr="00040CD4" w:rsidRDefault="000B6F4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szCs w:val="20"/>
              </w:rPr>
              <w:t>Si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35FF" w14:textId="77777777" w:rsidR="000B6F4E" w:rsidRPr="00040CD4" w:rsidRDefault="000B6F4E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szCs w:val="20"/>
              </w:rPr>
              <w:t>Si</w:t>
            </w:r>
          </w:p>
        </w:tc>
      </w:tr>
      <w:tr w:rsidR="000B6F4E" w14:paraId="1ACD3607" w14:textId="77777777" w:rsidTr="00B06D06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CD3602" w14:textId="77777777" w:rsidR="000B6F4E" w:rsidRPr="00040CD4" w:rsidRDefault="000B6F4E" w:rsidP="00522B49">
            <w:pPr>
              <w:pStyle w:val="Prrafodelista"/>
              <w:numPr>
                <w:ilvl w:val="0"/>
                <w:numId w:val="15"/>
              </w:numPr>
              <w:spacing w:before="0" w:after="0" w:line="240" w:lineRule="atLeast"/>
              <w:ind w:hanging="513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3603" w14:textId="77777777" w:rsidR="000B6F4E" w:rsidRPr="00040CD4" w:rsidRDefault="000B6F4E" w:rsidP="00154B17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szCs w:val="20"/>
              </w:rPr>
              <w:t xml:space="preserve">Municipio </w:t>
            </w:r>
            <w:r>
              <w:rPr>
                <w:rFonts w:asciiTheme="minorHAnsi" w:hAnsiTheme="minorHAnsi" w:cstheme="minorHAnsi"/>
                <w:szCs w:val="20"/>
              </w:rPr>
              <w:t>/</w:t>
            </w:r>
            <w:r w:rsidRPr="00040CD4">
              <w:rPr>
                <w:rFonts w:asciiTheme="minorHAnsi" w:hAnsiTheme="minorHAnsi" w:cstheme="minorHAnsi"/>
                <w:szCs w:val="20"/>
              </w:rPr>
              <w:t>Delegación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CD3604" w14:textId="77777777" w:rsidR="000B6F4E" w:rsidRPr="00040CD4" w:rsidRDefault="000B6F4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szCs w:val="20"/>
              </w:rPr>
              <w:t>Si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3605" w14:textId="77777777" w:rsidR="000B6F4E" w:rsidRPr="00040CD4" w:rsidRDefault="000B6F4E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szCs w:val="20"/>
              </w:rPr>
              <w:t>Si</w:t>
            </w:r>
          </w:p>
        </w:tc>
      </w:tr>
      <w:tr w:rsidR="000B6F4E" w14:paraId="1ACD3613" w14:textId="77777777" w:rsidTr="00B06D06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CD360E" w14:textId="77777777" w:rsidR="000B6F4E" w:rsidRPr="00040CD4" w:rsidRDefault="000B6F4E" w:rsidP="00522B49">
            <w:pPr>
              <w:pStyle w:val="Prrafodelista"/>
              <w:numPr>
                <w:ilvl w:val="0"/>
                <w:numId w:val="15"/>
              </w:numPr>
              <w:spacing w:before="0" w:after="0" w:line="240" w:lineRule="atLeast"/>
              <w:ind w:hanging="513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360F" w14:textId="77777777" w:rsidR="000B6F4E" w:rsidRPr="00040CD4" w:rsidRDefault="000B6F4E" w:rsidP="00AC246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szCs w:val="20"/>
              </w:rPr>
              <w:t xml:space="preserve">Entidad Federativa 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CD3610" w14:textId="77777777" w:rsidR="000B6F4E" w:rsidRPr="00040CD4" w:rsidRDefault="000B6F4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szCs w:val="20"/>
              </w:rPr>
              <w:t>Si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3611" w14:textId="77777777" w:rsidR="000B6F4E" w:rsidRPr="00040CD4" w:rsidRDefault="000B6F4E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szCs w:val="20"/>
              </w:rPr>
              <w:t>Si</w:t>
            </w:r>
          </w:p>
        </w:tc>
      </w:tr>
      <w:tr w:rsidR="000B6F4E" w14:paraId="7455C656" w14:textId="77777777" w:rsidTr="00B06D06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EBEDF7" w14:textId="77777777" w:rsidR="000B6F4E" w:rsidRPr="00040CD4" w:rsidRDefault="000B6F4E" w:rsidP="00522B49">
            <w:pPr>
              <w:pStyle w:val="Prrafodelista"/>
              <w:numPr>
                <w:ilvl w:val="0"/>
                <w:numId w:val="15"/>
              </w:numPr>
              <w:spacing w:before="0" w:after="0" w:line="240" w:lineRule="atLeast"/>
              <w:ind w:hanging="513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DE4B" w14:textId="19A6C48F" w:rsidR="000B6F4E" w:rsidRPr="00040CD4" w:rsidRDefault="000B6F4E" w:rsidP="00AC246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Latitud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A0BA9D" w14:textId="5A06E9D7" w:rsidR="000B6F4E" w:rsidRPr="00040CD4" w:rsidRDefault="000B6F4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Si 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3EAEF" w14:textId="75F944B7" w:rsidR="000B6F4E" w:rsidRPr="00040CD4" w:rsidRDefault="000B6F4E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Si </w:t>
            </w:r>
          </w:p>
        </w:tc>
      </w:tr>
      <w:tr w:rsidR="000B6F4E" w14:paraId="2BCA17A3" w14:textId="77777777" w:rsidTr="00B06D06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808B82" w14:textId="77777777" w:rsidR="000B6F4E" w:rsidRPr="00040CD4" w:rsidRDefault="000B6F4E" w:rsidP="00522B49">
            <w:pPr>
              <w:pStyle w:val="Prrafodelista"/>
              <w:numPr>
                <w:ilvl w:val="0"/>
                <w:numId w:val="15"/>
              </w:numPr>
              <w:spacing w:before="0" w:after="0" w:line="240" w:lineRule="atLeast"/>
              <w:ind w:hanging="513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F82E" w14:textId="02F99505" w:rsidR="000B6F4E" w:rsidRDefault="000B6F4E" w:rsidP="00AC246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Longitud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61E397" w14:textId="19355439" w:rsidR="000B6F4E" w:rsidRDefault="000B6F4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4DA64" w14:textId="3A218AC2" w:rsidR="000B6F4E" w:rsidRDefault="000B6F4E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</w:t>
            </w:r>
          </w:p>
        </w:tc>
      </w:tr>
      <w:tr w:rsidR="000B6F4E" w14:paraId="1ACD3615" w14:textId="77777777" w:rsidTr="00AD7DDC">
        <w:trPr>
          <w:trHeight w:val="70"/>
          <w:jc w:val="center"/>
        </w:trPr>
        <w:tc>
          <w:tcPr>
            <w:tcW w:w="55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8B34C8B" w14:textId="1E78C397" w:rsidR="000B6F4E" w:rsidRPr="00700380" w:rsidRDefault="000B6F4E" w:rsidP="0042427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b/>
                <w:color w:val="FFFFFF" w:themeColor="background1"/>
                <w:szCs w:val="20"/>
              </w:rPr>
            </w:pPr>
            <w:r w:rsidRPr="006439FE">
              <w:rPr>
                <w:rFonts w:asciiTheme="minorHAnsi" w:hAnsiTheme="minorHAnsi" w:cstheme="minorHAnsi"/>
                <w:b/>
                <w:szCs w:val="20"/>
              </w:rPr>
              <w:t xml:space="preserve">Sección Factores </w:t>
            </w:r>
            <w:r>
              <w:rPr>
                <w:rFonts w:asciiTheme="minorHAnsi" w:hAnsiTheme="minorHAnsi" w:cstheme="minorHAnsi"/>
                <w:b/>
                <w:szCs w:val="20"/>
              </w:rPr>
              <w:t>Distancia, Criminalidad y Riesgo</w:t>
            </w:r>
          </w:p>
        </w:tc>
      </w:tr>
      <w:tr w:rsidR="000B6F4E" w14:paraId="196E9640" w14:textId="77777777" w:rsidTr="00B06D06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6DFA36" w14:textId="77777777" w:rsidR="000B6F4E" w:rsidRPr="00040CD4" w:rsidRDefault="000B6F4E" w:rsidP="00522B49">
            <w:pPr>
              <w:pStyle w:val="Prrafodelista"/>
              <w:numPr>
                <w:ilvl w:val="0"/>
                <w:numId w:val="15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B9B7" w14:textId="1B1B7E01" w:rsidR="000B6F4E" w:rsidRDefault="000B6F4E" w:rsidP="00AC246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Criminalidad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F581FD" w14:textId="602B4E7B" w:rsidR="000B6F4E" w:rsidRDefault="000B6F4E" w:rsidP="00074E4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0864D9">
              <w:rPr>
                <w:rFonts w:asciiTheme="minorHAnsi" w:hAnsiTheme="minorHAnsi" w:cstheme="minorHAnsi"/>
                <w:szCs w:val="20"/>
              </w:rPr>
              <w:t>---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89EF4" w14:textId="2B05C948" w:rsidR="000B6F4E" w:rsidRDefault="000B6F4E" w:rsidP="00074E4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</w:t>
            </w:r>
          </w:p>
        </w:tc>
      </w:tr>
      <w:tr w:rsidR="000B6F4E" w14:paraId="1F61BE69" w14:textId="77777777" w:rsidTr="00B06D06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732F9E" w14:textId="77777777" w:rsidR="000B6F4E" w:rsidRPr="00040CD4" w:rsidRDefault="000B6F4E" w:rsidP="00522B49">
            <w:pPr>
              <w:pStyle w:val="Prrafodelista"/>
              <w:numPr>
                <w:ilvl w:val="0"/>
                <w:numId w:val="15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8B3D" w14:textId="08BDBE1D" w:rsidR="000B6F4E" w:rsidRDefault="000B6F4E" w:rsidP="00B06D06">
            <w:pPr>
              <w:spacing w:before="0" w:after="0" w:line="240" w:lineRule="atLeas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Distancia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4877C1" w14:textId="786EAB55" w:rsidR="000B6F4E" w:rsidRDefault="000B6F4E" w:rsidP="00074E4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0864D9">
              <w:rPr>
                <w:rFonts w:asciiTheme="minorHAnsi" w:hAnsiTheme="minorHAnsi" w:cstheme="minorHAnsi"/>
                <w:szCs w:val="20"/>
              </w:rPr>
              <w:t>---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03B9" w14:textId="168495D2" w:rsidR="000B6F4E" w:rsidRDefault="000B6F4E" w:rsidP="00074E4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</w:t>
            </w:r>
          </w:p>
        </w:tc>
      </w:tr>
      <w:tr w:rsidR="000B6F4E" w14:paraId="1ACD361B" w14:textId="77777777" w:rsidTr="00B06D06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CD3616" w14:textId="77777777" w:rsidR="000B6F4E" w:rsidRPr="00040CD4" w:rsidRDefault="000B6F4E" w:rsidP="00522B49">
            <w:pPr>
              <w:pStyle w:val="Prrafodelista"/>
              <w:numPr>
                <w:ilvl w:val="0"/>
                <w:numId w:val="15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3617" w14:textId="31E3126D" w:rsidR="000B6F4E" w:rsidRPr="00040CD4" w:rsidRDefault="000B6F4E" w:rsidP="00AC246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División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CD3618" w14:textId="4D6D86DD" w:rsidR="000B6F4E" w:rsidRPr="00040CD4" w:rsidRDefault="000B6F4E" w:rsidP="00074E4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3619" w14:textId="46638D15" w:rsidR="000B6F4E" w:rsidRPr="00040CD4" w:rsidRDefault="000B6F4E" w:rsidP="00074E4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</w:t>
            </w:r>
          </w:p>
        </w:tc>
      </w:tr>
      <w:tr w:rsidR="000B6F4E" w14:paraId="44B5B9C8" w14:textId="77777777" w:rsidTr="00B06D06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3023BA" w14:textId="77777777" w:rsidR="000B6F4E" w:rsidRPr="00040CD4" w:rsidRDefault="000B6F4E" w:rsidP="00522B49">
            <w:pPr>
              <w:pStyle w:val="Prrafodelista"/>
              <w:numPr>
                <w:ilvl w:val="0"/>
                <w:numId w:val="15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71E9" w14:textId="01F7DCD7" w:rsidR="000B6F4E" w:rsidRDefault="000B6F4E" w:rsidP="00AC246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Grupo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39BB3A" w14:textId="333FEAD8" w:rsidR="000B6F4E" w:rsidRDefault="000B6F4E" w:rsidP="00074E4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9A22" w14:textId="2F76EC09" w:rsidR="000B6F4E" w:rsidRDefault="000B6F4E" w:rsidP="00074E4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</w:t>
            </w:r>
          </w:p>
        </w:tc>
      </w:tr>
      <w:tr w:rsidR="000B6F4E" w14:paraId="65B5F53D" w14:textId="77777777" w:rsidTr="00B06D06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900511" w14:textId="0550A5DE" w:rsidR="000B6F4E" w:rsidRPr="00040CD4" w:rsidRDefault="000B6F4E" w:rsidP="00522B49">
            <w:pPr>
              <w:pStyle w:val="Prrafodelista"/>
              <w:numPr>
                <w:ilvl w:val="0"/>
                <w:numId w:val="15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1D8B" w14:textId="525B60EE" w:rsidR="000B6F4E" w:rsidRDefault="000B6F4E" w:rsidP="00AC246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Fracción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BD1219" w14:textId="36211D89" w:rsidR="000B6F4E" w:rsidRDefault="000B6F4E" w:rsidP="00074E4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1030" w14:textId="0049D1E4" w:rsidR="000B6F4E" w:rsidRDefault="000B6F4E" w:rsidP="00074E4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</w:t>
            </w:r>
          </w:p>
        </w:tc>
      </w:tr>
      <w:tr w:rsidR="000B6F4E" w14:paraId="579843F9" w14:textId="77777777" w:rsidTr="00B06D06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BC1481" w14:textId="77777777" w:rsidR="000B6F4E" w:rsidRPr="00040CD4" w:rsidRDefault="000B6F4E" w:rsidP="00522B49">
            <w:pPr>
              <w:pStyle w:val="Prrafodelista"/>
              <w:numPr>
                <w:ilvl w:val="0"/>
                <w:numId w:val="15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B5928" w14:textId="16A27EFA" w:rsidR="000B6F4E" w:rsidRDefault="000B6F4E" w:rsidP="00B06D06">
            <w:pPr>
              <w:spacing w:before="0" w:after="0" w:line="240" w:lineRule="atLeast"/>
              <w:ind w:left="567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Actividad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480129" w14:textId="24827F74" w:rsidR="000B6F4E" w:rsidRDefault="000B6F4E" w:rsidP="00074E4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9C73E1">
              <w:rPr>
                <w:rFonts w:asciiTheme="minorHAnsi" w:hAnsiTheme="minorHAnsi" w:cstheme="minorHAnsi"/>
                <w:szCs w:val="20"/>
              </w:rPr>
              <w:t>---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737D" w14:textId="5AB39D3E" w:rsidR="000B6F4E" w:rsidRDefault="000B6F4E" w:rsidP="00074E4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D0357D">
              <w:rPr>
                <w:rFonts w:asciiTheme="minorHAnsi" w:hAnsiTheme="minorHAnsi" w:cstheme="minorHAnsi"/>
                <w:szCs w:val="20"/>
              </w:rPr>
              <w:t>No</w:t>
            </w:r>
          </w:p>
        </w:tc>
      </w:tr>
      <w:tr w:rsidR="000B6F4E" w14:paraId="757B6D42" w14:textId="77777777" w:rsidTr="00B06D06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3BAEA5" w14:textId="77777777" w:rsidR="000B6F4E" w:rsidRPr="00040CD4" w:rsidRDefault="000B6F4E" w:rsidP="00522B49">
            <w:pPr>
              <w:pStyle w:val="Prrafodelista"/>
              <w:numPr>
                <w:ilvl w:val="0"/>
                <w:numId w:val="15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7B853" w14:textId="2FC06769" w:rsidR="000B6F4E" w:rsidRDefault="000B6F4E" w:rsidP="00B06D06">
            <w:pPr>
              <w:spacing w:before="0" w:after="0" w:line="240" w:lineRule="atLeast"/>
              <w:ind w:left="567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Descripción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570D76" w14:textId="3D60523E" w:rsidR="000B6F4E" w:rsidRDefault="000B6F4E" w:rsidP="00074E4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9C73E1">
              <w:rPr>
                <w:rFonts w:asciiTheme="minorHAnsi" w:hAnsiTheme="minorHAnsi" w:cstheme="minorHAnsi"/>
                <w:szCs w:val="20"/>
              </w:rPr>
              <w:t>---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4262" w14:textId="37A43335" w:rsidR="000B6F4E" w:rsidRDefault="000B6F4E" w:rsidP="00074E4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D0357D">
              <w:rPr>
                <w:rFonts w:asciiTheme="minorHAnsi" w:hAnsiTheme="minorHAnsi" w:cstheme="minorHAnsi"/>
                <w:szCs w:val="20"/>
              </w:rPr>
              <w:t>No</w:t>
            </w:r>
          </w:p>
        </w:tc>
      </w:tr>
      <w:tr w:rsidR="000B6F4E" w14:paraId="4B963D84" w14:textId="77777777" w:rsidTr="00B06D06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F0D9BD" w14:textId="77777777" w:rsidR="000B6F4E" w:rsidRPr="00040CD4" w:rsidRDefault="000B6F4E" w:rsidP="00522B49">
            <w:pPr>
              <w:pStyle w:val="Prrafodelista"/>
              <w:numPr>
                <w:ilvl w:val="0"/>
                <w:numId w:val="15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1D00" w14:textId="1497432C" w:rsidR="000B6F4E" w:rsidRDefault="000B6F4E" w:rsidP="009543F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Mapa de Instalación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0B4DB6" w14:textId="09F8A66F" w:rsidR="000B6F4E" w:rsidRPr="009C73E1" w:rsidRDefault="000B6F4E" w:rsidP="00074E4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083F" w14:textId="2315B3B0" w:rsidR="000B6F4E" w:rsidRPr="00D0357D" w:rsidRDefault="000B6F4E" w:rsidP="00074E4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</w:t>
            </w:r>
          </w:p>
        </w:tc>
      </w:tr>
    </w:tbl>
    <w:p w14:paraId="242A6095" w14:textId="77777777" w:rsidR="00E6742A" w:rsidRDefault="00E6742A" w:rsidP="00E6742A">
      <w:pPr>
        <w:pStyle w:val="EstiloTtulo1Antes6ptoDespus3ptoInterlineadoMn"/>
        <w:ind w:left="792"/>
        <w:jc w:val="left"/>
        <w:rPr>
          <w:rFonts w:asciiTheme="minorHAnsi" w:hAnsiTheme="minorHAnsi" w:cstheme="minorHAnsi"/>
          <w:sz w:val="20"/>
        </w:rPr>
      </w:pPr>
      <w:bookmarkStart w:id="165" w:name="_Toc461701858"/>
      <w:bookmarkStart w:id="166" w:name="_Toc483324373"/>
    </w:p>
    <w:p w14:paraId="1ACD3635" w14:textId="12B38B9F" w:rsidR="009F522E" w:rsidRPr="00AD37DD" w:rsidRDefault="009F522E" w:rsidP="000E0841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67" w:name="_Toc487469206"/>
      <w:r>
        <w:rPr>
          <w:rFonts w:asciiTheme="minorHAnsi" w:hAnsiTheme="minorHAnsi" w:cstheme="minorHAnsi"/>
          <w:sz w:val="20"/>
        </w:rPr>
        <w:t xml:space="preserve">V02 </w:t>
      </w:r>
      <w:r w:rsidR="00FD1186">
        <w:rPr>
          <w:rFonts w:asciiTheme="minorHAnsi" w:hAnsiTheme="minorHAnsi" w:cstheme="minorHAnsi"/>
          <w:sz w:val="20"/>
        </w:rPr>
        <w:t>Tipo de Dato</w:t>
      </w:r>
      <w:r w:rsidR="005C7719">
        <w:rPr>
          <w:rFonts w:asciiTheme="minorHAnsi" w:hAnsiTheme="minorHAnsi" w:cstheme="minorHAnsi"/>
          <w:sz w:val="20"/>
        </w:rPr>
        <w:t>s</w:t>
      </w:r>
      <w:bookmarkEnd w:id="167"/>
    </w:p>
    <w:p w14:paraId="1ACD3636" w14:textId="77777777" w:rsidR="009F522E" w:rsidRDefault="009F522E" w:rsidP="009F522E">
      <w:pPr>
        <w:ind w:left="792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Validar que los campos sean llenados de acuerdo a la siguiente tabla:</w:t>
      </w:r>
    </w:p>
    <w:tbl>
      <w:tblPr>
        <w:tblStyle w:val="Tablaconcuadrcula"/>
        <w:tblW w:w="9128" w:type="dxa"/>
        <w:jc w:val="center"/>
        <w:tblLayout w:type="fixed"/>
        <w:tblLook w:val="04A0" w:firstRow="1" w:lastRow="0" w:firstColumn="1" w:lastColumn="0" w:noHBand="0" w:noVBand="1"/>
      </w:tblPr>
      <w:tblGrid>
        <w:gridCol w:w="740"/>
        <w:gridCol w:w="2127"/>
        <w:gridCol w:w="1689"/>
        <w:gridCol w:w="1031"/>
        <w:gridCol w:w="3541"/>
      </w:tblGrid>
      <w:tr w:rsidR="00AD7DDC" w14:paraId="68DD9E8D" w14:textId="01F9534D" w:rsidTr="0093790B">
        <w:trPr>
          <w:trHeight w:val="204"/>
          <w:tblHeader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2B3CD721" w14:textId="77777777" w:rsidR="00AD7DDC" w:rsidRPr="006439FE" w:rsidRDefault="00AD7DDC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6439FE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815E720" w14:textId="77777777" w:rsidR="00AD7DDC" w:rsidRPr="006439FE" w:rsidRDefault="00AD7DDC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6439FE">
              <w:rPr>
                <w:rFonts w:asciiTheme="minorHAnsi" w:hAnsiTheme="minorHAnsi" w:cstheme="minorHAnsi"/>
                <w:b/>
                <w:szCs w:val="20"/>
              </w:rPr>
              <w:t>Campo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5B50A42B" w14:textId="478FEB59" w:rsidR="00AD7DDC" w:rsidRPr="006439FE" w:rsidRDefault="00AD7DDC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Tipo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B6F4E4" w14:textId="1D5A8F78" w:rsidR="00AD7DDC" w:rsidRPr="006439FE" w:rsidRDefault="00AD7DDC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Longitud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FD663F" w14:textId="2FC84539" w:rsidR="00AD7DDC" w:rsidRDefault="00AD7DDC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Observaciones</w:t>
            </w:r>
          </w:p>
        </w:tc>
      </w:tr>
      <w:tr w:rsidR="00AD7DDC" w:rsidRPr="00700380" w14:paraId="58D762E5" w14:textId="18485E5A" w:rsidTr="0093790B">
        <w:trPr>
          <w:trHeight w:val="204"/>
          <w:jc w:val="center"/>
        </w:trPr>
        <w:tc>
          <w:tcPr>
            <w:tcW w:w="55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9186B41" w14:textId="77777777" w:rsidR="00AD7DDC" w:rsidRPr="00700380" w:rsidRDefault="00AD7DDC" w:rsidP="00AD7DD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b/>
                <w:color w:val="FFFFFF" w:themeColor="background1"/>
                <w:szCs w:val="20"/>
              </w:rPr>
            </w:pPr>
            <w:r w:rsidRPr="006439FE">
              <w:rPr>
                <w:rFonts w:asciiTheme="minorHAnsi" w:hAnsiTheme="minorHAnsi" w:cstheme="minorHAnsi"/>
                <w:b/>
                <w:szCs w:val="20"/>
              </w:rPr>
              <w:t xml:space="preserve">Sección Datos </w:t>
            </w:r>
            <w:r>
              <w:rPr>
                <w:rFonts w:asciiTheme="minorHAnsi" w:hAnsiTheme="minorHAnsi" w:cstheme="minorHAnsi"/>
                <w:b/>
                <w:szCs w:val="20"/>
              </w:rPr>
              <w:t>Cliente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58568C" w14:textId="77777777" w:rsidR="00AD7DDC" w:rsidRPr="006439FE" w:rsidRDefault="00AD7DDC" w:rsidP="00AD7DD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b/>
                <w:szCs w:val="20"/>
              </w:rPr>
            </w:pPr>
          </w:p>
        </w:tc>
      </w:tr>
      <w:tr w:rsidR="00CB5AB4" w14:paraId="7E6797D0" w14:textId="76FD0702" w:rsidTr="0093790B">
        <w:trPr>
          <w:trHeight w:val="135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F9D391" w14:textId="77777777" w:rsidR="00CB5AB4" w:rsidRPr="00040CD4" w:rsidRDefault="00CB5AB4" w:rsidP="00522B49">
            <w:pPr>
              <w:pStyle w:val="Prrafodelista"/>
              <w:numPr>
                <w:ilvl w:val="0"/>
                <w:numId w:val="42"/>
              </w:numPr>
              <w:spacing w:before="0" w:after="0" w:line="240" w:lineRule="atLeast"/>
              <w:ind w:hanging="513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63C7D" w14:textId="77777777" w:rsidR="00CB5AB4" w:rsidRPr="00040CD4" w:rsidRDefault="00CB5AB4" w:rsidP="00AD7DD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o Razón Social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BB66F2" w14:textId="7E5C8EF1" w:rsidR="00CB5AB4" w:rsidRPr="00040CD4" w:rsidRDefault="00CB5AB4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---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91C17" w14:textId="3FE4A644" w:rsidR="00CB5AB4" w:rsidRPr="00040CD4" w:rsidRDefault="00CB5AB4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---</w:t>
            </w:r>
          </w:p>
        </w:tc>
        <w:tc>
          <w:tcPr>
            <w:tcW w:w="35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02C2DF" w14:textId="0BA83642" w:rsidR="00CB5AB4" w:rsidRPr="00040CD4" w:rsidRDefault="00CB5AB4" w:rsidP="00CB5AB4">
            <w:pPr>
              <w:spacing w:before="0" w:after="0" w:line="240" w:lineRule="atLeast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CB5AB4" w14:paraId="25E66576" w14:textId="58FADB9F" w:rsidTr="0093790B">
        <w:trPr>
          <w:trHeight w:val="208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37F155" w14:textId="77777777" w:rsidR="00CB5AB4" w:rsidRPr="00040CD4" w:rsidRDefault="00CB5AB4" w:rsidP="00522B49">
            <w:pPr>
              <w:pStyle w:val="Prrafodelista"/>
              <w:numPr>
                <w:ilvl w:val="0"/>
                <w:numId w:val="42"/>
              </w:numPr>
              <w:spacing w:before="0" w:after="0" w:line="240" w:lineRule="atLeast"/>
              <w:ind w:hanging="513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243EF" w14:textId="77777777" w:rsidR="00CB5AB4" w:rsidRPr="00040CD4" w:rsidRDefault="00CB5AB4" w:rsidP="00AD7DD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2268C4">
              <w:rPr>
                <w:rFonts w:asciiTheme="minorHAnsi" w:hAnsiTheme="minorHAnsi" w:cstheme="minorHAnsi"/>
                <w:bCs/>
                <w:szCs w:val="20"/>
              </w:rPr>
              <w:t>Nombre corto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6523E7" w14:textId="1060D224" w:rsidR="00CB5AB4" w:rsidRPr="00040CD4" w:rsidRDefault="00CB5AB4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---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4D54" w14:textId="6D6A6F5D" w:rsidR="00CB5AB4" w:rsidRPr="00040CD4" w:rsidRDefault="00CB5AB4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---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C85135" w14:textId="77777777" w:rsidR="00CB5AB4" w:rsidRPr="00040CD4" w:rsidRDefault="00CB5AB4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CB5AB4" w14:paraId="2B1EBB1E" w14:textId="61E02E0D" w:rsidTr="0093790B">
        <w:trPr>
          <w:trHeight w:val="157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CF2075" w14:textId="77777777" w:rsidR="00CB5AB4" w:rsidRPr="00040CD4" w:rsidRDefault="00CB5AB4" w:rsidP="00522B49">
            <w:pPr>
              <w:pStyle w:val="Prrafodelista"/>
              <w:numPr>
                <w:ilvl w:val="0"/>
                <w:numId w:val="42"/>
              </w:numPr>
              <w:spacing w:before="0" w:after="0" w:line="240" w:lineRule="atLeast"/>
              <w:ind w:hanging="513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F203" w14:textId="77777777" w:rsidR="00CB5AB4" w:rsidRPr="00040CD4" w:rsidRDefault="00CB5AB4" w:rsidP="00AD7DD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 w:rsidRPr="002268C4">
              <w:rPr>
                <w:rFonts w:asciiTheme="minorHAnsi" w:hAnsiTheme="minorHAnsi" w:cstheme="minorHAnsi"/>
                <w:szCs w:val="20"/>
              </w:rPr>
              <w:t>RFC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7D17D6" w14:textId="273F3D25" w:rsidR="00CB5AB4" w:rsidRPr="00040CD4" w:rsidRDefault="00CB5AB4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---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2FCD" w14:textId="40197FBF" w:rsidR="00CB5AB4" w:rsidRPr="00040CD4" w:rsidRDefault="00CB5AB4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---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93B8" w14:textId="77777777" w:rsidR="00CB5AB4" w:rsidRPr="00040CD4" w:rsidRDefault="00CB5AB4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AD7DDC" w14:paraId="11AAC6DF" w14:textId="5156E25E" w:rsidTr="0093790B">
        <w:trPr>
          <w:trHeight w:val="70"/>
          <w:jc w:val="center"/>
        </w:trPr>
        <w:tc>
          <w:tcPr>
            <w:tcW w:w="55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4FD3A19" w14:textId="77777777" w:rsidR="00AD7DDC" w:rsidRPr="006439FE" w:rsidRDefault="00AD7DDC" w:rsidP="00AD7DD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39FE">
              <w:rPr>
                <w:rFonts w:asciiTheme="minorHAnsi" w:hAnsiTheme="minorHAnsi" w:cstheme="minorHAnsi"/>
                <w:b/>
                <w:szCs w:val="20"/>
              </w:rPr>
              <w:t>Sección Datos de Instalación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3718FA" w14:textId="77777777" w:rsidR="00AD7DDC" w:rsidRPr="006439FE" w:rsidRDefault="00AD7DDC" w:rsidP="00AD7DD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b/>
                <w:szCs w:val="20"/>
              </w:rPr>
            </w:pPr>
          </w:p>
        </w:tc>
      </w:tr>
      <w:tr w:rsidR="00CB5AB4" w14:paraId="2348FD98" w14:textId="15C5E6B8" w:rsidTr="0093790B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9C212B" w14:textId="77777777" w:rsidR="00CB5AB4" w:rsidRPr="00040CD4" w:rsidRDefault="00CB5AB4" w:rsidP="00522B49">
            <w:pPr>
              <w:pStyle w:val="Prrafodelista"/>
              <w:numPr>
                <w:ilvl w:val="0"/>
                <w:numId w:val="42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4564" w14:textId="77777777" w:rsidR="00CB5AB4" w:rsidRDefault="00CB5AB4" w:rsidP="00AD7DD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No. Instalación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BFCDD7" w14:textId="743F845F" w:rsidR="00CB5AB4" w:rsidRDefault="00CB5AB4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Numérico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9A01" w14:textId="6C8D300D" w:rsidR="00CB5AB4" w:rsidRDefault="00941739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0E7A6" w14:textId="695D8EDD" w:rsidR="00CB5AB4" w:rsidRDefault="00CB5AB4" w:rsidP="00CB5AB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Consecutivo –Automático</w:t>
            </w:r>
          </w:p>
        </w:tc>
      </w:tr>
      <w:tr w:rsidR="00944CF2" w14:paraId="69D218EC" w14:textId="4333BE18" w:rsidTr="0093790B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3572E8" w14:textId="77777777" w:rsidR="00944CF2" w:rsidRPr="00040CD4" w:rsidRDefault="00944CF2" w:rsidP="00522B49">
            <w:pPr>
              <w:pStyle w:val="Prrafodelista"/>
              <w:numPr>
                <w:ilvl w:val="0"/>
                <w:numId w:val="42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5FB16" w14:textId="77777777" w:rsidR="00944CF2" w:rsidRPr="00040CD4" w:rsidRDefault="00944CF2" w:rsidP="00AD7DD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Zona 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FE3571" w14:textId="3AEB8AAA" w:rsidR="00944CF2" w:rsidRPr="00040CD4" w:rsidRDefault="00941739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</w:t>
            </w:r>
            <w:r w:rsidR="00944CF2">
              <w:rPr>
                <w:rFonts w:asciiTheme="minorHAnsi" w:hAnsiTheme="minorHAnsi" w:cstheme="minorHAnsi"/>
                <w:szCs w:val="20"/>
              </w:rPr>
              <w:t>umérico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4D73C" w14:textId="46B49A6F" w:rsidR="00944CF2" w:rsidRPr="00040CD4" w:rsidRDefault="00941739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35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10830D" w14:textId="31F76AA1" w:rsidR="00944CF2" w:rsidRDefault="00944CF2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Valores Obtenido del catálogo de instalaciones MCS</w:t>
            </w:r>
          </w:p>
        </w:tc>
      </w:tr>
      <w:tr w:rsidR="00944CF2" w14:paraId="621485D6" w14:textId="1B804585" w:rsidTr="0093790B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1306F4" w14:textId="77777777" w:rsidR="00944CF2" w:rsidRPr="00040CD4" w:rsidRDefault="00944CF2" w:rsidP="00522B49">
            <w:pPr>
              <w:pStyle w:val="Prrafodelista"/>
              <w:numPr>
                <w:ilvl w:val="0"/>
                <w:numId w:val="42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83BA" w14:textId="77777777" w:rsidR="00944CF2" w:rsidRDefault="00944CF2" w:rsidP="00AD7DD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Estación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103C2D" w14:textId="2D6DE613" w:rsidR="00944CF2" w:rsidRDefault="00093A07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Alfanumérico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180BC" w14:textId="3A1C7244" w:rsidR="00944CF2" w:rsidRDefault="00944CF2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50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7B0D9" w14:textId="77777777" w:rsidR="00944CF2" w:rsidRDefault="00944CF2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CB5AB4" w14:paraId="2A0ECBDC" w14:textId="13482AC9" w:rsidTr="0093790B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5F3EE7" w14:textId="77777777" w:rsidR="00CB5AB4" w:rsidRPr="00040CD4" w:rsidRDefault="00CB5AB4" w:rsidP="00522B49">
            <w:pPr>
              <w:pStyle w:val="Prrafodelista"/>
              <w:numPr>
                <w:ilvl w:val="0"/>
                <w:numId w:val="42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0DCC" w14:textId="77777777" w:rsidR="00CB5AB4" w:rsidRPr="00040CD4" w:rsidRDefault="00CB5AB4" w:rsidP="00AD7DD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szCs w:val="20"/>
              </w:rPr>
              <w:t>Nombre Instalación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06F178" w14:textId="6C2030C7" w:rsidR="00CB5AB4" w:rsidRPr="00040CD4" w:rsidRDefault="00093A07" w:rsidP="0094173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Alfanumérico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88CB" w14:textId="72BA8B56" w:rsidR="00CB5AB4" w:rsidRPr="00040CD4" w:rsidRDefault="00CB5AB4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100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0C1A" w14:textId="27759301" w:rsidR="00CB5AB4" w:rsidRPr="00040CD4" w:rsidRDefault="00CB5AB4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CB5AB4" w14:paraId="6E633E71" w14:textId="14432C4C" w:rsidTr="0093790B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AF70FF" w14:textId="77777777" w:rsidR="00CB5AB4" w:rsidRPr="00040CD4" w:rsidRDefault="00CB5AB4" w:rsidP="00522B49">
            <w:pPr>
              <w:pStyle w:val="Prrafodelista"/>
              <w:numPr>
                <w:ilvl w:val="0"/>
                <w:numId w:val="42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E9159" w14:textId="77777777" w:rsidR="00CB5AB4" w:rsidRPr="00040CD4" w:rsidRDefault="00CB5AB4" w:rsidP="00AD7DD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Teléfono 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6ACB56" w14:textId="7F297281" w:rsidR="00CB5AB4" w:rsidRDefault="00941739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</w:t>
            </w:r>
            <w:r w:rsidR="00CB5AB4">
              <w:rPr>
                <w:rFonts w:asciiTheme="minorHAnsi" w:hAnsiTheme="minorHAnsi" w:cstheme="minorHAnsi"/>
                <w:szCs w:val="20"/>
              </w:rPr>
              <w:t>umérico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916F" w14:textId="741AB266" w:rsidR="00CB5AB4" w:rsidRPr="00040CD4" w:rsidRDefault="00CB5AB4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13D5" w14:textId="775D768F" w:rsidR="00CB5AB4" w:rsidRDefault="00CB5AB4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CB5AB4" w14:paraId="4C412C9D" w14:textId="5A90C35F" w:rsidTr="0093790B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5F5D33" w14:textId="77777777" w:rsidR="00CB5AB4" w:rsidRPr="00040CD4" w:rsidRDefault="00CB5AB4" w:rsidP="00522B49">
            <w:pPr>
              <w:pStyle w:val="Prrafodelista"/>
              <w:numPr>
                <w:ilvl w:val="0"/>
                <w:numId w:val="42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59F4" w14:textId="77777777" w:rsidR="00CB5AB4" w:rsidRDefault="00CB5AB4" w:rsidP="00AD7DD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Email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9292D4" w14:textId="29FC463E" w:rsidR="00CB5AB4" w:rsidRDefault="00093A07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Alfanumérico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77070" w14:textId="29487EF8" w:rsidR="00CB5AB4" w:rsidRDefault="00CB5AB4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30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3EA0D" w14:textId="77777777" w:rsidR="00CB5AB4" w:rsidRDefault="00CB5AB4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CB5AB4" w14:paraId="2158AB38" w14:textId="7156ED0E" w:rsidTr="0093790B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595827" w14:textId="77777777" w:rsidR="00CB5AB4" w:rsidRPr="00040CD4" w:rsidRDefault="00CB5AB4" w:rsidP="00522B49">
            <w:pPr>
              <w:pStyle w:val="Prrafodelista"/>
              <w:numPr>
                <w:ilvl w:val="0"/>
                <w:numId w:val="42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B732" w14:textId="77777777" w:rsidR="00CB5AB4" w:rsidRDefault="00CB5AB4" w:rsidP="00AD7DD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Fecha Inicio 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5BC9B7" w14:textId="5D3BC9DB" w:rsidR="00CB5AB4" w:rsidRDefault="00CB5AB4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Fecha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62F12" w14:textId="02151DE8" w:rsidR="00CB5AB4" w:rsidRDefault="00941739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2780" w14:textId="7F28FC7C" w:rsidR="00CB5AB4" w:rsidRDefault="00CB5AB4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CB5AB4" w14:paraId="757E0905" w14:textId="28E52541" w:rsidTr="0093790B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AD497A" w14:textId="77777777" w:rsidR="00CB5AB4" w:rsidRPr="00040CD4" w:rsidRDefault="00CB5AB4" w:rsidP="00522B49">
            <w:pPr>
              <w:pStyle w:val="Prrafodelista"/>
              <w:numPr>
                <w:ilvl w:val="0"/>
                <w:numId w:val="42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A7C2" w14:textId="77777777" w:rsidR="00CB5AB4" w:rsidRDefault="00CB5AB4" w:rsidP="00AD7DD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Fecha Fin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78A089" w14:textId="59BBC7A0" w:rsidR="00CB5AB4" w:rsidRDefault="00CB5AB4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Fecha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36031" w14:textId="626B0B85" w:rsidR="00CB5AB4" w:rsidRDefault="00941739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FA96" w14:textId="3FA5E26E" w:rsidR="00CB5AB4" w:rsidRDefault="00CB5AB4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CB5AB4" w14:paraId="7C90E949" w14:textId="2DE453BD" w:rsidTr="0093790B">
        <w:trPr>
          <w:trHeight w:val="70"/>
          <w:jc w:val="center"/>
        </w:trPr>
        <w:tc>
          <w:tcPr>
            <w:tcW w:w="55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F2D011E" w14:textId="77777777" w:rsidR="00CB5AB4" w:rsidRPr="00B06D06" w:rsidRDefault="00CB5AB4" w:rsidP="00AD7DDC">
            <w:pPr>
              <w:spacing w:before="0" w:after="0" w:line="240" w:lineRule="atLeast"/>
              <w:rPr>
                <w:rFonts w:asciiTheme="minorHAnsi" w:hAnsiTheme="minorHAnsi" w:cstheme="minorHAnsi"/>
                <w:b/>
                <w:szCs w:val="20"/>
              </w:rPr>
            </w:pPr>
            <w:r w:rsidRPr="00B06D06">
              <w:rPr>
                <w:rFonts w:asciiTheme="minorHAnsi" w:hAnsiTheme="minorHAnsi" w:cstheme="minorHAnsi"/>
                <w:b/>
                <w:szCs w:val="20"/>
              </w:rPr>
              <w:t>Sección Dirección Instalación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6D4E41" w14:textId="77777777" w:rsidR="00CB5AB4" w:rsidRPr="00B06D06" w:rsidRDefault="00CB5AB4" w:rsidP="00AD7DDC">
            <w:pPr>
              <w:spacing w:before="0" w:after="0" w:line="240" w:lineRule="atLeast"/>
              <w:rPr>
                <w:rFonts w:asciiTheme="minorHAnsi" w:hAnsiTheme="minorHAnsi" w:cstheme="minorHAnsi"/>
                <w:b/>
                <w:szCs w:val="20"/>
              </w:rPr>
            </w:pPr>
          </w:p>
        </w:tc>
      </w:tr>
      <w:tr w:rsidR="00CB5AB4" w14:paraId="1501F82F" w14:textId="1B5FF03A" w:rsidTr="0093790B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528C6E" w14:textId="77777777" w:rsidR="00CB5AB4" w:rsidRPr="00040CD4" w:rsidRDefault="00CB5AB4" w:rsidP="00522B49">
            <w:pPr>
              <w:pStyle w:val="Prrafodelista"/>
              <w:numPr>
                <w:ilvl w:val="0"/>
                <w:numId w:val="42"/>
              </w:numPr>
              <w:spacing w:before="0" w:after="0" w:line="240" w:lineRule="atLeast"/>
              <w:ind w:hanging="513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3BFE" w14:textId="77777777" w:rsidR="00CB5AB4" w:rsidRPr="00040CD4" w:rsidRDefault="00CB5AB4" w:rsidP="00AD7DD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bCs/>
                <w:szCs w:val="20"/>
              </w:rPr>
              <w:t>Calle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24458E" w14:textId="4E1F8D6B" w:rsidR="00CB5AB4" w:rsidRPr="00040CD4" w:rsidRDefault="00093A07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Alfanumérico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40F7" w14:textId="28947728" w:rsidR="00CB5AB4" w:rsidRPr="00040CD4" w:rsidRDefault="00CB5AB4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60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A807" w14:textId="77777777" w:rsidR="00CB5AB4" w:rsidRPr="00040CD4" w:rsidRDefault="00CB5AB4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85419A" w14:paraId="69F022DA" w14:textId="042DEEE9" w:rsidTr="0093790B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9ADC40" w14:textId="77777777" w:rsidR="0085419A" w:rsidRPr="00040CD4" w:rsidRDefault="0085419A" w:rsidP="00522B49">
            <w:pPr>
              <w:pStyle w:val="Prrafodelista"/>
              <w:numPr>
                <w:ilvl w:val="0"/>
                <w:numId w:val="42"/>
              </w:numPr>
              <w:spacing w:before="0" w:after="0" w:line="240" w:lineRule="atLeast"/>
              <w:ind w:hanging="513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2710" w14:textId="77777777" w:rsidR="0085419A" w:rsidRPr="00040CD4" w:rsidRDefault="0085419A" w:rsidP="00AD7DD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szCs w:val="20"/>
              </w:rPr>
              <w:t>N</w:t>
            </w:r>
            <w:r>
              <w:rPr>
                <w:rFonts w:asciiTheme="minorHAnsi" w:hAnsiTheme="minorHAnsi" w:cstheme="minorHAnsi"/>
                <w:szCs w:val="20"/>
              </w:rPr>
              <w:t xml:space="preserve">úmero </w:t>
            </w:r>
            <w:r w:rsidRPr="00040CD4">
              <w:rPr>
                <w:rFonts w:asciiTheme="minorHAnsi" w:hAnsiTheme="minorHAnsi" w:cstheme="minorHAnsi"/>
                <w:szCs w:val="20"/>
              </w:rPr>
              <w:t xml:space="preserve">Interior 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E78A46" w14:textId="2B8113FE" w:rsidR="0085419A" w:rsidRPr="00040CD4" w:rsidRDefault="00093A07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DE5BB6">
              <w:rPr>
                <w:rFonts w:asciiTheme="minorHAnsi" w:hAnsiTheme="minorHAnsi" w:cstheme="minorHAnsi"/>
                <w:szCs w:val="20"/>
              </w:rPr>
              <w:t>Alfanumérico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63C3" w14:textId="4DBC1883" w:rsidR="0085419A" w:rsidRPr="00040CD4" w:rsidRDefault="0085419A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30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3165E" w14:textId="77777777" w:rsidR="0085419A" w:rsidRPr="00040CD4" w:rsidRDefault="0085419A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85419A" w14:paraId="002C83A9" w14:textId="4FEDF70E" w:rsidTr="0093790B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75FE6E" w14:textId="77777777" w:rsidR="0085419A" w:rsidRPr="00040CD4" w:rsidRDefault="0085419A" w:rsidP="00522B49">
            <w:pPr>
              <w:pStyle w:val="Prrafodelista"/>
              <w:numPr>
                <w:ilvl w:val="0"/>
                <w:numId w:val="42"/>
              </w:numPr>
              <w:spacing w:before="0" w:after="0" w:line="240" w:lineRule="atLeast"/>
              <w:ind w:hanging="513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97C2" w14:textId="77777777" w:rsidR="0085419A" w:rsidRPr="00040CD4" w:rsidRDefault="0085419A" w:rsidP="00AD7DD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szCs w:val="20"/>
              </w:rPr>
              <w:t>N</w:t>
            </w:r>
            <w:r>
              <w:rPr>
                <w:rFonts w:asciiTheme="minorHAnsi" w:hAnsiTheme="minorHAnsi" w:cstheme="minorHAnsi"/>
                <w:szCs w:val="20"/>
              </w:rPr>
              <w:t>úmero</w:t>
            </w:r>
            <w:r w:rsidRPr="00040CD4">
              <w:rPr>
                <w:rFonts w:asciiTheme="minorHAnsi" w:hAnsiTheme="minorHAnsi" w:cstheme="minorHAnsi"/>
                <w:szCs w:val="20"/>
              </w:rPr>
              <w:t xml:space="preserve"> Exterior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00A020" w14:textId="11E8D41D" w:rsidR="0085419A" w:rsidRPr="00040CD4" w:rsidRDefault="00093A07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DE5BB6">
              <w:rPr>
                <w:rFonts w:asciiTheme="minorHAnsi" w:hAnsiTheme="minorHAnsi" w:cstheme="minorHAnsi"/>
                <w:szCs w:val="20"/>
              </w:rPr>
              <w:t>Alfanumérico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E3BC" w14:textId="2F08FB55" w:rsidR="0085419A" w:rsidRPr="00040CD4" w:rsidRDefault="0085419A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30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A4EE" w14:textId="77777777" w:rsidR="0085419A" w:rsidRPr="00040CD4" w:rsidRDefault="0085419A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85419A" w14:paraId="72CBAA6C" w14:textId="60633E49" w:rsidTr="0093790B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C38E23" w14:textId="77777777" w:rsidR="0085419A" w:rsidRPr="00040CD4" w:rsidRDefault="0085419A" w:rsidP="00522B49">
            <w:pPr>
              <w:pStyle w:val="Prrafodelista"/>
              <w:numPr>
                <w:ilvl w:val="0"/>
                <w:numId w:val="42"/>
              </w:numPr>
              <w:spacing w:before="0" w:after="0" w:line="240" w:lineRule="atLeast"/>
              <w:ind w:hanging="513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A0D8" w14:textId="77777777" w:rsidR="0085419A" w:rsidRDefault="0085419A" w:rsidP="00AD7DD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Referencia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97554F" w14:textId="2C1E1209" w:rsidR="0085419A" w:rsidRPr="00040CD4" w:rsidRDefault="00093A07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DE5BB6">
              <w:rPr>
                <w:rFonts w:asciiTheme="minorHAnsi" w:hAnsiTheme="minorHAnsi" w:cstheme="minorHAnsi"/>
                <w:szCs w:val="20"/>
              </w:rPr>
              <w:t>Alfanumérico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0A58B" w14:textId="26AF724B" w:rsidR="0085419A" w:rsidRPr="00040CD4" w:rsidRDefault="0085419A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1000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723A" w14:textId="77777777" w:rsidR="0085419A" w:rsidRDefault="0085419A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0B6F4E" w14:paraId="553DF611" w14:textId="77777777" w:rsidTr="0093790B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8FBDEE" w14:textId="77777777" w:rsidR="000B6F4E" w:rsidRPr="00040CD4" w:rsidRDefault="000B6F4E" w:rsidP="00522B49">
            <w:pPr>
              <w:pStyle w:val="Prrafodelista"/>
              <w:numPr>
                <w:ilvl w:val="0"/>
                <w:numId w:val="42"/>
              </w:numPr>
              <w:spacing w:before="0" w:after="0" w:line="240" w:lineRule="atLeast"/>
              <w:ind w:hanging="513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018B" w14:textId="76BDFA79" w:rsidR="000B6F4E" w:rsidRDefault="000B6F4E" w:rsidP="00AD7DD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Colindancia</w:t>
            </w:r>
            <w:r w:rsidRPr="00040CD4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26002B" w14:textId="713EF189" w:rsidR="000B6F4E" w:rsidRPr="00DE5BB6" w:rsidRDefault="000B6F4E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DE5BB6">
              <w:rPr>
                <w:rFonts w:asciiTheme="minorHAnsi" w:hAnsiTheme="minorHAnsi" w:cstheme="minorHAnsi"/>
                <w:szCs w:val="20"/>
              </w:rPr>
              <w:t>Alfanumérico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6730" w14:textId="16C4FF18" w:rsidR="000B6F4E" w:rsidRDefault="000B6F4E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3000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FB1" w14:textId="77777777" w:rsidR="000B6F4E" w:rsidRPr="00040CD4" w:rsidRDefault="000B6F4E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0B6F4E" w14:paraId="34617559" w14:textId="347FF0A4" w:rsidTr="0093790B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55E4DA" w14:textId="77777777" w:rsidR="000B6F4E" w:rsidRPr="00040CD4" w:rsidRDefault="000B6F4E" w:rsidP="00522B49">
            <w:pPr>
              <w:pStyle w:val="Prrafodelista"/>
              <w:numPr>
                <w:ilvl w:val="0"/>
                <w:numId w:val="42"/>
              </w:numPr>
              <w:spacing w:before="0" w:after="0" w:line="240" w:lineRule="atLeast"/>
              <w:ind w:hanging="513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3D2A" w14:textId="65CEAB87" w:rsidR="000B6F4E" w:rsidRPr="00040CD4" w:rsidRDefault="000B6F4E" w:rsidP="00AD7DD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Código Postal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EC300D" w14:textId="44974ABC" w:rsidR="000B6F4E" w:rsidRPr="00040CD4" w:rsidRDefault="000B6F4E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Numérico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C3A9D" w14:textId="7B1AEF53" w:rsidR="000B6F4E" w:rsidRPr="00040CD4" w:rsidRDefault="000B6F4E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87B1" w14:textId="57C5A4E8" w:rsidR="000B6F4E" w:rsidRPr="00040CD4" w:rsidRDefault="000B6F4E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 debe tomar como referencia para obtener el  Asentamientos MCS</w:t>
            </w:r>
          </w:p>
        </w:tc>
      </w:tr>
      <w:tr w:rsidR="000B6F4E" w14:paraId="355E6E4B" w14:textId="3F45490C" w:rsidTr="0093790B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FA8C8" w14:textId="77777777" w:rsidR="000B6F4E" w:rsidRPr="00040CD4" w:rsidRDefault="000B6F4E" w:rsidP="00522B49">
            <w:pPr>
              <w:pStyle w:val="Prrafodelista"/>
              <w:numPr>
                <w:ilvl w:val="0"/>
                <w:numId w:val="42"/>
              </w:numPr>
              <w:spacing w:before="0" w:after="0" w:line="240" w:lineRule="atLeast"/>
              <w:ind w:hanging="513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AC524" w14:textId="77777777" w:rsidR="000B6F4E" w:rsidRPr="00040CD4" w:rsidRDefault="000B6F4E" w:rsidP="00AD7DD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szCs w:val="20"/>
              </w:rPr>
              <w:t xml:space="preserve">Colonia 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49D0AB" w14:textId="4DEB8147" w:rsidR="000B6F4E" w:rsidRPr="00040CD4" w:rsidRDefault="000B6F4E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Numérico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6FAC0" w14:textId="5ECB5922" w:rsidR="000B6F4E" w:rsidRPr="00040CD4" w:rsidRDefault="000B6F4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03097" w14:textId="4C041B18" w:rsidR="000B6F4E" w:rsidRPr="00040CD4" w:rsidRDefault="000B6F4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Mostrar Lista de Colonias, de acuerdo al Asentamiento de MCS.</w:t>
            </w:r>
          </w:p>
        </w:tc>
      </w:tr>
      <w:tr w:rsidR="000B6F4E" w14:paraId="25E959EC" w14:textId="44BD7A32" w:rsidTr="0093790B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A9C5A2" w14:textId="77777777" w:rsidR="000B6F4E" w:rsidRPr="00040CD4" w:rsidRDefault="000B6F4E" w:rsidP="00522B49">
            <w:pPr>
              <w:pStyle w:val="Prrafodelista"/>
              <w:numPr>
                <w:ilvl w:val="0"/>
                <w:numId w:val="42"/>
              </w:numPr>
              <w:spacing w:before="0" w:after="0" w:line="240" w:lineRule="atLeast"/>
              <w:ind w:hanging="513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F8D6C" w14:textId="77777777" w:rsidR="000B6F4E" w:rsidRPr="00040CD4" w:rsidRDefault="000B6F4E" w:rsidP="00AD7DD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szCs w:val="20"/>
              </w:rPr>
              <w:t xml:space="preserve">Municipio </w:t>
            </w:r>
            <w:r>
              <w:rPr>
                <w:rFonts w:asciiTheme="minorHAnsi" w:hAnsiTheme="minorHAnsi" w:cstheme="minorHAnsi"/>
                <w:szCs w:val="20"/>
              </w:rPr>
              <w:t>/</w:t>
            </w:r>
            <w:r w:rsidRPr="00040CD4">
              <w:rPr>
                <w:rFonts w:asciiTheme="minorHAnsi" w:hAnsiTheme="minorHAnsi" w:cstheme="minorHAnsi"/>
                <w:szCs w:val="20"/>
              </w:rPr>
              <w:t>Delegación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B16391" w14:textId="239F3231" w:rsidR="000B6F4E" w:rsidRPr="00040CD4" w:rsidRDefault="000B6F4E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Numérico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8AC4" w14:textId="238576CE" w:rsidR="000B6F4E" w:rsidRPr="00040CD4" w:rsidRDefault="000B6F4E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5AAE7" w14:textId="29823427" w:rsidR="000B6F4E" w:rsidRPr="00040CD4" w:rsidRDefault="000B6F4E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Identificador del Municipio</w:t>
            </w:r>
          </w:p>
        </w:tc>
      </w:tr>
      <w:tr w:rsidR="000B6F4E" w14:paraId="43BD6697" w14:textId="587A387B" w:rsidTr="0093790B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2B689D" w14:textId="77777777" w:rsidR="000B6F4E" w:rsidRPr="00040CD4" w:rsidRDefault="000B6F4E" w:rsidP="00522B49">
            <w:pPr>
              <w:pStyle w:val="Prrafodelista"/>
              <w:numPr>
                <w:ilvl w:val="0"/>
                <w:numId w:val="42"/>
              </w:numPr>
              <w:spacing w:before="0" w:after="0" w:line="240" w:lineRule="atLeast"/>
              <w:ind w:hanging="513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F327" w14:textId="77777777" w:rsidR="000B6F4E" w:rsidRPr="00040CD4" w:rsidRDefault="000B6F4E" w:rsidP="00AD7DD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szCs w:val="20"/>
              </w:rPr>
              <w:t xml:space="preserve">Entidad Federativa 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74E7C6" w14:textId="522B8FDB" w:rsidR="000B6F4E" w:rsidRPr="00040CD4" w:rsidRDefault="000B6F4E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Numérico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7126" w14:textId="1F34D2AE" w:rsidR="000B6F4E" w:rsidRPr="00040CD4" w:rsidRDefault="000B6F4E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BB58" w14:textId="2BE83ABA" w:rsidR="000B6F4E" w:rsidRPr="00040CD4" w:rsidRDefault="000B6F4E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Identificador de la Entidad</w:t>
            </w:r>
          </w:p>
        </w:tc>
      </w:tr>
      <w:tr w:rsidR="000B6F4E" w14:paraId="7ECF0A80" w14:textId="1981180E" w:rsidTr="0093790B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159A01" w14:textId="77777777" w:rsidR="000B6F4E" w:rsidRPr="00040CD4" w:rsidRDefault="000B6F4E" w:rsidP="00522B49">
            <w:pPr>
              <w:pStyle w:val="Prrafodelista"/>
              <w:numPr>
                <w:ilvl w:val="0"/>
                <w:numId w:val="42"/>
              </w:numPr>
              <w:spacing w:before="0" w:after="0" w:line="240" w:lineRule="atLeast"/>
              <w:ind w:hanging="513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1FF77" w14:textId="77777777" w:rsidR="000B6F4E" w:rsidRPr="00040CD4" w:rsidRDefault="000B6F4E" w:rsidP="00AD7DD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Latitud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724FAC" w14:textId="5B32DBF7" w:rsidR="000B6F4E" w:rsidRPr="00040CD4" w:rsidRDefault="000B6F4E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Decimal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525A" w14:textId="6EF88B37" w:rsidR="000B6F4E" w:rsidRPr="00040CD4" w:rsidRDefault="000B6F4E" w:rsidP="00CB5AB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9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98F2" w14:textId="0A225B0A" w:rsidR="000B6F4E" w:rsidRDefault="000B6F4E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Se tomará para generar el mapa </w:t>
            </w:r>
          </w:p>
        </w:tc>
      </w:tr>
      <w:tr w:rsidR="000B6F4E" w14:paraId="1FAED958" w14:textId="61EC36CE" w:rsidTr="0093790B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D2DF76" w14:textId="79AD1900" w:rsidR="000B6F4E" w:rsidRPr="00040CD4" w:rsidRDefault="000B6F4E" w:rsidP="00522B49">
            <w:pPr>
              <w:pStyle w:val="Prrafodelista"/>
              <w:numPr>
                <w:ilvl w:val="0"/>
                <w:numId w:val="42"/>
              </w:numPr>
              <w:spacing w:before="0" w:after="0" w:line="240" w:lineRule="atLeast"/>
              <w:ind w:hanging="513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3A196" w14:textId="77777777" w:rsidR="000B6F4E" w:rsidRDefault="000B6F4E" w:rsidP="00AD7DD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Longitud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EACAAA" w14:textId="5001C08E" w:rsidR="000B6F4E" w:rsidRDefault="000B6F4E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Decimal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DA710" w14:textId="634F66DB" w:rsidR="000B6F4E" w:rsidRDefault="000B6F4E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9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7432" w14:textId="639A2B49" w:rsidR="000B6F4E" w:rsidRDefault="000B6F4E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 tomará para generar el mapa</w:t>
            </w:r>
          </w:p>
        </w:tc>
      </w:tr>
      <w:tr w:rsidR="000B6F4E" w14:paraId="2D778841" w14:textId="0C198992" w:rsidTr="0093790B">
        <w:trPr>
          <w:trHeight w:val="70"/>
          <w:jc w:val="center"/>
        </w:trPr>
        <w:tc>
          <w:tcPr>
            <w:tcW w:w="55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1D4D838" w14:textId="77777777" w:rsidR="000B6F4E" w:rsidRPr="00700380" w:rsidRDefault="000B6F4E" w:rsidP="00AD7DD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b/>
                <w:color w:val="FFFFFF" w:themeColor="background1"/>
                <w:szCs w:val="20"/>
              </w:rPr>
            </w:pPr>
            <w:r w:rsidRPr="006439FE">
              <w:rPr>
                <w:rFonts w:asciiTheme="minorHAnsi" w:hAnsiTheme="minorHAnsi" w:cstheme="minorHAnsi"/>
                <w:b/>
                <w:szCs w:val="20"/>
              </w:rPr>
              <w:t xml:space="preserve">Sección Factores </w:t>
            </w:r>
            <w:r>
              <w:rPr>
                <w:rFonts w:asciiTheme="minorHAnsi" w:hAnsiTheme="minorHAnsi" w:cstheme="minorHAnsi"/>
                <w:b/>
                <w:szCs w:val="20"/>
              </w:rPr>
              <w:t>Distancia, Criminalidad y Riesgo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BF4CA0" w14:textId="77777777" w:rsidR="000B6F4E" w:rsidRPr="006439FE" w:rsidRDefault="000B6F4E" w:rsidP="00AD7DD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b/>
                <w:szCs w:val="20"/>
              </w:rPr>
            </w:pPr>
          </w:p>
        </w:tc>
      </w:tr>
      <w:tr w:rsidR="000B6F4E" w14:paraId="450DECDE" w14:textId="27EB84DF" w:rsidTr="0093790B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2EA05" w14:textId="77777777" w:rsidR="000B6F4E" w:rsidRPr="00040CD4" w:rsidRDefault="000B6F4E" w:rsidP="00522B49">
            <w:pPr>
              <w:pStyle w:val="Prrafodelista"/>
              <w:numPr>
                <w:ilvl w:val="0"/>
                <w:numId w:val="42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8BBCD" w14:textId="77777777" w:rsidR="000B6F4E" w:rsidRDefault="000B6F4E" w:rsidP="00AD7DD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Criminalidad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97639" w14:textId="49D85BC4" w:rsidR="000B6F4E" w:rsidRDefault="000B6F4E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---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93EE0" w14:textId="3E0E68D4" w:rsidR="000B6F4E" w:rsidRDefault="000B6F4E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---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52453" w14:textId="53118738" w:rsidR="000B6F4E" w:rsidRDefault="000B6F4E" w:rsidP="005C1985">
            <w:pPr>
              <w:spacing w:before="0" w:after="0" w:line="240" w:lineRule="atLeas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Generado automáticamente,</w:t>
            </w:r>
            <w:r w:rsidRPr="005C1985">
              <w:rPr>
                <w:rFonts w:asciiTheme="minorHAnsi" w:hAnsiTheme="minorHAnsi" w:cstheme="minorHAnsi"/>
                <w:szCs w:val="20"/>
              </w:rPr>
              <w:t xml:space="preserve"> de acuerdo al asentamiento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  <w:tr w:rsidR="000B6F4E" w14:paraId="0B9F805A" w14:textId="0A5F384E" w:rsidTr="0093790B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44E427" w14:textId="77777777" w:rsidR="000B6F4E" w:rsidRPr="00040CD4" w:rsidRDefault="000B6F4E" w:rsidP="00522B49">
            <w:pPr>
              <w:pStyle w:val="Prrafodelista"/>
              <w:numPr>
                <w:ilvl w:val="0"/>
                <w:numId w:val="42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18E66" w14:textId="77777777" w:rsidR="000B6F4E" w:rsidRDefault="000B6F4E" w:rsidP="00AD7DDC">
            <w:pPr>
              <w:spacing w:before="0" w:after="0" w:line="240" w:lineRule="atLeas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Distancia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F0BDEA" w14:textId="561ECD3D" w:rsidR="000B6F4E" w:rsidRDefault="000B6F4E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---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29234" w14:textId="76B48B60" w:rsidR="000B6F4E" w:rsidRDefault="000B6F4E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---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FCC00" w14:textId="75320E36" w:rsidR="000B6F4E" w:rsidRDefault="000B6F4E" w:rsidP="005C1985">
            <w:pPr>
              <w:spacing w:before="0" w:after="0" w:line="240" w:lineRule="atLeas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Generado automáticamente,</w:t>
            </w:r>
            <w:r w:rsidRPr="005C1985">
              <w:rPr>
                <w:rFonts w:asciiTheme="minorHAnsi" w:hAnsiTheme="minorHAnsi" w:cstheme="minorHAnsi"/>
                <w:szCs w:val="20"/>
              </w:rPr>
              <w:t xml:space="preserve"> de acuerdo al asentamiento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  <w:tr w:rsidR="000B6F4E" w14:paraId="15101141" w14:textId="4D41D04D" w:rsidTr="0093790B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BBDAA" w14:textId="77777777" w:rsidR="000B6F4E" w:rsidRPr="00040CD4" w:rsidRDefault="000B6F4E" w:rsidP="00522B49">
            <w:pPr>
              <w:pStyle w:val="Prrafodelista"/>
              <w:numPr>
                <w:ilvl w:val="0"/>
                <w:numId w:val="42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7C261" w14:textId="77777777" w:rsidR="000B6F4E" w:rsidRPr="00040CD4" w:rsidRDefault="000B6F4E" w:rsidP="00AD7DD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División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68CFBE" w14:textId="33AFCB55" w:rsidR="000B6F4E" w:rsidRPr="00040CD4" w:rsidRDefault="000B6F4E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Numérico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67C6D" w14:textId="7A185AE2" w:rsidR="000B6F4E" w:rsidRPr="00040CD4" w:rsidRDefault="000B6F4E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0EB92" w14:textId="13C02BBE" w:rsidR="000B6F4E" w:rsidRDefault="000B6F4E" w:rsidP="005C1985">
            <w:pPr>
              <w:spacing w:before="0" w:after="0" w:line="240" w:lineRule="atLeas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 acuerdo al Catalogo División.</w:t>
            </w:r>
          </w:p>
        </w:tc>
      </w:tr>
      <w:tr w:rsidR="000B6F4E" w14:paraId="6644175D" w14:textId="7FBA2976" w:rsidTr="0093790B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2B22C" w14:textId="77777777" w:rsidR="000B6F4E" w:rsidRPr="00040CD4" w:rsidRDefault="000B6F4E" w:rsidP="00522B49">
            <w:pPr>
              <w:pStyle w:val="Prrafodelista"/>
              <w:numPr>
                <w:ilvl w:val="0"/>
                <w:numId w:val="42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A075E" w14:textId="77777777" w:rsidR="000B6F4E" w:rsidRDefault="000B6F4E" w:rsidP="00AD7DD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Grupo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6982A1" w14:textId="13639C98" w:rsidR="000B6F4E" w:rsidRDefault="000B6F4E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Numérico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4063" w14:textId="6F7B3CDF" w:rsidR="000B6F4E" w:rsidRDefault="000B6F4E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58396" w14:textId="62284025" w:rsidR="000B6F4E" w:rsidRDefault="000B6F4E" w:rsidP="005C1985">
            <w:pPr>
              <w:spacing w:before="0" w:after="0" w:line="240" w:lineRule="atLeas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 acuerdo al Catalogo Grupo.</w:t>
            </w:r>
          </w:p>
        </w:tc>
      </w:tr>
      <w:tr w:rsidR="000B6F4E" w14:paraId="13EB14B0" w14:textId="5125E4BD" w:rsidTr="0093790B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413F4C" w14:textId="77777777" w:rsidR="000B6F4E" w:rsidRPr="00040CD4" w:rsidRDefault="000B6F4E" w:rsidP="00522B49">
            <w:pPr>
              <w:pStyle w:val="Prrafodelista"/>
              <w:numPr>
                <w:ilvl w:val="0"/>
                <w:numId w:val="42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631C2" w14:textId="77777777" w:rsidR="000B6F4E" w:rsidRDefault="000B6F4E" w:rsidP="00AD7DDC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Fracción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4FAF92" w14:textId="65DB260E" w:rsidR="000B6F4E" w:rsidRDefault="000B6F4E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Numérico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7AE9" w14:textId="234FC86B" w:rsidR="000B6F4E" w:rsidRDefault="000B6F4E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4F8EF" w14:textId="3798DD82" w:rsidR="000B6F4E" w:rsidRDefault="000B6F4E" w:rsidP="005C1985">
            <w:pPr>
              <w:spacing w:before="0" w:after="0" w:line="240" w:lineRule="atLeas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 acuerdo al Catalogo Fracción</w:t>
            </w:r>
          </w:p>
        </w:tc>
      </w:tr>
      <w:tr w:rsidR="000B6F4E" w14:paraId="6D34901F" w14:textId="608EAD3B" w:rsidTr="0093790B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8567D3" w14:textId="77777777" w:rsidR="000B6F4E" w:rsidRPr="00040CD4" w:rsidRDefault="000B6F4E" w:rsidP="00522B49">
            <w:pPr>
              <w:pStyle w:val="Prrafodelista"/>
              <w:numPr>
                <w:ilvl w:val="0"/>
                <w:numId w:val="42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CD2DB" w14:textId="77777777" w:rsidR="000B6F4E" w:rsidRDefault="000B6F4E" w:rsidP="00AD7DDC">
            <w:pPr>
              <w:spacing w:before="0" w:after="0" w:line="240" w:lineRule="atLeast"/>
              <w:ind w:left="567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Actividad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20727" w14:textId="18EB314E" w:rsidR="000B6F4E" w:rsidRDefault="000B6F4E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---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95D14" w14:textId="11CF44BF" w:rsidR="000B6F4E" w:rsidRDefault="000B6F4E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---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8AA6A" w14:textId="4A6B085C" w:rsidR="000B6F4E" w:rsidRDefault="000B6F4E" w:rsidP="005C1985">
            <w:pPr>
              <w:spacing w:before="0" w:after="0" w:line="240" w:lineRule="atLeas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Generado automáticamente,</w:t>
            </w:r>
            <w:r w:rsidRPr="005C1985">
              <w:rPr>
                <w:rFonts w:asciiTheme="minorHAnsi" w:hAnsiTheme="minorHAnsi" w:cstheme="minorHAnsi"/>
                <w:szCs w:val="20"/>
              </w:rPr>
              <w:t xml:space="preserve"> de acuerdo al </w:t>
            </w:r>
            <w:r>
              <w:rPr>
                <w:rFonts w:asciiTheme="minorHAnsi" w:hAnsiTheme="minorHAnsi" w:cstheme="minorHAnsi"/>
                <w:szCs w:val="20"/>
              </w:rPr>
              <w:t>catálogo Fracción.</w:t>
            </w:r>
          </w:p>
        </w:tc>
      </w:tr>
      <w:tr w:rsidR="000B6F4E" w14:paraId="4E35C2DC" w14:textId="67CE999E" w:rsidTr="0093790B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9D686" w14:textId="77777777" w:rsidR="000B6F4E" w:rsidRPr="00040CD4" w:rsidRDefault="000B6F4E" w:rsidP="00522B49">
            <w:pPr>
              <w:pStyle w:val="Prrafodelista"/>
              <w:numPr>
                <w:ilvl w:val="0"/>
                <w:numId w:val="42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77D78" w14:textId="77777777" w:rsidR="000B6F4E" w:rsidRDefault="000B6F4E" w:rsidP="00AD7DDC">
            <w:pPr>
              <w:spacing w:before="0" w:after="0" w:line="240" w:lineRule="atLeast"/>
              <w:ind w:left="567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Descripción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950D34" w14:textId="578D0AD5" w:rsidR="000B6F4E" w:rsidRDefault="000B6F4E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---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86EF6" w14:textId="58E5771A" w:rsidR="000B6F4E" w:rsidRDefault="000B6F4E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---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83EED" w14:textId="6ED0D91C" w:rsidR="000B6F4E" w:rsidRDefault="000B6F4E" w:rsidP="005C1985">
            <w:pPr>
              <w:spacing w:before="0" w:after="0" w:line="240" w:lineRule="atLeas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Generado automáticamente,</w:t>
            </w:r>
            <w:r w:rsidRPr="005C1985">
              <w:rPr>
                <w:rFonts w:asciiTheme="minorHAnsi" w:hAnsiTheme="minorHAnsi" w:cstheme="minorHAnsi"/>
                <w:szCs w:val="20"/>
              </w:rPr>
              <w:t xml:space="preserve"> de acuerdo al </w:t>
            </w:r>
            <w:r>
              <w:rPr>
                <w:rFonts w:asciiTheme="minorHAnsi" w:hAnsiTheme="minorHAnsi" w:cstheme="minorHAnsi"/>
                <w:szCs w:val="20"/>
              </w:rPr>
              <w:t>catálogo Fracción.</w:t>
            </w:r>
          </w:p>
        </w:tc>
      </w:tr>
      <w:tr w:rsidR="000B6F4E" w14:paraId="30DFAD9A" w14:textId="77777777" w:rsidTr="0093790B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31D01" w14:textId="77777777" w:rsidR="000B6F4E" w:rsidRPr="00040CD4" w:rsidRDefault="000B6F4E" w:rsidP="00522B49">
            <w:pPr>
              <w:pStyle w:val="Prrafodelista"/>
              <w:numPr>
                <w:ilvl w:val="0"/>
                <w:numId w:val="42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C5C9F" w14:textId="5D40126C" w:rsidR="000B6F4E" w:rsidRDefault="000B6F4E" w:rsidP="00772B34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Mapa de Instalación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A0E82" w14:textId="76170598" w:rsidR="000B6F4E" w:rsidRDefault="000B6F4E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---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B8DC2" w14:textId="6C3EA0A9" w:rsidR="000B6F4E" w:rsidRDefault="000B6F4E" w:rsidP="00AD7DD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---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FC059" w14:textId="77777777" w:rsidR="000B6F4E" w:rsidRDefault="000B6F4E" w:rsidP="00AE0F30">
            <w:pPr>
              <w:spacing w:before="0" w:after="0" w:line="240" w:lineRule="atLeas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Seleccionado por el usuario y/o generado automáticamente de acuerdo a las coordenadas ingresadas. </w:t>
            </w:r>
          </w:p>
          <w:p w14:paraId="424A20F8" w14:textId="7367C624" w:rsidR="000B6F4E" w:rsidRDefault="000B6F4E" w:rsidP="00AE0F30">
            <w:pPr>
              <w:spacing w:before="0" w:after="0" w:line="240" w:lineRule="atLeas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Nota: Este mapa no debe coincidir con la dirección completa registrada por instalación.</w:t>
            </w:r>
          </w:p>
        </w:tc>
      </w:tr>
    </w:tbl>
    <w:p w14:paraId="693BC205" w14:textId="60B7E36D" w:rsidR="00AA287A" w:rsidRDefault="00AA287A" w:rsidP="00AA287A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68" w:name="_Toc485141005"/>
      <w:bookmarkStart w:id="169" w:name="_Toc487469207"/>
      <w:r w:rsidRPr="00B700FF">
        <w:rPr>
          <w:rFonts w:asciiTheme="minorHAnsi" w:hAnsiTheme="minorHAnsi" w:cstheme="minorHAnsi"/>
          <w:sz w:val="20"/>
        </w:rPr>
        <w:t>V0</w:t>
      </w:r>
      <w:r>
        <w:rPr>
          <w:rFonts w:asciiTheme="minorHAnsi" w:hAnsiTheme="minorHAnsi" w:cstheme="minorHAnsi"/>
          <w:sz w:val="20"/>
        </w:rPr>
        <w:t xml:space="preserve">4 Validar </w:t>
      </w:r>
      <w:bookmarkEnd w:id="168"/>
      <w:r w:rsidR="00E6742A">
        <w:rPr>
          <w:rFonts w:asciiTheme="minorHAnsi" w:hAnsiTheme="minorHAnsi" w:cstheme="minorHAnsi"/>
          <w:sz w:val="20"/>
        </w:rPr>
        <w:t>Duplicidad</w:t>
      </w:r>
      <w:bookmarkEnd w:id="169"/>
    </w:p>
    <w:p w14:paraId="348F38AC" w14:textId="42274C19" w:rsidR="00AA287A" w:rsidRPr="00B12BD2" w:rsidRDefault="00AA287A" w:rsidP="00E6742A">
      <w:pPr>
        <w:ind w:left="792"/>
        <w:rPr>
          <w:rFonts w:asciiTheme="minorHAnsi" w:hAnsiTheme="minorHAnsi"/>
        </w:rPr>
      </w:pPr>
      <w:r w:rsidRPr="00B12BD2">
        <w:rPr>
          <w:rFonts w:asciiTheme="minorHAnsi" w:hAnsiTheme="minorHAnsi"/>
        </w:rPr>
        <w:t xml:space="preserve">Validar que no se duplique </w:t>
      </w:r>
      <w:r w:rsidR="00E6742A">
        <w:rPr>
          <w:rFonts w:asciiTheme="minorHAnsi" w:hAnsiTheme="minorHAnsi"/>
        </w:rPr>
        <w:t>las instalaciones</w:t>
      </w:r>
      <w:r w:rsidRPr="00B12BD2">
        <w:rPr>
          <w:rFonts w:asciiTheme="minorHAnsi" w:hAnsiTheme="minorHAnsi"/>
        </w:rPr>
        <w:t xml:space="preserve"> en el catálogo</w:t>
      </w:r>
      <w:r w:rsidR="008A664A">
        <w:rPr>
          <w:rFonts w:asciiTheme="minorHAnsi" w:hAnsiTheme="minorHAnsi"/>
        </w:rPr>
        <w:t>, de acuerdo a Cliente-Instalación</w:t>
      </w:r>
      <w:r w:rsidRPr="00B12BD2">
        <w:rPr>
          <w:rFonts w:asciiTheme="minorHAnsi" w:hAnsiTheme="minorHAnsi"/>
        </w:rPr>
        <w:t>.</w:t>
      </w:r>
    </w:p>
    <w:p w14:paraId="757DE5D0" w14:textId="5A9B5D7F" w:rsidR="00AA287A" w:rsidRPr="006B1571" w:rsidRDefault="00AA287A" w:rsidP="00AA287A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70" w:name="_Toc485141006"/>
      <w:bookmarkStart w:id="171" w:name="_Toc487469208"/>
      <w:r>
        <w:rPr>
          <w:rFonts w:asciiTheme="minorHAnsi" w:hAnsiTheme="minorHAnsi" w:cstheme="minorHAnsi"/>
          <w:sz w:val="20"/>
        </w:rPr>
        <w:lastRenderedPageBreak/>
        <w:t xml:space="preserve">V05 Validar </w:t>
      </w:r>
      <w:bookmarkEnd w:id="170"/>
      <w:r w:rsidR="00E6742A">
        <w:rPr>
          <w:rFonts w:asciiTheme="minorHAnsi" w:hAnsiTheme="minorHAnsi" w:cstheme="minorHAnsi"/>
          <w:sz w:val="20"/>
        </w:rPr>
        <w:t>Dependencia</w:t>
      </w:r>
      <w:bookmarkEnd w:id="171"/>
    </w:p>
    <w:p w14:paraId="79E659C4" w14:textId="6D086A90" w:rsidR="00AA287A" w:rsidRDefault="00AA287A" w:rsidP="00E6742A">
      <w:pPr>
        <w:ind w:left="792"/>
        <w:rPr>
          <w:rFonts w:asciiTheme="minorHAnsi" w:hAnsiTheme="minorHAnsi" w:cstheme="minorHAnsi"/>
          <w:color w:val="000000" w:themeColor="text1"/>
        </w:rPr>
      </w:pPr>
      <w:r w:rsidRPr="006B1571">
        <w:rPr>
          <w:rFonts w:asciiTheme="minorHAnsi" w:hAnsiTheme="minorHAnsi" w:cstheme="minorHAnsi"/>
          <w:szCs w:val="20"/>
        </w:rPr>
        <w:t xml:space="preserve">Validar que </w:t>
      </w:r>
      <w:r w:rsidR="00E6742A">
        <w:rPr>
          <w:rFonts w:asciiTheme="minorHAnsi" w:hAnsiTheme="minorHAnsi" w:cstheme="minorHAnsi"/>
          <w:szCs w:val="20"/>
        </w:rPr>
        <w:t>la instalación no esté siendo utilizada</w:t>
      </w:r>
      <w:r w:rsidRPr="006B1571">
        <w:rPr>
          <w:rFonts w:asciiTheme="minorHAnsi" w:hAnsiTheme="minorHAnsi" w:cstheme="minorHAnsi"/>
          <w:szCs w:val="20"/>
        </w:rPr>
        <w:t>, “</w:t>
      </w:r>
      <w:r>
        <w:rPr>
          <w:rFonts w:asciiTheme="minorHAnsi" w:hAnsiTheme="minorHAnsi" w:cstheme="minorHAnsi"/>
          <w:szCs w:val="20"/>
        </w:rPr>
        <w:t>No se puede modificar</w:t>
      </w:r>
      <w:r w:rsidR="00E6742A">
        <w:rPr>
          <w:rFonts w:asciiTheme="minorHAnsi" w:hAnsiTheme="minorHAnsi" w:cstheme="minorHAnsi"/>
          <w:szCs w:val="20"/>
        </w:rPr>
        <w:t>/desactivar</w:t>
      </w:r>
      <w:r>
        <w:rPr>
          <w:rFonts w:asciiTheme="minorHAnsi" w:hAnsiTheme="minorHAnsi" w:cstheme="minorHAnsi"/>
          <w:szCs w:val="20"/>
        </w:rPr>
        <w:t xml:space="preserve"> </w:t>
      </w:r>
      <w:r w:rsidR="00E6742A">
        <w:rPr>
          <w:rFonts w:asciiTheme="minorHAnsi" w:hAnsiTheme="minorHAnsi" w:cstheme="minorHAnsi"/>
          <w:szCs w:val="20"/>
        </w:rPr>
        <w:t>la instalación</w:t>
      </w:r>
      <w:r>
        <w:rPr>
          <w:rFonts w:asciiTheme="minorHAnsi" w:hAnsiTheme="minorHAnsi" w:cstheme="minorHAnsi"/>
          <w:szCs w:val="20"/>
        </w:rPr>
        <w:t>,</w:t>
      </w:r>
      <w:r w:rsidRPr="006B1571">
        <w:rPr>
          <w:rFonts w:asciiTheme="minorHAnsi" w:hAnsiTheme="minorHAnsi" w:cstheme="minorHAnsi"/>
          <w:szCs w:val="20"/>
        </w:rPr>
        <w:t xml:space="preserve"> </w:t>
      </w:r>
      <w:r w:rsidR="00BE2D8C">
        <w:rPr>
          <w:rFonts w:asciiTheme="minorHAnsi" w:hAnsiTheme="minorHAnsi" w:cstheme="minorHAnsi"/>
          <w:szCs w:val="20"/>
        </w:rPr>
        <w:t xml:space="preserve">ya que esta activa y en servicio, favor </w:t>
      </w:r>
      <w:r w:rsidRPr="006B1571">
        <w:rPr>
          <w:rFonts w:asciiTheme="minorHAnsi" w:hAnsiTheme="minorHAnsi" w:cstheme="minorHAnsi"/>
          <w:szCs w:val="20"/>
        </w:rPr>
        <w:t>de validar la información. Contacte a su administrador”</w:t>
      </w:r>
      <w:r w:rsidRPr="006B1571">
        <w:rPr>
          <w:rFonts w:asciiTheme="minorHAnsi" w:hAnsiTheme="minorHAnsi" w:cstheme="minorHAnsi"/>
          <w:color w:val="000000" w:themeColor="text1"/>
        </w:rPr>
        <w:t>.</w:t>
      </w:r>
    </w:p>
    <w:p w14:paraId="1ACD369C" w14:textId="358E110D" w:rsidR="00D16B4F" w:rsidRPr="00AD37DD" w:rsidRDefault="007075BE" w:rsidP="00AA287A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72" w:name="_Toc485213493"/>
      <w:bookmarkStart w:id="173" w:name="_Toc485213572"/>
      <w:bookmarkStart w:id="174" w:name="_Toc485213494"/>
      <w:bookmarkStart w:id="175" w:name="_Toc485213573"/>
      <w:bookmarkStart w:id="176" w:name="_Toc487469209"/>
      <w:bookmarkEnd w:id="165"/>
      <w:bookmarkEnd w:id="166"/>
      <w:bookmarkEnd w:id="172"/>
      <w:bookmarkEnd w:id="173"/>
      <w:r>
        <w:rPr>
          <w:rStyle w:val="Refdecomentario"/>
        </w:rPr>
        <w:commentReference w:id="177"/>
      </w:r>
      <w:bookmarkStart w:id="178" w:name="_Toc371934694"/>
      <w:bookmarkStart w:id="179" w:name="_Toc483324374"/>
      <w:bookmarkEnd w:id="174"/>
      <w:bookmarkEnd w:id="175"/>
      <w:r w:rsidR="00D16B4F" w:rsidRPr="00AD37DD">
        <w:rPr>
          <w:rFonts w:asciiTheme="minorHAnsi" w:hAnsiTheme="minorHAnsi" w:cstheme="minorHAnsi"/>
          <w:sz w:val="20"/>
        </w:rPr>
        <w:t>Criterios de Aceptación</w:t>
      </w:r>
      <w:bookmarkEnd w:id="176"/>
      <w:bookmarkEnd w:id="178"/>
      <w:bookmarkEnd w:id="179"/>
      <w:r w:rsidR="00D16B4F" w:rsidRPr="00AD37DD">
        <w:rPr>
          <w:rFonts w:asciiTheme="minorHAnsi" w:hAnsiTheme="minorHAnsi" w:cstheme="minorHAnsi"/>
          <w:sz w:val="20"/>
        </w:rPr>
        <w:t xml:space="preserve"> </w:t>
      </w:r>
    </w:p>
    <w:p w14:paraId="4143ECCE" w14:textId="7F389B6F" w:rsidR="00AA287A" w:rsidRPr="00B726F3" w:rsidRDefault="00AA287A">
      <w:pPr>
        <w:rPr>
          <w:rFonts w:asciiTheme="minorHAnsi" w:hAnsiTheme="minorHAnsi"/>
          <w:rPrChange w:id="180" w:author="Gesfor Mexico" w:date="2017-07-10T18:02:00Z">
            <w:rPr/>
          </w:rPrChange>
        </w:rPr>
        <w:pPrChange w:id="181" w:author="Gesfor Mexico" w:date="2017-07-10T18:02:00Z">
          <w:pPr>
            <w:pStyle w:val="Prrafodelista"/>
            <w:numPr>
              <w:numId w:val="45"/>
            </w:numPr>
            <w:ind w:hanging="360"/>
          </w:pPr>
        </w:pPrChange>
      </w:pPr>
      <w:r w:rsidRPr="00B726F3">
        <w:rPr>
          <w:rFonts w:asciiTheme="minorHAnsi" w:hAnsiTheme="minorHAnsi"/>
          <w:rPrChange w:id="182" w:author="Gesfor Mexico" w:date="2017-07-10T18:02:00Z">
            <w:rPr/>
          </w:rPrChange>
        </w:rPr>
        <w:t>FUNC-CONF-021</w:t>
      </w:r>
      <w:r w:rsidRPr="00B726F3">
        <w:rPr>
          <w:rFonts w:asciiTheme="minorHAnsi" w:hAnsiTheme="minorHAnsi"/>
          <w:rPrChange w:id="183" w:author="Gesfor Mexico" w:date="2017-07-10T18:02:00Z">
            <w:rPr/>
          </w:rPrChange>
        </w:rPr>
        <w:tab/>
        <w:t>Validar que el sistema permita al usuario registrar instalaciones.</w:t>
      </w:r>
    </w:p>
    <w:p w14:paraId="65E07712" w14:textId="2BA9B29F" w:rsidR="00AA287A" w:rsidRPr="00B726F3" w:rsidRDefault="00AA287A">
      <w:pPr>
        <w:rPr>
          <w:rFonts w:asciiTheme="minorHAnsi" w:hAnsiTheme="minorHAnsi"/>
          <w:rPrChange w:id="184" w:author="Gesfor Mexico" w:date="2017-07-10T18:02:00Z">
            <w:rPr/>
          </w:rPrChange>
        </w:rPr>
        <w:pPrChange w:id="185" w:author="Gesfor Mexico" w:date="2017-07-10T18:02:00Z">
          <w:pPr>
            <w:pStyle w:val="Prrafodelista"/>
            <w:numPr>
              <w:numId w:val="45"/>
            </w:numPr>
            <w:ind w:hanging="360"/>
          </w:pPr>
        </w:pPrChange>
      </w:pPr>
      <w:r w:rsidRPr="00B726F3">
        <w:rPr>
          <w:rFonts w:asciiTheme="minorHAnsi" w:hAnsiTheme="minorHAnsi"/>
          <w:rPrChange w:id="186" w:author="Gesfor Mexico" w:date="2017-07-10T18:02:00Z">
            <w:rPr/>
          </w:rPrChange>
        </w:rPr>
        <w:t>FUNC-CONF-022</w:t>
      </w:r>
      <w:r w:rsidRPr="00B726F3">
        <w:rPr>
          <w:rFonts w:asciiTheme="minorHAnsi" w:hAnsiTheme="minorHAnsi"/>
          <w:rPrChange w:id="187" w:author="Gesfor Mexico" w:date="2017-07-10T18:02:00Z">
            <w:rPr/>
          </w:rPrChange>
        </w:rPr>
        <w:tab/>
        <w:t>Validar que el sistema permita consultar las instalaciones.</w:t>
      </w:r>
    </w:p>
    <w:p w14:paraId="4DBE8B2B" w14:textId="77777777" w:rsidR="003C5647" w:rsidRPr="00B726F3" w:rsidRDefault="00AA287A">
      <w:pPr>
        <w:rPr>
          <w:rFonts w:asciiTheme="minorHAnsi" w:hAnsiTheme="minorHAnsi"/>
          <w:rPrChange w:id="188" w:author="Gesfor Mexico" w:date="2017-07-10T18:02:00Z">
            <w:rPr/>
          </w:rPrChange>
        </w:rPr>
        <w:pPrChange w:id="189" w:author="Gesfor Mexico" w:date="2017-07-10T18:02:00Z">
          <w:pPr>
            <w:pStyle w:val="Prrafodelista"/>
            <w:numPr>
              <w:numId w:val="45"/>
            </w:numPr>
            <w:ind w:hanging="360"/>
          </w:pPr>
        </w:pPrChange>
      </w:pPr>
      <w:r w:rsidRPr="00B726F3">
        <w:rPr>
          <w:rFonts w:asciiTheme="minorHAnsi" w:hAnsiTheme="minorHAnsi"/>
          <w:rPrChange w:id="190" w:author="Gesfor Mexico" w:date="2017-07-10T18:02:00Z">
            <w:rPr/>
          </w:rPrChange>
        </w:rPr>
        <w:t>FUNC-CONF-023</w:t>
      </w:r>
      <w:r w:rsidRPr="00B726F3">
        <w:rPr>
          <w:rFonts w:asciiTheme="minorHAnsi" w:hAnsiTheme="minorHAnsi"/>
          <w:rPrChange w:id="191" w:author="Gesfor Mexico" w:date="2017-07-10T18:02:00Z">
            <w:rPr/>
          </w:rPrChange>
        </w:rPr>
        <w:tab/>
        <w:t>Validar que el sistema permita modificar la información de las instalaciones.</w:t>
      </w:r>
    </w:p>
    <w:p w14:paraId="3BA68DB2" w14:textId="21EDC4EB" w:rsidR="00AA287A" w:rsidRPr="00B726F3" w:rsidRDefault="00AA287A">
      <w:pPr>
        <w:rPr>
          <w:rFonts w:asciiTheme="minorHAnsi" w:hAnsiTheme="minorHAnsi"/>
          <w:rPrChange w:id="192" w:author="Gesfor Mexico" w:date="2017-07-10T18:02:00Z">
            <w:rPr/>
          </w:rPrChange>
        </w:rPr>
        <w:pPrChange w:id="193" w:author="Gesfor Mexico" w:date="2017-07-10T18:02:00Z">
          <w:pPr>
            <w:pStyle w:val="Prrafodelista"/>
            <w:numPr>
              <w:numId w:val="45"/>
            </w:numPr>
            <w:ind w:hanging="360"/>
          </w:pPr>
        </w:pPrChange>
      </w:pPr>
      <w:r w:rsidRPr="00B726F3">
        <w:rPr>
          <w:rFonts w:asciiTheme="minorHAnsi" w:hAnsiTheme="minorHAnsi"/>
          <w:rPrChange w:id="194" w:author="Gesfor Mexico" w:date="2017-07-10T18:02:00Z">
            <w:rPr/>
          </w:rPrChange>
        </w:rPr>
        <w:t>FUNC-CONF-024</w:t>
      </w:r>
      <w:r w:rsidRPr="00B726F3">
        <w:rPr>
          <w:rFonts w:asciiTheme="minorHAnsi" w:hAnsiTheme="minorHAnsi"/>
          <w:rPrChange w:id="195" w:author="Gesfor Mexico" w:date="2017-07-10T18:02:00Z">
            <w:rPr/>
          </w:rPrChange>
        </w:rPr>
        <w:tab/>
        <w:t>Validar que el sistema permita dar de baja instalaciones.</w:t>
      </w:r>
    </w:p>
    <w:p w14:paraId="1ACD36A1" w14:textId="2630E6E8" w:rsidR="006439FE" w:rsidRDefault="006439FE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196" w:name="_Toc371934695"/>
      <w:bookmarkStart w:id="197" w:name="_Toc289774391"/>
      <w:bookmarkStart w:id="198" w:name="_Toc483324375"/>
    </w:p>
    <w:p w14:paraId="1ACD36A2" w14:textId="77777777" w:rsidR="00D16B4F" w:rsidRDefault="00D16B4F" w:rsidP="00AA287A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99" w:name="_Toc487469210"/>
      <w:r w:rsidRPr="00AD37DD">
        <w:rPr>
          <w:rFonts w:asciiTheme="minorHAnsi" w:hAnsiTheme="minorHAnsi" w:cstheme="minorHAnsi"/>
          <w:sz w:val="20"/>
        </w:rPr>
        <w:t>Referencias</w:t>
      </w:r>
      <w:bookmarkEnd w:id="196"/>
      <w:bookmarkEnd w:id="197"/>
      <w:bookmarkEnd w:id="198"/>
      <w:bookmarkEnd w:id="199"/>
    </w:p>
    <w:p w14:paraId="1ACD36A3" w14:textId="77777777" w:rsidR="000A54D1" w:rsidRPr="004B4A20" w:rsidRDefault="000A54D1" w:rsidP="004B4A20">
      <w:pPr>
        <w:ind w:left="567"/>
        <w:rPr>
          <w:rFonts w:asciiTheme="minorHAnsi" w:hAnsiTheme="minorHAnsi"/>
        </w:rPr>
      </w:pPr>
      <w:r w:rsidRPr="004B4A20">
        <w:rPr>
          <w:rFonts w:asciiTheme="minorHAnsi" w:hAnsiTheme="minorHAnsi"/>
        </w:rPr>
        <w:t>Documentación de referencia derivada del proyecto CONECII</w:t>
      </w:r>
      <w:r w:rsidR="00994C92">
        <w:rPr>
          <w:rFonts w:asciiTheme="minorHAnsi" w:hAnsiTheme="minorHAnsi"/>
        </w:rPr>
        <w:t>.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6378"/>
        <w:gridCol w:w="2268"/>
      </w:tblGrid>
      <w:tr w:rsidR="003C5647" w:rsidRPr="001A085D" w14:paraId="07C2A8F2" w14:textId="77777777" w:rsidTr="0070176D">
        <w:tc>
          <w:tcPr>
            <w:tcW w:w="851" w:type="dxa"/>
            <w:shd w:val="clear" w:color="auto" w:fill="BFBFBF" w:themeFill="background1" w:themeFillShade="BF"/>
          </w:tcPr>
          <w:p w14:paraId="4B3CA1CA" w14:textId="77777777" w:rsidR="003C5647" w:rsidRPr="001A085D" w:rsidRDefault="003C5647" w:rsidP="0070176D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No.</w:t>
            </w:r>
          </w:p>
        </w:tc>
        <w:tc>
          <w:tcPr>
            <w:tcW w:w="6378" w:type="dxa"/>
            <w:shd w:val="clear" w:color="auto" w:fill="BFBFBF" w:themeFill="background1" w:themeFillShade="BF"/>
          </w:tcPr>
          <w:p w14:paraId="7017A18A" w14:textId="77777777" w:rsidR="003C5647" w:rsidRPr="001A085D" w:rsidRDefault="003C5647" w:rsidP="0070176D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Título del documento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559D1F32" w14:textId="77777777" w:rsidR="003C5647" w:rsidRPr="001A085D" w:rsidRDefault="003C5647" w:rsidP="0070176D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Organización</w:t>
            </w:r>
          </w:p>
        </w:tc>
      </w:tr>
      <w:tr w:rsidR="003C5647" w:rsidRPr="001A085D" w14:paraId="0C0EBC27" w14:textId="77777777" w:rsidTr="0070176D">
        <w:tc>
          <w:tcPr>
            <w:tcW w:w="851" w:type="dxa"/>
          </w:tcPr>
          <w:p w14:paraId="51D7EEFB" w14:textId="77777777" w:rsidR="003C5647" w:rsidRPr="001A085D" w:rsidRDefault="003C5647" w:rsidP="00DA340C">
            <w:pPr>
              <w:pStyle w:val="ndice2"/>
              <w:numPr>
                <w:ilvl w:val="0"/>
                <w:numId w:val="46"/>
              </w:numPr>
            </w:pPr>
          </w:p>
        </w:tc>
        <w:tc>
          <w:tcPr>
            <w:tcW w:w="6378" w:type="dxa"/>
          </w:tcPr>
          <w:p w14:paraId="63F7ED52" w14:textId="77777777" w:rsidR="003C5647" w:rsidRPr="00A8538D" w:rsidRDefault="003C5647" w:rsidP="0070176D">
            <w:pPr>
              <w:rPr>
                <w:rFonts w:asciiTheme="minorHAnsi" w:hAnsiTheme="minorHAnsi"/>
              </w:rPr>
            </w:pPr>
            <w:r w:rsidRPr="00A8538D">
              <w:rPr>
                <w:rFonts w:asciiTheme="minorHAnsi" w:hAnsiTheme="minorHAnsi"/>
              </w:rPr>
              <w:t>Diagrama Conceptual de la Solución Tecnológica (DiaConcepSolTec_CONECII.docx).</w:t>
            </w:r>
          </w:p>
        </w:tc>
        <w:tc>
          <w:tcPr>
            <w:tcW w:w="2268" w:type="dxa"/>
          </w:tcPr>
          <w:p w14:paraId="39585056" w14:textId="77777777" w:rsidR="003C5647" w:rsidRPr="003C5647" w:rsidRDefault="003C5647" w:rsidP="003C5647">
            <w:pPr>
              <w:jc w:val="center"/>
              <w:rPr>
                <w:rFonts w:asciiTheme="minorHAnsi" w:hAnsiTheme="minorHAnsi"/>
              </w:rPr>
            </w:pPr>
            <w:r w:rsidRPr="003C5647">
              <w:rPr>
                <w:rFonts w:asciiTheme="minorHAnsi" w:hAnsiTheme="minorHAnsi"/>
              </w:rPr>
              <w:t>INDRA</w:t>
            </w:r>
          </w:p>
        </w:tc>
      </w:tr>
      <w:tr w:rsidR="003C5647" w:rsidRPr="001A085D" w14:paraId="380F0E73" w14:textId="77777777" w:rsidTr="0070176D">
        <w:tc>
          <w:tcPr>
            <w:tcW w:w="851" w:type="dxa"/>
          </w:tcPr>
          <w:p w14:paraId="2C54CD88" w14:textId="77777777" w:rsidR="003C5647" w:rsidRPr="001A085D" w:rsidRDefault="003C5647" w:rsidP="00DA340C">
            <w:pPr>
              <w:pStyle w:val="ndice2"/>
              <w:numPr>
                <w:ilvl w:val="0"/>
                <w:numId w:val="46"/>
              </w:numPr>
            </w:pPr>
          </w:p>
        </w:tc>
        <w:tc>
          <w:tcPr>
            <w:tcW w:w="6378" w:type="dxa"/>
          </w:tcPr>
          <w:p w14:paraId="4C5D9812" w14:textId="77777777" w:rsidR="003C5647" w:rsidRPr="00A8538D" w:rsidRDefault="003C5647" w:rsidP="0070176D">
            <w:pPr>
              <w:rPr>
                <w:rFonts w:asciiTheme="minorHAnsi" w:hAnsiTheme="minorHAnsi"/>
              </w:rPr>
            </w:pPr>
            <w:r w:rsidRPr="00A8538D">
              <w:rPr>
                <w:rFonts w:asciiTheme="minorHAnsi" w:hAnsiTheme="minorHAnsi"/>
              </w:rPr>
              <w:t>Requerimientos de la Solución Tecnológica (ReqSolTec_CONECII.docx).</w:t>
            </w:r>
          </w:p>
        </w:tc>
        <w:tc>
          <w:tcPr>
            <w:tcW w:w="2268" w:type="dxa"/>
          </w:tcPr>
          <w:p w14:paraId="3D9FD730" w14:textId="77777777" w:rsidR="003C5647" w:rsidRPr="003C5647" w:rsidRDefault="003C5647" w:rsidP="003C5647">
            <w:pPr>
              <w:jc w:val="center"/>
              <w:rPr>
                <w:rFonts w:asciiTheme="minorHAnsi" w:hAnsiTheme="minorHAnsi"/>
              </w:rPr>
            </w:pPr>
            <w:r w:rsidRPr="003C5647">
              <w:rPr>
                <w:rFonts w:asciiTheme="minorHAnsi" w:hAnsiTheme="minorHAnsi"/>
              </w:rPr>
              <w:t>INDRA</w:t>
            </w:r>
          </w:p>
        </w:tc>
      </w:tr>
      <w:tr w:rsidR="003C5647" w:rsidRPr="001A085D" w14:paraId="55AD9879" w14:textId="77777777" w:rsidTr="0070176D">
        <w:tc>
          <w:tcPr>
            <w:tcW w:w="851" w:type="dxa"/>
          </w:tcPr>
          <w:p w14:paraId="34AA2C97" w14:textId="77777777" w:rsidR="003C5647" w:rsidRPr="001A085D" w:rsidRDefault="003C5647" w:rsidP="00DA340C">
            <w:pPr>
              <w:pStyle w:val="ndice2"/>
              <w:numPr>
                <w:ilvl w:val="0"/>
                <w:numId w:val="46"/>
              </w:numPr>
            </w:pPr>
          </w:p>
        </w:tc>
        <w:tc>
          <w:tcPr>
            <w:tcW w:w="6378" w:type="dxa"/>
          </w:tcPr>
          <w:p w14:paraId="7F7D7C63" w14:textId="77777777" w:rsidR="003C5647" w:rsidRPr="00A8538D" w:rsidRDefault="003C5647" w:rsidP="0070176D">
            <w:pPr>
              <w:rPr>
                <w:rFonts w:asciiTheme="minorHAnsi" w:hAnsiTheme="minorHAnsi"/>
              </w:rPr>
            </w:pPr>
            <w:r w:rsidRPr="00A8538D">
              <w:rPr>
                <w:rFonts w:asciiTheme="minorHAnsi" w:hAnsiTheme="minorHAnsi"/>
              </w:rPr>
              <w:t>Glosario de Términos (GlosarioTer_CONECII.docx).</w:t>
            </w:r>
          </w:p>
        </w:tc>
        <w:tc>
          <w:tcPr>
            <w:tcW w:w="2268" w:type="dxa"/>
          </w:tcPr>
          <w:p w14:paraId="0C19D283" w14:textId="77777777" w:rsidR="003C5647" w:rsidRPr="003C5647" w:rsidRDefault="003C5647" w:rsidP="003C5647">
            <w:pPr>
              <w:jc w:val="center"/>
              <w:rPr>
                <w:rFonts w:asciiTheme="minorHAnsi" w:hAnsiTheme="minorHAnsi"/>
              </w:rPr>
            </w:pPr>
            <w:r w:rsidRPr="003C5647">
              <w:rPr>
                <w:rFonts w:asciiTheme="minorHAnsi" w:hAnsiTheme="minorHAnsi"/>
              </w:rPr>
              <w:t>INDRA</w:t>
            </w:r>
          </w:p>
        </w:tc>
      </w:tr>
      <w:tr w:rsidR="003C5647" w:rsidRPr="001A085D" w14:paraId="296BD9FA" w14:textId="77777777" w:rsidTr="0070176D">
        <w:tc>
          <w:tcPr>
            <w:tcW w:w="851" w:type="dxa"/>
          </w:tcPr>
          <w:p w14:paraId="7FBF2C3A" w14:textId="77777777" w:rsidR="003C5647" w:rsidRPr="001A085D" w:rsidRDefault="003C5647" w:rsidP="00DA340C">
            <w:pPr>
              <w:pStyle w:val="ndice2"/>
              <w:numPr>
                <w:ilvl w:val="0"/>
                <w:numId w:val="46"/>
              </w:numPr>
            </w:pPr>
          </w:p>
        </w:tc>
        <w:tc>
          <w:tcPr>
            <w:tcW w:w="6378" w:type="dxa"/>
          </w:tcPr>
          <w:p w14:paraId="641097D7" w14:textId="77777777" w:rsidR="003C5647" w:rsidRPr="00A8538D" w:rsidRDefault="003C5647" w:rsidP="0070176D">
            <w:pPr>
              <w:rPr>
                <w:rFonts w:asciiTheme="minorHAnsi" w:hAnsiTheme="minorHAnsi"/>
              </w:rPr>
            </w:pPr>
            <w:r w:rsidRPr="00A8538D">
              <w:rPr>
                <w:rFonts w:asciiTheme="minorHAnsi" w:hAnsiTheme="minorHAnsi"/>
              </w:rPr>
              <w:t>Modelo de Flujo de Negocios (ModFlujoNeg_CONECII.docx).</w:t>
            </w:r>
          </w:p>
        </w:tc>
        <w:tc>
          <w:tcPr>
            <w:tcW w:w="2268" w:type="dxa"/>
          </w:tcPr>
          <w:p w14:paraId="6B9E0D29" w14:textId="77777777" w:rsidR="003C5647" w:rsidRPr="003C5647" w:rsidRDefault="003C5647" w:rsidP="003C5647">
            <w:pPr>
              <w:jc w:val="center"/>
              <w:rPr>
                <w:rFonts w:asciiTheme="minorHAnsi" w:hAnsiTheme="minorHAnsi"/>
              </w:rPr>
            </w:pPr>
            <w:r w:rsidRPr="003C5647">
              <w:rPr>
                <w:rFonts w:asciiTheme="minorHAnsi" w:hAnsiTheme="minorHAnsi"/>
              </w:rPr>
              <w:t>INDRA</w:t>
            </w:r>
          </w:p>
        </w:tc>
      </w:tr>
      <w:tr w:rsidR="003C5647" w:rsidRPr="001A085D" w14:paraId="12D26AE4" w14:textId="77777777" w:rsidTr="0070176D">
        <w:tc>
          <w:tcPr>
            <w:tcW w:w="851" w:type="dxa"/>
          </w:tcPr>
          <w:p w14:paraId="29961DDE" w14:textId="77777777" w:rsidR="003C5647" w:rsidRPr="001A085D" w:rsidRDefault="003C5647" w:rsidP="00DA340C">
            <w:pPr>
              <w:pStyle w:val="ndice2"/>
              <w:numPr>
                <w:ilvl w:val="0"/>
                <w:numId w:val="46"/>
              </w:numPr>
            </w:pPr>
          </w:p>
        </w:tc>
        <w:tc>
          <w:tcPr>
            <w:tcW w:w="6378" w:type="dxa"/>
          </w:tcPr>
          <w:p w14:paraId="7F04A383" w14:textId="77777777" w:rsidR="003C5647" w:rsidRPr="00A8538D" w:rsidRDefault="003C5647" w:rsidP="0070176D">
            <w:pPr>
              <w:rPr>
                <w:rFonts w:asciiTheme="minorHAnsi" w:hAnsiTheme="minorHAnsi"/>
              </w:rPr>
            </w:pPr>
            <w:r w:rsidRPr="00A8538D">
              <w:rPr>
                <w:rFonts w:asciiTheme="minorHAnsi" w:hAnsiTheme="minorHAnsi"/>
              </w:rPr>
              <w:t>Catálogo de Reglas de Negocio (CataRegNeg_CONECII.docx).</w:t>
            </w:r>
          </w:p>
        </w:tc>
        <w:tc>
          <w:tcPr>
            <w:tcW w:w="2268" w:type="dxa"/>
          </w:tcPr>
          <w:p w14:paraId="7001DEEF" w14:textId="77777777" w:rsidR="003C5647" w:rsidRPr="003C5647" w:rsidRDefault="003C5647" w:rsidP="003C5647">
            <w:pPr>
              <w:jc w:val="center"/>
              <w:rPr>
                <w:rFonts w:asciiTheme="minorHAnsi" w:hAnsiTheme="minorHAnsi"/>
              </w:rPr>
            </w:pPr>
            <w:r w:rsidRPr="003C5647">
              <w:rPr>
                <w:rFonts w:asciiTheme="minorHAnsi" w:hAnsiTheme="minorHAnsi"/>
              </w:rPr>
              <w:t>INDRA</w:t>
            </w:r>
          </w:p>
        </w:tc>
      </w:tr>
    </w:tbl>
    <w:p w14:paraId="1ACD36B8" w14:textId="77777777" w:rsidR="00554004" w:rsidRPr="00AD37DD" w:rsidRDefault="00554004" w:rsidP="00554004">
      <w:pPr>
        <w:rPr>
          <w:rFonts w:asciiTheme="minorHAnsi" w:hAnsiTheme="minorHAnsi" w:cstheme="minorHAnsi"/>
        </w:rPr>
      </w:pPr>
    </w:p>
    <w:p w14:paraId="1ACD36B9" w14:textId="77777777" w:rsidR="00554004" w:rsidRPr="00AD37DD" w:rsidRDefault="00554004" w:rsidP="00554004">
      <w:pPr>
        <w:rPr>
          <w:rFonts w:asciiTheme="minorHAnsi" w:hAnsiTheme="minorHAnsi" w:cstheme="minorHAnsi"/>
        </w:rPr>
      </w:pPr>
    </w:p>
    <w:p w14:paraId="1ACD36BA" w14:textId="77777777" w:rsidR="00127334" w:rsidRDefault="00127334" w:rsidP="00554004">
      <w:pPr>
        <w:rPr>
          <w:rFonts w:asciiTheme="minorHAnsi" w:hAnsiTheme="minorHAnsi" w:cstheme="minorHAnsi"/>
        </w:rPr>
        <w:sectPr w:rsidR="00127334" w:rsidSect="00C254C3">
          <w:pgSz w:w="12242" w:h="15842" w:code="1"/>
          <w:pgMar w:top="567" w:right="1134" w:bottom="567" w:left="1134" w:header="567" w:footer="454" w:gutter="0"/>
          <w:cols w:space="708"/>
          <w:docGrid w:linePitch="360"/>
        </w:sectPr>
      </w:pPr>
    </w:p>
    <w:p w14:paraId="1ACD36BB" w14:textId="77777777" w:rsidR="00CC316F" w:rsidRPr="00AD37DD" w:rsidRDefault="00CC316F" w:rsidP="00AA287A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200" w:name="_Toc461701862"/>
      <w:bookmarkStart w:id="201" w:name="_Toc483324376"/>
      <w:bookmarkStart w:id="202" w:name="_Toc487469211"/>
      <w:r w:rsidRPr="00AD37DD">
        <w:rPr>
          <w:rFonts w:asciiTheme="minorHAnsi" w:hAnsiTheme="minorHAnsi" w:cstheme="minorHAnsi"/>
          <w:sz w:val="20"/>
        </w:rPr>
        <w:lastRenderedPageBreak/>
        <w:t>Firmas de Aprobación</w:t>
      </w:r>
      <w:bookmarkEnd w:id="200"/>
      <w:bookmarkEnd w:id="201"/>
      <w:bookmarkEnd w:id="202"/>
    </w:p>
    <w:p w14:paraId="1ACD36BC" w14:textId="77777777" w:rsidR="00CC316F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p w14:paraId="1ACD36BD" w14:textId="77777777"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14:paraId="1ACD36BE" w14:textId="77777777"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14:paraId="1ACD36BF" w14:textId="77777777"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14:paraId="1ACD36C0" w14:textId="77777777"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14:paraId="1ACD36C1" w14:textId="77777777"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34123A" w:rsidRPr="00CE5707" w14:paraId="1ACD36C9" w14:textId="77777777" w:rsidTr="0034123A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1ACD36C2" w14:textId="77777777" w:rsidR="003B5582" w:rsidRPr="00CE5707" w:rsidRDefault="003B5582" w:rsidP="003B5582">
            <w:pPr>
              <w:spacing w:before="0" w:after="0"/>
              <w:jc w:val="center"/>
              <w:rPr>
                <w:rFonts w:ascii="Calibri" w:hAnsi="Calibri"/>
                <w:szCs w:val="20"/>
                <w:lang w:val="es-MX"/>
              </w:rPr>
            </w:pPr>
            <w:r w:rsidRPr="00CE5707">
              <w:rPr>
                <w:rFonts w:ascii="Calibri" w:hAnsi="Calibri"/>
                <w:szCs w:val="20"/>
                <w:lang w:val="es-MX"/>
              </w:rPr>
              <w:t>Comisario Jefe</w:t>
            </w:r>
          </w:p>
          <w:p w14:paraId="1ACD36C3" w14:textId="77777777" w:rsidR="003B5582" w:rsidRDefault="003B5582" w:rsidP="003B5582">
            <w:pPr>
              <w:spacing w:before="0" w:after="0"/>
              <w:jc w:val="center"/>
              <w:rPr>
                <w:rFonts w:ascii="Calibri" w:hAnsi="Calibri"/>
                <w:szCs w:val="20"/>
                <w:lang w:val="es-MX"/>
              </w:rPr>
            </w:pPr>
            <w:r w:rsidRPr="00CE5707">
              <w:rPr>
                <w:rFonts w:ascii="Calibri" w:hAnsi="Calibri"/>
                <w:szCs w:val="20"/>
                <w:lang w:val="es-MX"/>
              </w:rPr>
              <w:t>Oscar Alberto Margain Pitman</w:t>
            </w:r>
          </w:p>
          <w:p w14:paraId="1ACD36C4" w14:textId="77777777" w:rsidR="0034123A" w:rsidRPr="00CE5707" w:rsidRDefault="003B5582" w:rsidP="003B5582">
            <w:pPr>
              <w:spacing w:before="0" w:after="0"/>
              <w:jc w:val="center"/>
              <w:rPr>
                <w:rFonts w:ascii="Calibri" w:hAnsi="Calibri"/>
                <w:szCs w:val="20"/>
                <w:lang w:val="es-MX"/>
              </w:rPr>
            </w:pPr>
            <w:r w:rsidRPr="00CE5707">
              <w:rPr>
                <w:rFonts w:ascii="Calibri" w:hAnsi="Calibri"/>
                <w:szCs w:val="20"/>
                <w:lang w:val="es-MX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14:paraId="1ACD36C5" w14:textId="77777777" w:rsidR="0034123A" w:rsidRPr="00CE5707" w:rsidRDefault="0034123A" w:rsidP="003B5582">
            <w:pPr>
              <w:spacing w:before="0" w:after="0"/>
              <w:ind w:left="360"/>
              <w:jc w:val="center"/>
              <w:rPr>
                <w:rFonts w:ascii="Calibri" w:hAnsi="Calibri"/>
                <w:szCs w:val="20"/>
                <w:lang w:val="es-MX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69921186" w14:textId="77777777" w:rsidR="00B726F3" w:rsidRDefault="00B726F3" w:rsidP="00B726F3">
            <w:pPr>
              <w:spacing w:before="0" w:after="0"/>
              <w:jc w:val="center"/>
              <w:rPr>
                <w:ins w:id="203" w:author="Gesfor Mexico" w:date="2017-07-10T18:03:00Z"/>
                <w:rFonts w:ascii="Calibri" w:hAnsi="Calibri"/>
              </w:rPr>
            </w:pPr>
            <w:ins w:id="204" w:author="Gesfor Mexico" w:date="2017-07-10T18:03:00Z">
              <w:r w:rsidRPr="00CE5707">
                <w:rPr>
                  <w:rFonts w:ascii="Calibri" w:hAnsi="Calibri"/>
                </w:rPr>
                <w:t>José Luis Ramírez Hernández</w:t>
              </w:r>
            </w:ins>
          </w:p>
          <w:p w14:paraId="1ACD36C6" w14:textId="458D2D9F" w:rsidR="003B5582" w:rsidDel="00B726F3" w:rsidRDefault="00B726F3" w:rsidP="00B726F3">
            <w:pPr>
              <w:spacing w:before="0" w:after="0"/>
              <w:jc w:val="center"/>
              <w:rPr>
                <w:del w:id="205" w:author="Gesfor Mexico" w:date="2017-07-10T18:03:00Z"/>
                <w:rFonts w:ascii="Calibri" w:hAnsi="Calibri"/>
              </w:rPr>
            </w:pPr>
            <w:ins w:id="206" w:author="Gesfor Mexico" w:date="2017-07-10T18:03:00Z">
              <w:r w:rsidRPr="00CE5707">
                <w:rPr>
                  <w:rFonts w:ascii="Calibri" w:hAnsi="Calibri"/>
                </w:rPr>
                <w:t>Gerente de Proyecto SEGOB</w:t>
              </w:r>
              <w:r w:rsidRPr="00CE5707" w:rsidDel="00B726F3">
                <w:rPr>
                  <w:rFonts w:ascii="Calibri" w:hAnsi="Calibri"/>
                </w:rPr>
                <w:t xml:space="preserve"> </w:t>
              </w:r>
            </w:ins>
            <w:del w:id="207" w:author="Gesfor Mexico" w:date="2017-07-10T18:03:00Z">
              <w:r w:rsidR="003B5582" w:rsidRPr="00CE5707" w:rsidDel="00B726F3">
                <w:rPr>
                  <w:rFonts w:ascii="Calibri" w:hAnsi="Calibri"/>
                </w:rPr>
                <w:delText>Inspector Jefe</w:delText>
              </w:r>
            </w:del>
          </w:p>
          <w:p w14:paraId="1ACD36C7" w14:textId="658E5409" w:rsidR="003B5582" w:rsidDel="00B726F3" w:rsidRDefault="003B5582" w:rsidP="003B5582">
            <w:pPr>
              <w:spacing w:before="0" w:after="0"/>
              <w:jc w:val="center"/>
              <w:rPr>
                <w:del w:id="208" w:author="Gesfor Mexico" w:date="2017-07-10T18:03:00Z"/>
                <w:rFonts w:ascii="Calibri" w:hAnsi="Calibri"/>
              </w:rPr>
            </w:pPr>
            <w:del w:id="209" w:author="Gesfor Mexico" w:date="2017-07-10T18:03:00Z">
              <w:r w:rsidRPr="00CE5707" w:rsidDel="00B726F3">
                <w:rPr>
                  <w:rFonts w:ascii="Calibri" w:hAnsi="Calibri"/>
                </w:rPr>
                <w:delText>José Ramón Reza García</w:delText>
              </w:r>
            </w:del>
          </w:p>
          <w:p w14:paraId="1ACD36C8" w14:textId="203AC3B3" w:rsidR="0034123A" w:rsidRPr="003B5582" w:rsidRDefault="003B5582" w:rsidP="003B5582">
            <w:pPr>
              <w:spacing w:before="0" w:after="0"/>
              <w:jc w:val="center"/>
              <w:rPr>
                <w:rFonts w:ascii="Calibri" w:hAnsi="Calibri"/>
              </w:rPr>
            </w:pPr>
            <w:del w:id="210" w:author="Gesfor Mexico" w:date="2017-07-10T18:03:00Z">
              <w:r w:rsidRPr="00CE5707" w:rsidDel="00B726F3">
                <w:rPr>
                  <w:rFonts w:ascii="Calibri" w:hAnsi="Calibri"/>
                </w:rPr>
                <w:delText>Director General Adjunto de Presupuesto y Finanzas</w:delText>
              </w:r>
            </w:del>
          </w:p>
        </w:tc>
      </w:tr>
      <w:tr w:rsidR="0034123A" w:rsidRPr="00CE5707" w14:paraId="1ACD36D0" w14:textId="77777777" w:rsidTr="0034123A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4513A51" w14:textId="77777777" w:rsidR="00B726F3" w:rsidRDefault="00B726F3" w:rsidP="00B726F3">
            <w:pPr>
              <w:spacing w:line="240" w:lineRule="auto"/>
              <w:jc w:val="center"/>
              <w:rPr>
                <w:ins w:id="211" w:author="Gesfor Mexico" w:date="2017-07-10T18:03:00Z"/>
                <w:rFonts w:ascii="Calibri" w:hAnsi="Calibri"/>
              </w:rPr>
            </w:pPr>
            <w:ins w:id="212" w:author="Gesfor Mexico" w:date="2017-07-10T18:03:00Z">
              <w:r w:rsidRPr="00CE5707">
                <w:rPr>
                  <w:rFonts w:ascii="Calibri" w:hAnsi="Calibri"/>
                </w:rPr>
                <w:t>Inspector</w:t>
              </w:r>
            </w:ins>
          </w:p>
          <w:p w14:paraId="6B372B10" w14:textId="77777777" w:rsidR="00B726F3" w:rsidRDefault="00B726F3" w:rsidP="00B726F3">
            <w:pPr>
              <w:spacing w:line="240" w:lineRule="auto"/>
              <w:jc w:val="center"/>
              <w:rPr>
                <w:ins w:id="213" w:author="Gesfor Mexico" w:date="2017-07-10T18:03:00Z"/>
                <w:rFonts w:ascii="Calibri" w:hAnsi="Calibri"/>
              </w:rPr>
            </w:pPr>
            <w:ins w:id="214" w:author="Gesfor Mexico" w:date="2017-07-10T18:03:00Z">
              <w:r w:rsidRPr="00CE5707">
                <w:rPr>
                  <w:rFonts w:ascii="Calibri" w:hAnsi="Calibri"/>
                </w:rPr>
                <w:t>Julio Alberto González Cárdenas</w:t>
              </w:r>
            </w:ins>
          </w:p>
          <w:p w14:paraId="1ACD36CA" w14:textId="3221F285" w:rsidR="003B5582" w:rsidDel="00B726F3" w:rsidRDefault="00B726F3" w:rsidP="00B726F3">
            <w:pPr>
              <w:spacing w:before="0" w:after="0"/>
              <w:jc w:val="center"/>
              <w:rPr>
                <w:del w:id="215" w:author="Gesfor Mexico" w:date="2017-07-10T18:03:00Z"/>
                <w:rFonts w:ascii="Calibri" w:hAnsi="Calibri"/>
              </w:rPr>
            </w:pPr>
            <w:ins w:id="216" w:author="Gesfor Mexico" w:date="2017-07-10T18:03:00Z">
              <w:r w:rsidRPr="00CE5707">
                <w:rPr>
                  <w:rFonts w:ascii="Calibri" w:hAnsi="Calibri"/>
                </w:rPr>
                <w:t>Director de Tecnologías de Información y Comunicaciones</w:t>
              </w:r>
              <w:r w:rsidRPr="00CE5707" w:rsidDel="00B726F3">
                <w:rPr>
                  <w:rFonts w:ascii="Calibri" w:hAnsi="Calibri"/>
                </w:rPr>
                <w:t xml:space="preserve"> </w:t>
              </w:r>
            </w:ins>
            <w:del w:id="217" w:author="Gesfor Mexico" w:date="2017-07-10T18:03:00Z">
              <w:r w:rsidR="003B5582" w:rsidRPr="00CE5707" w:rsidDel="00B726F3">
                <w:rPr>
                  <w:rFonts w:ascii="Calibri" w:hAnsi="Calibri"/>
                </w:rPr>
                <w:delText>José Luis Ramírez Hernández</w:delText>
              </w:r>
            </w:del>
          </w:p>
          <w:p w14:paraId="1ACD36CB" w14:textId="3D7FC414" w:rsidR="0034123A" w:rsidRPr="00FD2944" w:rsidRDefault="003B5582" w:rsidP="003B5582">
            <w:pPr>
              <w:spacing w:before="0" w:after="0"/>
              <w:jc w:val="center"/>
              <w:rPr>
                <w:rFonts w:ascii="Calibri" w:hAnsi="Calibri"/>
              </w:rPr>
            </w:pPr>
            <w:del w:id="218" w:author="Gesfor Mexico" w:date="2017-07-10T18:03:00Z">
              <w:r w:rsidRPr="00CE5707" w:rsidDel="00B726F3">
                <w:rPr>
                  <w:rFonts w:ascii="Calibri" w:hAnsi="Calibri"/>
                </w:rPr>
                <w:delText>Gerente de Proyecto SEGOB</w:delText>
              </w:r>
            </w:del>
          </w:p>
        </w:tc>
        <w:tc>
          <w:tcPr>
            <w:tcW w:w="500" w:type="pct"/>
            <w:shd w:val="clear" w:color="auto" w:fill="FFFFFF"/>
          </w:tcPr>
          <w:p w14:paraId="1ACD36CC" w14:textId="77777777" w:rsidR="0034123A" w:rsidRPr="00CE5707" w:rsidRDefault="0034123A" w:rsidP="003B5582">
            <w:pPr>
              <w:ind w:left="360"/>
              <w:jc w:val="center"/>
              <w:rPr>
                <w:rFonts w:ascii="Calibri" w:hAnsi="Calibr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E6E5DB5" w14:textId="77777777" w:rsidR="00B726F3" w:rsidRDefault="00B726F3" w:rsidP="00B726F3">
            <w:pPr>
              <w:spacing w:after="0" w:line="240" w:lineRule="auto"/>
              <w:jc w:val="center"/>
              <w:rPr>
                <w:ins w:id="219" w:author="Gesfor Mexico" w:date="2017-07-10T18:03:00Z"/>
                <w:rFonts w:ascii="Calibri" w:hAnsi="Calibri" w:cs="Calibri"/>
                <w:szCs w:val="20"/>
                <w:lang w:eastAsia="es-MX"/>
              </w:rPr>
            </w:pPr>
            <w:ins w:id="220" w:author="Gesfor Mexico" w:date="2017-07-10T18:03:00Z">
              <w:r w:rsidRPr="006E4822">
                <w:rPr>
                  <w:rFonts w:ascii="Calibri" w:hAnsi="Calibri" w:cs="Calibri"/>
                  <w:szCs w:val="20"/>
                  <w:lang w:eastAsia="es-MX"/>
                </w:rPr>
                <w:t>Inspector</w:t>
              </w:r>
            </w:ins>
          </w:p>
          <w:p w14:paraId="3B0DAAD7" w14:textId="77777777" w:rsidR="00B726F3" w:rsidRDefault="00B726F3" w:rsidP="00B726F3">
            <w:pPr>
              <w:spacing w:after="0" w:line="240" w:lineRule="auto"/>
              <w:jc w:val="center"/>
              <w:rPr>
                <w:ins w:id="221" w:author="Gesfor Mexico" w:date="2017-07-10T18:03:00Z"/>
                <w:rFonts w:ascii="Calibri" w:hAnsi="Calibri" w:cs="Calibri"/>
                <w:szCs w:val="20"/>
                <w:lang w:eastAsia="es-MX"/>
              </w:rPr>
            </w:pPr>
            <w:ins w:id="222" w:author="Gesfor Mexico" w:date="2017-07-10T18:03:00Z">
              <w:r w:rsidRPr="006E4822">
                <w:rPr>
                  <w:rFonts w:ascii="Calibri" w:hAnsi="Calibri" w:cs="Calibri"/>
                  <w:szCs w:val="20"/>
                  <w:lang w:eastAsia="es-MX"/>
                </w:rPr>
                <w:t>Isaías Corona Álvarez</w:t>
              </w:r>
            </w:ins>
          </w:p>
          <w:p w14:paraId="1ACD36CD" w14:textId="0654FB9E" w:rsidR="003B5582" w:rsidDel="00B726F3" w:rsidRDefault="00B726F3" w:rsidP="00B726F3">
            <w:pPr>
              <w:spacing w:line="240" w:lineRule="auto"/>
              <w:jc w:val="center"/>
              <w:rPr>
                <w:del w:id="223" w:author="Gesfor Mexico" w:date="2017-07-10T18:03:00Z"/>
                <w:rFonts w:ascii="Calibri" w:hAnsi="Calibri"/>
              </w:rPr>
            </w:pPr>
            <w:ins w:id="224" w:author="Gesfor Mexico" w:date="2017-07-10T18:03:00Z">
              <w:r w:rsidRPr="006E4822">
                <w:rPr>
                  <w:rFonts w:ascii="Calibri" w:hAnsi="Calibri" w:cs="Calibri"/>
                  <w:szCs w:val="20"/>
                  <w:lang w:eastAsia="es-MX"/>
                </w:rPr>
                <w:t>Dir</w:t>
              </w:r>
              <w:r>
                <w:rPr>
                  <w:rFonts w:ascii="Calibri" w:hAnsi="Calibri" w:cs="Calibri"/>
                  <w:szCs w:val="20"/>
                  <w:lang w:eastAsia="es-MX"/>
                </w:rPr>
                <w:t>ector de Proyectos y Evaluación</w:t>
              </w:r>
            </w:ins>
            <w:del w:id="225" w:author="Gesfor Mexico" w:date="2017-07-10T18:03:00Z">
              <w:r w:rsidR="003B5582" w:rsidRPr="00CE5707" w:rsidDel="00B726F3">
                <w:rPr>
                  <w:rFonts w:ascii="Calibri" w:hAnsi="Calibri"/>
                </w:rPr>
                <w:delText>Inspector</w:delText>
              </w:r>
            </w:del>
          </w:p>
          <w:p w14:paraId="1ACD36CE" w14:textId="69D8CF59" w:rsidR="003B5582" w:rsidDel="00B726F3" w:rsidRDefault="003B5582" w:rsidP="003B5582">
            <w:pPr>
              <w:spacing w:line="240" w:lineRule="auto"/>
              <w:jc w:val="center"/>
              <w:rPr>
                <w:del w:id="226" w:author="Gesfor Mexico" w:date="2017-07-10T18:03:00Z"/>
                <w:rFonts w:ascii="Calibri" w:hAnsi="Calibri"/>
              </w:rPr>
            </w:pPr>
            <w:del w:id="227" w:author="Gesfor Mexico" w:date="2017-07-10T18:03:00Z">
              <w:r w:rsidRPr="00CE5707" w:rsidDel="00B726F3">
                <w:rPr>
                  <w:rFonts w:ascii="Calibri" w:hAnsi="Calibri"/>
                </w:rPr>
                <w:delText>Julio Alberto González Cárdenas</w:delText>
              </w:r>
            </w:del>
          </w:p>
          <w:p w14:paraId="1ACD36CF" w14:textId="3D9766D8" w:rsidR="0034123A" w:rsidRPr="00FD2944" w:rsidRDefault="003B5582" w:rsidP="003B5582">
            <w:pPr>
              <w:spacing w:line="240" w:lineRule="auto"/>
              <w:jc w:val="center"/>
              <w:rPr>
                <w:rFonts w:ascii="Calibri" w:hAnsi="Calibri"/>
              </w:rPr>
            </w:pPr>
            <w:del w:id="228" w:author="Gesfor Mexico" w:date="2017-07-10T18:03:00Z">
              <w:r w:rsidRPr="00CE5707" w:rsidDel="00B726F3">
                <w:rPr>
                  <w:rFonts w:ascii="Calibri" w:hAnsi="Calibri"/>
                </w:rPr>
                <w:delText>Director de Tecnologías de Información y Comunicaciones</w:delText>
              </w:r>
            </w:del>
          </w:p>
        </w:tc>
      </w:tr>
      <w:tr w:rsidR="00F82E56" w:rsidRPr="00CE5707" w14:paraId="1ACD36D8" w14:textId="77777777" w:rsidTr="003B5582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5C2276AB" w14:textId="77777777" w:rsidR="00B726F3" w:rsidRPr="006E4822" w:rsidRDefault="00B726F3" w:rsidP="00B726F3">
            <w:pPr>
              <w:spacing w:after="0" w:line="240" w:lineRule="auto"/>
              <w:jc w:val="center"/>
              <w:rPr>
                <w:ins w:id="229" w:author="Gesfor Mexico" w:date="2017-07-10T18:03:00Z"/>
                <w:rFonts w:ascii="Calibri" w:hAnsi="Calibri" w:cs="Calibri"/>
                <w:szCs w:val="20"/>
                <w:lang w:eastAsia="es-MX"/>
              </w:rPr>
            </w:pPr>
            <w:ins w:id="230" w:author="Gesfor Mexico" w:date="2017-07-10T18:03:00Z">
              <w:r w:rsidRPr="00CE5707">
                <w:rPr>
                  <w:rFonts w:ascii="Calibri" w:hAnsi="Calibri" w:cs="Calibri"/>
                  <w:szCs w:val="20"/>
                  <w:lang w:eastAsia="es-MX"/>
                </w:rPr>
                <w:t>Subinspectora</w:t>
              </w:r>
            </w:ins>
          </w:p>
          <w:p w14:paraId="312F5CC2" w14:textId="77777777" w:rsidR="00B726F3" w:rsidRDefault="00B726F3" w:rsidP="00B726F3">
            <w:pPr>
              <w:spacing w:after="0" w:line="240" w:lineRule="auto"/>
              <w:jc w:val="center"/>
              <w:rPr>
                <w:ins w:id="231" w:author="Gesfor Mexico" w:date="2017-07-10T18:03:00Z"/>
                <w:rFonts w:ascii="Calibri" w:hAnsi="Calibri"/>
                <w:szCs w:val="20"/>
                <w:lang w:eastAsia="es-MX"/>
              </w:rPr>
            </w:pPr>
            <w:ins w:id="232" w:author="Gesfor Mexico" w:date="2017-07-10T18:03:00Z">
              <w:r w:rsidRPr="006E4822">
                <w:rPr>
                  <w:rFonts w:ascii="Calibri" w:hAnsi="Calibri"/>
                  <w:szCs w:val="20"/>
                  <w:lang w:eastAsia="es-MX"/>
                </w:rPr>
                <w:t>Sandybel Servín Durán</w:t>
              </w:r>
            </w:ins>
          </w:p>
          <w:p w14:paraId="1ACD36D1" w14:textId="6815B406" w:rsidR="00F82E56" w:rsidDel="00B726F3" w:rsidRDefault="00B726F3" w:rsidP="00B726F3">
            <w:pPr>
              <w:spacing w:after="0" w:line="240" w:lineRule="auto"/>
              <w:jc w:val="center"/>
              <w:rPr>
                <w:del w:id="233" w:author="Gesfor Mexico" w:date="2017-07-10T18:03:00Z"/>
                <w:rFonts w:ascii="Calibri" w:hAnsi="Calibri" w:cs="Calibri"/>
                <w:szCs w:val="20"/>
                <w:lang w:eastAsia="es-MX"/>
              </w:rPr>
            </w:pPr>
            <w:ins w:id="234" w:author="Gesfor Mexico" w:date="2017-07-10T18:03:00Z">
              <w:r w:rsidRPr="006E4822">
                <w:rPr>
                  <w:rFonts w:ascii="Calibri" w:hAnsi="Calibri" w:cs="Calibri"/>
                  <w:szCs w:val="20"/>
                  <w:lang w:eastAsia="es-MX"/>
                </w:rPr>
                <w:t>Subdirectora de Atención a los Servicios</w:t>
              </w:r>
              <w:r w:rsidRPr="006E4822" w:rsidDel="00B726F3">
                <w:rPr>
                  <w:rFonts w:ascii="Calibri" w:hAnsi="Calibri" w:cs="Calibri"/>
                  <w:szCs w:val="20"/>
                  <w:lang w:eastAsia="es-MX"/>
                </w:rPr>
                <w:t xml:space="preserve"> </w:t>
              </w:r>
            </w:ins>
            <w:del w:id="235" w:author="Gesfor Mexico" w:date="2017-07-10T18:03:00Z">
              <w:r w:rsidR="00F82E56" w:rsidRPr="006E4822" w:rsidDel="00B726F3">
                <w:rPr>
                  <w:rFonts w:ascii="Calibri" w:hAnsi="Calibri" w:cs="Calibri"/>
                  <w:szCs w:val="20"/>
                  <w:lang w:eastAsia="es-MX"/>
                </w:rPr>
                <w:delText>Inspector</w:delText>
              </w:r>
            </w:del>
          </w:p>
          <w:p w14:paraId="1ACD36D2" w14:textId="66DA8BDA" w:rsidR="00F82E56" w:rsidDel="00B726F3" w:rsidRDefault="00F82E56" w:rsidP="00E41795">
            <w:pPr>
              <w:spacing w:after="0" w:line="240" w:lineRule="auto"/>
              <w:jc w:val="center"/>
              <w:rPr>
                <w:del w:id="236" w:author="Gesfor Mexico" w:date="2017-07-10T18:03:00Z"/>
                <w:rFonts w:ascii="Calibri" w:hAnsi="Calibri" w:cs="Calibri"/>
                <w:szCs w:val="20"/>
                <w:lang w:eastAsia="es-MX"/>
              </w:rPr>
            </w:pPr>
            <w:del w:id="237" w:author="Gesfor Mexico" w:date="2017-07-10T18:03:00Z">
              <w:r w:rsidRPr="006E4822" w:rsidDel="00B726F3">
                <w:rPr>
                  <w:rFonts w:ascii="Calibri" w:hAnsi="Calibri" w:cs="Calibri"/>
                  <w:szCs w:val="20"/>
                  <w:lang w:eastAsia="es-MX"/>
                </w:rPr>
                <w:delText>Isaías Corona Álvarez</w:delText>
              </w:r>
            </w:del>
          </w:p>
          <w:p w14:paraId="1ACD36D3" w14:textId="6934174A" w:rsidR="00F82E56" w:rsidRPr="003B5582" w:rsidRDefault="00F82E56" w:rsidP="00E41795">
            <w:pPr>
              <w:spacing w:after="0" w:line="240" w:lineRule="auto"/>
              <w:jc w:val="center"/>
              <w:rPr>
                <w:rFonts w:ascii="Calibri" w:hAnsi="Calibri"/>
              </w:rPr>
            </w:pPr>
            <w:del w:id="238" w:author="Gesfor Mexico" w:date="2017-07-10T18:03:00Z">
              <w:r w:rsidRPr="006E4822" w:rsidDel="00B726F3">
                <w:rPr>
                  <w:rFonts w:ascii="Calibri" w:hAnsi="Calibri" w:cs="Calibri"/>
                  <w:szCs w:val="20"/>
                  <w:lang w:eastAsia="es-MX"/>
                </w:rPr>
                <w:delText>Director de Proyectos y Evaluación.</w:delText>
              </w:r>
            </w:del>
          </w:p>
        </w:tc>
        <w:tc>
          <w:tcPr>
            <w:tcW w:w="500" w:type="pct"/>
            <w:shd w:val="clear" w:color="auto" w:fill="FFFFFF"/>
          </w:tcPr>
          <w:p w14:paraId="1ACD36D4" w14:textId="77777777" w:rsidR="00F82E56" w:rsidRPr="00CE5707" w:rsidRDefault="00F82E56" w:rsidP="00E41795">
            <w:pPr>
              <w:spacing w:after="0" w:line="240" w:lineRule="auto"/>
              <w:jc w:val="center"/>
              <w:rPr>
                <w:rFonts w:ascii="Calibri" w:hAnsi="Calibri" w:cs="Calibri"/>
                <w:szCs w:val="20"/>
                <w:lang w:eastAsia="es-MX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645AA9E2" w14:textId="77777777" w:rsidR="00B726F3" w:rsidRDefault="00B726F3" w:rsidP="00B726F3">
            <w:pPr>
              <w:spacing w:after="0" w:line="240" w:lineRule="auto"/>
              <w:jc w:val="center"/>
              <w:rPr>
                <w:ins w:id="239" w:author="Gesfor Mexico" w:date="2017-07-10T18:03:00Z"/>
                <w:rFonts w:ascii="Calibri" w:hAnsi="Calibri" w:cs="Calibri"/>
                <w:szCs w:val="20"/>
                <w:lang w:eastAsia="es-MX"/>
              </w:rPr>
            </w:pPr>
            <w:ins w:id="240" w:author="Gesfor Mexico" w:date="2017-07-10T18:03:00Z">
              <w:r w:rsidRPr="00CE5707">
                <w:rPr>
                  <w:rFonts w:ascii="Calibri" w:hAnsi="Calibri" w:cs="Calibri"/>
                  <w:szCs w:val="20"/>
                  <w:lang w:eastAsia="es-MX"/>
                </w:rPr>
                <w:t>Subinspectora</w:t>
              </w:r>
            </w:ins>
          </w:p>
          <w:p w14:paraId="053423B0" w14:textId="77777777" w:rsidR="00B726F3" w:rsidRDefault="00B726F3" w:rsidP="00B726F3">
            <w:pPr>
              <w:spacing w:after="0" w:line="240" w:lineRule="auto"/>
              <w:jc w:val="center"/>
              <w:rPr>
                <w:ins w:id="241" w:author="Gesfor Mexico" w:date="2017-07-10T18:03:00Z"/>
                <w:rFonts w:ascii="Calibri" w:hAnsi="Calibri" w:cs="Calibri"/>
                <w:szCs w:val="20"/>
                <w:lang w:eastAsia="es-MX"/>
              </w:rPr>
            </w:pPr>
            <w:ins w:id="242" w:author="Gesfor Mexico" w:date="2017-07-10T18:03:00Z">
              <w:r w:rsidRPr="00CE5707">
                <w:rPr>
                  <w:rFonts w:ascii="Calibri" w:hAnsi="Calibri" w:cs="Calibri"/>
                  <w:szCs w:val="20"/>
                  <w:lang w:eastAsia="es-MX"/>
                </w:rPr>
                <w:t>Martha López Pelcastre</w:t>
              </w:r>
            </w:ins>
          </w:p>
          <w:p w14:paraId="1ACD36D5" w14:textId="76AD6D41" w:rsidR="00F82E56" w:rsidRPr="006E4822" w:rsidDel="00B726F3" w:rsidRDefault="00B726F3" w:rsidP="00B726F3">
            <w:pPr>
              <w:spacing w:after="0" w:line="240" w:lineRule="auto"/>
              <w:jc w:val="center"/>
              <w:rPr>
                <w:del w:id="243" w:author="Gesfor Mexico" w:date="2017-07-10T18:03:00Z"/>
                <w:rFonts w:ascii="Calibri" w:hAnsi="Calibri" w:cs="Calibri"/>
                <w:szCs w:val="20"/>
                <w:lang w:eastAsia="es-MX"/>
              </w:rPr>
            </w:pPr>
            <w:ins w:id="244" w:author="Gesfor Mexico" w:date="2017-07-10T18:03:00Z">
              <w:r w:rsidRPr="00CE5707">
                <w:rPr>
                  <w:rFonts w:ascii="Calibri" w:hAnsi="Calibri" w:cs="Calibri"/>
                  <w:szCs w:val="20"/>
                  <w:lang w:eastAsia="es-MX"/>
                </w:rPr>
                <w:t>Subdirectora de Soluciones de Tecnologías de Información</w:t>
              </w:r>
              <w:r w:rsidRPr="00CE5707" w:rsidDel="00B726F3">
                <w:rPr>
                  <w:rFonts w:ascii="Calibri" w:hAnsi="Calibri" w:cs="Calibri"/>
                  <w:szCs w:val="20"/>
                  <w:lang w:eastAsia="es-MX"/>
                </w:rPr>
                <w:t xml:space="preserve"> </w:t>
              </w:r>
            </w:ins>
            <w:del w:id="245" w:author="Gesfor Mexico" w:date="2017-07-10T18:03:00Z">
              <w:r w:rsidR="00F82E56" w:rsidRPr="00CE5707" w:rsidDel="00B726F3">
                <w:rPr>
                  <w:rFonts w:ascii="Calibri" w:hAnsi="Calibri" w:cs="Calibri"/>
                  <w:szCs w:val="20"/>
                  <w:lang w:eastAsia="es-MX"/>
                </w:rPr>
                <w:delText>Subinspectora</w:delText>
              </w:r>
            </w:del>
          </w:p>
          <w:p w14:paraId="1ACD36D6" w14:textId="3722A919" w:rsidR="00F82E56" w:rsidDel="00B726F3" w:rsidRDefault="00F82E56" w:rsidP="00E41795">
            <w:pPr>
              <w:spacing w:after="0" w:line="240" w:lineRule="auto"/>
              <w:jc w:val="center"/>
              <w:rPr>
                <w:del w:id="246" w:author="Gesfor Mexico" w:date="2017-07-10T18:03:00Z"/>
                <w:rFonts w:ascii="Calibri" w:hAnsi="Calibri"/>
                <w:szCs w:val="20"/>
                <w:lang w:eastAsia="es-MX"/>
              </w:rPr>
            </w:pPr>
            <w:del w:id="247" w:author="Gesfor Mexico" w:date="2017-07-10T18:03:00Z">
              <w:r w:rsidRPr="006E4822" w:rsidDel="00B726F3">
                <w:rPr>
                  <w:rFonts w:ascii="Calibri" w:hAnsi="Calibri"/>
                  <w:szCs w:val="20"/>
                  <w:lang w:eastAsia="es-MX"/>
                </w:rPr>
                <w:delText>Sandybel Servín Durán</w:delText>
              </w:r>
            </w:del>
          </w:p>
          <w:p w14:paraId="1ACD36D7" w14:textId="47BDEC63" w:rsidR="00F82E56" w:rsidRPr="00CE5707" w:rsidRDefault="00F82E56" w:rsidP="00E41795">
            <w:pPr>
              <w:spacing w:after="0" w:line="240" w:lineRule="auto"/>
              <w:jc w:val="center"/>
              <w:rPr>
                <w:rFonts w:ascii="Calibri" w:hAnsi="Calibri" w:cs="Calibri"/>
                <w:szCs w:val="20"/>
                <w:lang w:eastAsia="es-MX"/>
              </w:rPr>
            </w:pPr>
            <w:del w:id="248" w:author="Gesfor Mexico" w:date="2017-07-10T18:03:00Z">
              <w:r w:rsidRPr="006E4822" w:rsidDel="00B726F3">
                <w:rPr>
                  <w:rFonts w:ascii="Calibri" w:hAnsi="Calibri" w:cs="Calibri"/>
                  <w:szCs w:val="20"/>
                  <w:lang w:eastAsia="es-MX"/>
                </w:rPr>
                <w:delText>Subdirectora de Atención a los Servicios</w:delText>
              </w:r>
            </w:del>
          </w:p>
        </w:tc>
      </w:tr>
    </w:tbl>
    <w:p w14:paraId="1ACD36D9" w14:textId="77777777" w:rsidR="0034123A" w:rsidRPr="0034123A" w:rsidRDefault="0034123A" w:rsidP="0034123A">
      <w:pPr>
        <w:spacing w:after="0" w:line="240" w:lineRule="auto"/>
        <w:rPr>
          <w:rFonts w:asciiTheme="minorHAnsi" w:hAnsiTheme="minorHAnsi" w:cstheme="minorHAnsi"/>
          <w:szCs w:val="20"/>
        </w:rPr>
      </w:pPr>
    </w:p>
    <w:bookmarkEnd w:id="6"/>
    <w:bookmarkEnd w:id="7"/>
    <w:bookmarkEnd w:id="8"/>
    <w:bookmarkEnd w:id="9"/>
    <w:bookmarkEnd w:id="10"/>
    <w:bookmarkEnd w:id="11"/>
    <w:bookmarkEnd w:id="12"/>
    <w:bookmarkEnd w:id="13"/>
    <w:p w14:paraId="1ACD36DA" w14:textId="77777777" w:rsidR="00CC316F" w:rsidRDefault="00CC316F" w:rsidP="00CC316F">
      <w:pPr>
        <w:pStyle w:val="EstiloTtulo1Antes6ptoDespus3ptoInterlineadoMn"/>
        <w:ind w:left="432" w:hanging="432"/>
        <w:jc w:val="left"/>
        <w:rPr>
          <w:rFonts w:asciiTheme="minorHAnsi" w:hAnsiTheme="minorHAnsi" w:cstheme="minorHAnsi"/>
          <w:sz w:val="20"/>
        </w:rPr>
      </w:pPr>
    </w:p>
    <w:p w14:paraId="1ACD36DB" w14:textId="77777777" w:rsidR="003B5582" w:rsidRDefault="003B5582" w:rsidP="00CC316F">
      <w:pPr>
        <w:pStyle w:val="EstiloTtulo1Antes6ptoDespus3ptoInterlineadoMn"/>
        <w:ind w:left="432" w:hanging="432"/>
        <w:jc w:val="left"/>
        <w:rPr>
          <w:rFonts w:asciiTheme="minorHAnsi" w:hAnsiTheme="minorHAnsi" w:cstheme="minorHAnsi"/>
          <w:sz w:val="20"/>
        </w:rPr>
      </w:pPr>
    </w:p>
    <w:p w14:paraId="1ACD36DC" w14:textId="77777777" w:rsidR="003B5582" w:rsidRDefault="003B5582" w:rsidP="00CC316F">
      <w:pPr>
        <w:pStyle w:val="EstiloTtulo1Antes6ptoDespus3ptoInterlineadoMn"/>
        <w:ind w:left="432" w:hanging="432"/>
        <w:jc w:val="left"/>
        <w:rPr>
          <w:rFonts w:asciiTheme="minorHAnsi" w:hAnsiTheme="minorHAnsi" w:cstheme="minorHAnsi"/>
          <w:sz w:val="20"/>
        </w:rPr>
      </w:pPr>
    </w:p>
    <w:p w14:paraId="1ACD36DD" w14:textId="77777777" w:rsidR="003B5582" w:rsidRDefault="003B5582" w:rsidP="00CC316F">
      <w:pPr>
        <w:pStyle w:val="EstiloTtulo1Antes6ptoDespus3ptoInterlineadoMn"/>
        <w:ind w:left="432" w:hanging="432"/>
        <w:jc w:val="left"/>
        <w:rPr>
          <w:rFonts w:asciiTheme="minorHAnsi" w:hAnsiTheme="minorHAnsi" w:cstheme="minorHAnsi"/>
          <w:sz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  <w:tblGridChange w:id="249">
          <w:tblGrid>
            <w:gridCol w:w="4524"/>
            <w:gridCol w:w="1005"/>
            <w:gridCol w:w="4524"/>
          </w:tblGrid>
        </w:tblGridChange>
      </w:tblGrid>
      <w:tr w:rsidR="006439FE" w:rsidRPr="00CE5707" w14:paraId="1ACD36E5" w14:textId="77777777" w:rsidTr="003B5582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1ACD36DE" w14:textId="77777777" w:rsidR="006439FE" w:rsidRDefault="006439FE" w:rsidP="00E41795">
            <w:pPr>
              <w:spacing w:after="0" w:line="240" w:lineRule="auto"/>
              <w:jc w:val="center"/>
              <w:rPr>
                <w:rFonts w:ascii="Calibri" w:hAnsi="Calibri"/>
              </w:rPr>
            </w:pPr>
            <w:r w:rsidRPr="00CE5707">
              <w:rPr>
                <w:rFonts w:ascii="Calibri" w:hAnsi="Calibri"/>
              </w:rPr>
              <w:t>Subinspector</w:t>
            </w:r>
          </w:p>
          <w:p w14:paraId="1ACD36DF" w14:textId="77777777" w:rsidR="006439FE" w:rsidRDefault="006439FE" w:rsidP="00E41795">
            <w:pPr>
              <w:spacing w:after="0" w:line="240" w:lineRule="auto"/>
              <w:jc w:val="center"/>
              <w:rPr>
                <w:rFonts w:ascii="Calibri" w:hAnsi="Calibri"/>
              </w:rPr>
            </w:pPr>
            <w:r w:rsidRPr="00CE5707">
              <w:rPr>
                <w:rFonts w:ascii="Calibri" w:hAnsi="Calibri"/>
              </w:rPr>
              <w:t>Ángel Rogelio López Gutiérrez</w:t>
            </w:r>
          </w:p>
          <w:p w14:paraId="1ACD36E0" w14:textId="77777777" w:rsidR="006439FE" w:rsidRPr="003B5582" w:rsidRDefault="006439FE" w:rsidP="00E41795">
            <w:pPr>
              <w:spacing w:after="0" w:line="240" w:lineRule="auto"/>
              <w:jc w:val="center"/>
              <w:rPr>
                <w:rFonts w:ascii="Calibri" w:hAnsi="Calibri"/>
              </w:rPr>
            </w:pPr>
            <w:r w:rsidRPr="00CE5707">
              <w:rPr>
                <w:rFonts w:ascii="Calibri" w:hAnsi="Calibri" w:cs="Calibri"/>
                <w:szCs w:val="20"/>
                <w:lang w:eastAsia="es-MX"/>
              </w:rPr>
              <w:t>Subdirector de Estrategia Digital y Seguridad de la Información</w:t>
            </w:r>
          </w:p>
        </w:tc>
        <w:tc>
          <w:tcPr>
            <w:tcW w:w="500" w:type="pct"/>
            <w:shd w:val="clear" w:color="auto" w:fill="FFFFFF"/>
          </w:tcPr>
          <w:p w14:paraId="1ACD36E1" w14:textId="77777777" w:rsidR="006439FE" w:rsidRPr="00CE5707" w:rsidRDefault="006439FE" w:rsidP="00E41795">
            <w:pPr>
              <w:spacing w:after="0" w:line="240" w:lineRule="auto"/>
              <w:jc w:val="center"/>
              <w:rPr>
                <w:rFonts w:ascii="Calibri" w:hAnsi="Calibri" w:cs="Calibri"/>
                <w:szCs w:val="20"/>
                <w:lang w:eastAsia="es-MX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390505E3" w14:textId="77777777" w:rsidR="00B726F3" w:rsidRDefault="00B726F3" w:rsidP="00B726F3">
            <w:pPr>
              <w:spacing w:after="0" w:line="240" w:lineRule="auto"/>
              <w:jc w:val="center"/>
              <w:rPr>
                <w:ins w:id="250" w:author="Gesfor Mexico" w:date="2017-07-10T18:03:00Z"/>
                <w:rFonts w:ascii="Calibri" w:hAnsi="Calibri" w:cs="Calibri"/>
                <w:szCs w:val="20"/>
                <w:lang w:eastAsia="es-MX"/>
              </w:rPr>
            </w:pPr>
            <w:ins w:id="251" w:author="Gesfor Mexico" w:date="2017-07-10T18:03:00Z">
              <w:r>
                <w:rPr>
                  <w:rFonts w:ascii="Calibri" w:hAnsi="Calibri" w:cs="Calibri"/>
                  <w:szCs w:val="20"/>
                  <w:lang w:eastAsia="es-MX"/>
                </w:rPr>
                <w:t>Oficial</w:t>
              </w:r>
            </w:ins>
          </w:p>
          <w:p w14:paraId="10BFB5E7" w14:textId="77777777" w:rsidR="00B726F3" w:rsidRDefault="00B726F3" w:rsidP="00B726F3">
            <w:pPr>
              <w:spacing w:after="0" w:line="240" w:lineRule="auto"/>
              <w:jc w:val="center"/>
              <w:rPr>
                <w:ins w:id="252" w:author="Gesfor Mexico" w:date="2017-07-10T18:03:00Z"/>
                <w:rFonts w:ascii="Calibri" w:hAnsi="Calibri" w:cs="Calibri"/>
                <w:szCs w:val="20"/>
                <w:lang w:eastAsia="es-MX"/>
              </w:rPr>
            </w:pPr>
            <w:ins w:id="253" w:author="Gesfor Mexico" w:date="2017-07-10T18:03:00Z">
              <w:r w:rsidRPr="00CE5707">
                <w:rPr>
                  <w:rFonts w:ascii="Calibri" w:hAnsi="Calibri" w:cs="Calibri"/>
                  <w:szCs w:val="20"/>
                  <w:lang w:eastAsia="es-MX"/>
                </w:rPr>
                <w:t>Jesús Bravo Clavellina</w:t>
              </w:r>
            </w:ins>
          </w:p>
          <w:p w14:paraId="1ACD36E2" w14:textId="3A282D7F" w:rsidR="006439FE" w:rsidDel="00B726F3" w:rsidRDefault="00B726F3" w:rsidP="00B726F3">
            <w:pPr>
              <w:spacing w:after="0" w:line="240" w:lineRule="auto"/>
              <w:jc w:val="center"/>
              <w:rPr>
                <w:del w:id="254" w:author="Gesfor Mexico" w:date="2017-07-10T18:03:00Z"/>
                <w:rFonts w:ascii="Calibri" w:hAnsi="Calibri" w:cs="Calibri"/>
                <w:szCs w:val="20"/>
                <w:lang w:eastAsia="es-MX"/>
              </w:rPr>
            </w:pPr>
            <w:ins w:id="255" w:author="Gesfor Mexico" w:date="2017-07-10T18:03:00Z">
              <w:r w:rsidRPr="00CE5707">
                <w:rPr>
                  <w:rFonts w:ascii="Calibri" w:hAnsi="Calibri" w:cs="Calibri"/>
                  <w:szCs w:val="20"/>
                  <w:lang w:eastAsia="es-MX"/>
                </w:rPr>
                <w:t>Jefe de Departamento de Diseño de Soluciones</w:t>
              </w:r>
              <w:r w:rsidRPr="00CE5707" w:rsidDel="00B726F3">
                <w:rPr>
                  <w:rFonts w:ascii="Calibri" w:hAnsi="Calibri" w:cs="Calibri"/>
                  <w:szCs w:val="20"/>
                  <w:lang w:eastAsia="es-MX"/>
                </w:rPr>
                <w:t xml:space="preserve"> </w:t>
              </w:r>
            </w:ins>
            <w:del w:id="256" w:author="Gesfor Mexico" w:date="2017-07-10T18:03:00Z">
              <w:r w:rsidR="006439FE" w:rsidRPr="00CE5707" w:rsidDel="00B726F3">
                <w:rPr>
                  <w:rFonts w:ascii="Calibri" w:hAnsi="Calibri" w:cs="Calibri"/>
                  <w:szCs w:val="20"/>
                  <w:lang w:eastAsia="es-MX"/>
                </w:rPr>
                <w:delText>Subinspectora</w:delText>
              </w:r>
            </w:del>
          </w:p>
          <w:p w14:paraId="1ACD36E3" w14:textId="3F3862A4" w:rsidR="006439FE" w:rsidDel="00B726F3" w:rsidRDefault="006439FE" w:rsidP="00E41795">
            <w:pPr>
              <w:spacing w:after="0" w:line="240" w:lineRule="auto"/>
              <w:jc w:val="center"/>
              <w:rPr>
                <w:del w:id="257" w:author="Gesfor Mexico" w:date="2017-07-10T18:03:00Z"/>
                <w:rFonts w:ascii="Calibri" w:hAnsi="Calibri" w:cs="Calibri"/>
                <w:szCs w:val="20"/>
                <w:lang w:eastAsia="es-MX"/>
              </w:rPr>
            </w:pPr>
            <w:del w:id="258" w:author="Gesfor Mexico" w:date="2017-07-10T18:03:00Z">
              <w:r w:rsidRPr="00CE5707" w:rsidDel="00B726F3">
                <w:rPr>
                  <w:rFonts w:ascii="Calibri" w:hAnsi="Calibri" w:cs="Calibri"/>
                  <w:szCs w:val="20"/>
                  <w:lang w:eastAsia="es-MX"/>
                </w:rPr>
                <w:delText>Martha López Pelcastre</w:delText>
              </w:r>
            </w:del>
          </w:p>
          <w:p w14:paraId="1ACD36E4" w14:textId="712CF25C" w:rsidR="006439FE" w:rsidRPr="00CE5707" w:rsidRDefault="006439FE" w:rsidP="00E41795">
            <w:pPr>
              <w:spacing w:after="0" w:line="240" w:lineRule="auto"/>
              <w:jc w:val="center"/>
              <w:rPr>
                <w:rFonts w:ascii="Calibri" w:hAnsi="Calibri" w:cs="Calibri"/>
                <w:szCs w:val="20"/>
                <w:lang w:eastAsia="es-MX"/>
              </w:rPr>
            </w:pPr>
            <w:del w:id="259" w:author="Gesfor Mexico" w:date="2017-07-10T18:03:00Z">
              <w:r w:rsidRPr="00CE5707" w:rsidDel="00B726F3">
                <w:rPr>
                  <w:rFonts w:ascii="Calibri" w:hAnsi="Calibri" w:cs="Calibri"/>
                  <w:szCs w:val="20"/>
                  <w:lang w:eastAsia="es-MX"/>
                </w:rPr>
                <w:delText>Subdirectora de Soluciones de Tecnologías de Información</w:delText>
              </w:r>
            </w:del>
          </w:p>
        </w:tc>
      </w:tr>
      <w:tr w:rsidR="006439FE" w:rsidRPr="00CE5707" w14:paraId="1ACD36EC" w14:textId="77777777" w:rsidTr="00B726F3">
        <w:tblPrEx>
          <w:tblW w:w="4970" w:type="pct"/>
          <w:jc w:val="center"/>
          <w:tblCellMar>
            <w:left w:w="70" w:type="dxa"/>
            <w:right w:w="70" w:type="dxa"/>
          </w:tblCellMar>
          <w:tblPrExChange w:id="260" w:author="Gesfor Mexico" w:date="2017-07-10T18:03:00Z">
            <w:tblPrEx>
              <w:tblW w:w="4970" w:type="pct"/>
              <w:jc w:val="center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2831"/>
          <w:jc w:val="center"/>
          <w:trPrChange w:id="261" w:author="Gesfor Mexico" w:date="2017-07-10T18:03:00Z">
            <w:trPr>
              <w:trHeight w:val="2831"/>
              <w:jc w:val="center"/>
            </w:trPr>
          </w:trPrChange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PrChange w:id="262" w:author="Gesfor Mexico" w:date="2017-07-10T18:03:00Z">
              <w:tcPr>
                <w:tcW w:w="2250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FFFFF"/>
              </w:tcPr>
            </w:tcPrChange>
          </w:tcPr>
          <w:p w14:paraId="03EC24A7" w14:textId="77777777" w:rsidR="00B726F3" w:rsidRDefault="00B726F3" w:rsidP="00B726F3">
            <w:pPr>
              <w:spacing w:after="0" w:line="240" w:lineRule="auto"/>
              <w:jc w:val="center"/>
              <w:rPr>
                <w:ins w:id="263" w:author="Gesfor Mexico" w:date="2017-07-10T18:03:00Z"/>
                <w:rFonts w:ascii="Calibri" w:hAnsi="Calibri"/>
                <w:szCs w:val="20"/>
                <w:lang w:eastAsia="es-MX"/>
              </w:rPr>
            </w:pPr>
            <w:ins w:id="264" w:author="Gesfor Mexico" w:date="2017-07-10T18:03:00Z">
              <w:r>
                <w:rPr>
                  <w:rFonts w:ascii="Calibri" w:hAnsi="Calibri"/>
                  <w:szCs w:val="20"/>
                  <w:lang w:eastAsia="es-MX"/>
                </w:rPr>
                <w:t>Saúl Torres García</w:t>
              </w:r>
            </w:ins>
          </w:p>
          <w:p w14:paraId="1ACD36E6" w14:textId="5611EDA0" w:rsidR="006439FE" w:rsidDel="00B726F3" w:rsidRDefault="00B726F3" w:rsidP="00B726F3">
            <w:pPr>
              <w:spacing w:after="0" w:line="240" w:lineRule="auto"/>
              <w:jc w:val="center"/>
              <w:rPr>
                <w:del w:id="265" w:author="Gesfor Mexico" w:date="2017-07-10T18:03:00Z"/>
                <w:rFonts w:ascii="Calibri" w:hAnsi="Calibri" w:cs="Calibri"/>
                <w:szCs w:val="20"/>
                <w:lang w:eastAsia="es-MX"/>
              </w:rPr>
            </w:pPr>
            <w:ins w:id="266" w:author="Gesfor Mexico" w:date="2017-07-10T18:03:00Z">
              <w:r w:rsidRPr="00CE5707">
                <w:rPr>
                  <w:rFonts w:ascii="Calibri" w:hAnsi="Calibri"/>
                  <w:szCs w:val="20"/>
                  <w:lang w:eastAsia="es-MX"/>
                </w:rPr>
                <w:t>Subdirector de Desarrollo y Mantenimiento de Soluciones Móviles, Ágiles e Inteligencia de Negocio</w:t>
              </w:r>
              <w:r>
                <w:rPr>
                  <w:rFonts w:ascii="Calibri" w:hAnsi="Calibri"/>
                  <w:szCs w:val="20"/>
                  <w:lang w:eastAsia="es-MX"/>
                </w:rPr>
                <w:t xml:space="preserve"> SEGOB</w:t>
              </w:r>
              <w:r w:rsidDel="00B726F3">
                <w:rPr>
                  <w:rFonts w:ascii="Calibri" w:hAnsi="Calibri" w:cs="Calibri"/>
                  <w:szCs w:val="20"/>
                  <w:lang w:eastAsia="es-MX"/>
                </w:rPr>
                <w:t xml:space="preserve"> </w:t>
              </w:r>
            </w:ins>
            <w:del w:id="267" w:author="Gesfor Mexico" w:date="2017-07-10T18:03:00Z">
              <w:r w:rsidR="006439FE" w:rsidDel="00B726F3">
                <w:rPr>
                  <w:rFonts w:ascii="Calibri" w:hAnsi="Calibri" w:cs="Calibri"/>
                  <w:szCs w:val="20"/>
                  <w:lang w:eastAsia="es-MX"/>
                </w:rPr>
                <w:delText>Oficial</w:delText>
              </w:r>
            </w:del>
          </w:p>
          <w:p w14:paraId="1ACD36E7" w14:textId="788DCE51" w:rsidR="006439FE" w:rsidDel="00B726F3" w:rsidRDefault="006439FE" w:rsidP="00E41795">
            <w:pPr>
              <w:spacing w:after="0" w:line="240" w:lineRule="auto"/>
              <w:jc w:val="center"/>
              <w:rPr>
                <w:del w:id="268" w:author="Gesfor Mexico" w:date="2017-07-10T18:03:00Z"/>
                <w:rFonts w:ascii="Calibri" w:hAnsi="Calibri" w:cs="Calibri"/>
                <w:szCs w:val="20"/>
                <w:lang w:eastAsia="es-MX"/>
              </w:rPr>
            </w:pPr>
            <w:del w:id="269" w:author="Gesfor Mexico" w:date="2017-07-10T18:03:00Z">
              <w:r w:rsidRPr="00CE5707" w:rsidDel="00B726F3">
                <w:rPr>
                  <w:rFonts w:ascii="Calibri" w:hAnsi="Calibri" w:cs="Calibri"/>
                  <w:szCs w:val="20"/>
                  <w:lang w:eastAsia="es-MX"/>
                </w:rPr>
                <w:delText>Jesús Bravo Clavellina</w:delText>
              </w:r>
            </w:del>
          </w:p>
          <w:p w14:paraId="1ACD36E8" w14:textId="7330FA73" w:rsidR="006439FE" w:rsidRPr="003B5582" w:rsidRDefault="006439FE" w:rsidP="00E41795">
            <w:pPr>
              <w:spacing w:after="0" w:line="240" w:lineRule="auto"/>
              <w:jc w:val="center"/>
              <w:rPr>
                <w:rFonts w:ascii="Calibri" w:hAnsi="Calibri" w:cs="Calibri"/>
                <w:szCs w:val="20"/>
                <w:lang w:eastAsia="es-MX"/>
              </w:rPr>
            </w:pPr>
            <w:del w:id="270" w:author="Gesfor Mexico" w:date="2017-07-10T18:03:00Z">
              <w:r w:rsidRPr="00CE5707" w:rsidDel="00B726F3">
                <w:rPr>
                  <w:rFonts w:ascii="Calibri" w:hAnsi="Calibri" w:cs="Calibri"/>
                  <w:szCs w:val="20"/>
                  <w:lang w:eastAsia="es-MX"/>
                </w:rPr>
                <w:delText>Jefe de Departamento de Diseño de Soluciones</w:delText>
              </w:r>
            </w:del>
          </w:p>
        </w:tc>
        <w:tc>
          <w:tcPr>
            <w:tcW w:w="500" w:type="pct"/>
            <w:shd w:val="clear" w:color="auto" w:fill="FFFFFF"/>
            <w:tcPrChange w:id="271" w:author="Gesfor Mexico" w:date="2017-07-10T18:03:00Z">
              <w:tcPr>
                <w:tcW w:w="500" w:type="pct"/>
                <w:shd w:val="clear" w:color="auto" w:fill="FFFFFF"/>
              </w:tcPr>
            </w:tcPrChange>
          </w:tcPr>
          <w:p w14:paraId="1ACD36E9" w14:textId="77777777" w:rsidR="006439FE" w:rsidRPr="00CE5707" w:rsidRDefault="006439FE" w:rsidP="00E41795">
            <w:pPr>
              <w:spacing w:before="0" w:after="0"/>
              <w:ind w:left="360"/>
              <w:jc w:val="center"/>
              <w:rPr>
                <w:rFonts w:ascii="Calibri" w:hAnsi="Calibri"/>
                <w:szCs w:val="20"/>
                <w:lang w:val="es-MX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  <w:tcPrChange w:id="272" w:author="Gesfor Mexico" w:date="2017-07-10T18:03:00Z">
              <w:tcPr>
                <w:tcW w:w="2250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FFFFF"/>
              </w:tcPr>
            </w:tcPrChange>
          </w:tcPr>
          <w:p w14:paraId="65D3F290" w14:textId="77777777" w:rsidR="00B726F3" w:rsidRDefault="00B726F3" w:rsidP="00B726F3">
            <w:pPr>
              <w:spacing w:line="240" w:lineRule="auto"/>
              <w:jc w:val="center"/>
              <w:rPr>
                <w:ins w:id="273" w:author="Gesfor Mexico" w:date="2017-07-10T18:03:00Z"/>
                <w:rFonts w:ascii="Calibri" w:hAnsi="Calibri"/>
              </w:rPr>
            </w:pPr>
            <w:commentRangeStart w:id="274"/>
            <w:ins w:id="275" w:author="Gesfor Mexico" w:date="2017-07-10T18:03:00Z">
              <w:r>
                <w:rPr>
                  <w:rFonts w:ascii="Calibri" w:hAnsi="Calibri"/>
                </w:rPr>
                <w:t>Ricardo Márquez Ruiz</w:t>
              </w:r>
              <w:commentRangeEnd w:id="274"/>
              <w:r>
                <w:rPr>
                  <w:rStyle w:val="Refdecomentario"/>
                </w:rPr>
                <w:commentReference w:id="274"/>
              </w:r>
            </w:ins>
          </w:p>
          <w:p w14:paraId="1ACD36EA" w14:textId="0AE6FE23" w:rsidR="006439FE" w:rsidDel="00B726F3" w:rsidRDefault="00B726F3" w:rsidP="00B726F3">
            <w:pPr>
              <w:spacing w:after="0" w:line="240" w:lineRule="auto"/>
              <w:jc w:val="center"/>
              <w:rPr>
                <w:del w:id="276" w:author="Gesfor Mexico" w:date="2017-07-10T18:03:00Z"/>
                <w:rFonts w:ascii="Calibri" w:hAnsi="Calibri"/>
                <w:szCs w:val="20"/>
                <w:lang w:eastAsia="es-MX"/>
              </w:rPr>
            </w:pPr>
            <w:ins w:id="277" w:author="Gesfor Mexico" w:date="2017-07-10T18:03:00Z">
              <w:r w:rsidRPr="00CE5707">
                <w:rPr>
                  <w:rFonts w:ascii="Calibri" w:hAnsi="Calibri"/>
                </w:rPr>
                <w:t>Administrador de Proyecto INDRA</w:t>
              </w:r>
              <w:r w:rsidDel="00B726F3">
                <w:rPr>
                  <w:rFonts w:ascii="Calibri" w:hAnsi="Calibri"/>
                  <w:szCs w:val="20"/>
                  <w:lang w:eastAsia="es-MX"/>
                </w:rPr>
                <w:t xml:space="preserve"> </w:t>
              </w:r>
            </w:ins>
            <w:del w:id="278" w:author="Gesfor Mexico" w:date="2017-07-10T18:03:00Z">
              <w:r w:rsidR="006439FE" w:rsidDel="00B726F3">
                <w:rPr>
                  <w:rFonts w:ascii="Calibri" w:hAnsi="Calibri"/>
                  <w:szCs w:val="20"/>
                  <w:lang w:eastAsia="es-MX"/>
                </w:rPr>
                <w:delText>Saúl Torres García</w:delText>
              </w:r>
            </w:del>
          </w:p>
          <w:p w14:paraId="1ACD36EB" w14:textId="4E7BF17D" w:rsidR="006439FE" w:rsidRPr="003B5582" w:rsidRDefault="006439FE" w:rsidP="00E41795">
            <w:pPr>
              <w:spacing w:after="0" w:line="240" w:lineRule="auto"/>
              <w:jc w:val="center"/>
              <w:rPr>
                <w:rFonts w:ascii="Calibri" w:hAnsi="Calibri"/>
                <w:szCs w:val="20"/>
                <w:lang w:eastAsia="es-MX"/>
              </w:rPr>
            </w:pPr>
            <w:del w:id="279" w:author="Gesfor Mexico" w:date="2017-07-10T18:03:00Z">
              <w:r w:rsidRPr="00CE5707" w:rsidDel="00B726F3">
                <w:rPr>
                  <w:rFonts w:ascii="Calibri" w:hAnsi="Calibri"/>
                  <w:szCs w:val="20"/>
                  <w:lang w:eastAsia="es-MX"/>
                </w:rPr>
                <w:delText>Subdirector de Desarrollo y Mantenimiento de Soluciones Móviles, Ágiles e Inteligencia de Negocio</w:delText>
              </w:r>
              <w:r w:rsidDel="00B726F3">
                <w:rPr>
                  <w:rFonts w:ascii="Calibri" w:hAnsi="Calibri"/>
                  <w:szCs w:val="20"/>
                  <w:lang w:eastAsia="es-MX"/>
                </w:rPr>
                <w:delText xml:space="preserve"> SEGOB</w:delText>
              </w:r>
            </w:del>
          </w:p>
        </w:tc>
      </w:tr>
      <w:tr w:rsidR="006439FE" w:rsidRPr="00CE5707" w14:paraId="1ACD36F2" w14:textId="77777777" w:rsidTr="00B726F3">
        <w:tblPrEx>
          <w:tblW w:w="4970" w:type="pct"/>
          <w:jc w:val="center"/>
          <w:tblCellMar>
            <w:left w:w="70" w:type="dxa"/>
            <w:right w:w="70" w:type="dxa"/>
          </w:tblCellMar>
          <w:tblPrExChange w:id="280" w:author="Gesfor Mexico" w:date="2017-07-10T18:03:00Z">
            <w:tblPrEx>
              <w:tblW w:w="4970" w:type="pct"/>
              <w:jc w:val="center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1778"/>
          <w:jc w:val="center"/>
          <w:trPrChange w:id="281" w:author="Gesfor Mexico" w:date="2017-07-10T18:03:00Z">
            <w:trPr>
              <w:trHeight w:val="1778"/>
              <w:jc w:val="center"/>
            </w:trPr>
          </w:trPrChange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  <w:tcPrChange w:id="282" w:author="Gesfor Mexico" w:date="2017-07-10T18:03:00Z">
              <w:tcPr>
                <w:tcW w:w="2250" w:type="pct"/>
                <w:tcBorders>
                  <w:top w:val="single" w:sz="4" w:space="0" w:color="auto"/>
                </w:tcBorders>
                <w:shd w:val="clear" w:color="auto" w:fill="FFFFFF"/>
              </w:tcPr>
            </w:tcPrChange>
          </w:tcPr>
          <w:p w14:paraId="000AF472" w14:textId="77777777" w:rsidR="00B726F3" w:rsidRDefault="00B726F3" w:rsidP="00B726F3">
            <w:pPr>
              <w:spacing w:after="0" w:line="240" w:lineRule="auto"/>
              <w:jc w:val="center"/>
              <w:rPr>
                <w:ins w:id="283" w:author="Gesfor Mexico" w:date="2017-07-10T18:03:00Z"/>
                <w:rFonts w:ascii="Calibri" w:hAnsi="Calibri"/>
                <w:szCs w:val="20"/>
                <w:lang w:eastAsia="es-MX"/>
              </w:rPr>
            </w:pPr>
            <w:ins w:id="284" w:author="Gesfor Mexico" w:date="2017-07-10T18:03:00Z">
              <w:r w:rsidRPr="00CE5707">
                <w:rPr>
                  <w:rFonts w:ascii="Calibri" w:hAnsi="Calibri"/>
                  <w:szCs w:val="20"/>
                  <w:lang w:eastAsia="es-MX"/>
                </w:rPr>
                <w:t>Juan Manuel López Sánchez</w:t>
              </w:r>
            </w:ins>
          </w:p>
          <w:p w14:paraId="63169ECC" w14:textId="09BF0BE7" w:rsidR="008F695C" w:rsidDel="00B726F3" w:rsidRDefault="00B726F3" w:rsidP="00B726F3">
            <w:pPr>
              <w:spacing w:line="240" w:lineRule="auto"/>
              <w:jc w:val="center"/>
              <w:rPr>
                <w:del w:id="285" w:author="Gesfor Mexico" w:date="2017-07-10T18:03:00Z"/>
                <w:rFonts w:ascii="Calibri" w:hAnsi="Calibri"/>
              </w:rPr>
            </w:pPr>
            <w:ins w:id="286" w:author="Gesfor Mexico" w:date="2017-07-10T18:03:00Z">
              <w:r w:rsidRPr="00CE5707">
                <w:rPr>
                  <w:rFonts w:ascii="Calibri" w:hAnsi="Calibri"/>
                  <w:szCs w:val="20"/>
                  <w:lang w:eastAsia="es-MX"/>
                </w:rPr>
                <w:t>Gerente de Proyecto INDRA</w:t>
              </w:r>
              <w:r w:rsidDel="00B726F3">
                <w:rPr>
                  <w:rFonts w:ascii="Calibri" w:hAnsi="Calibri"/>
                </w:rPr>
                <w:t xml:space="preserve"> </w:t>
              </w:r>
            </w:ins>
            <w:commentRangeStart w:id="287"/>
            <w:del w:id="288" w:author="Gesfor Mexico" w:date="2017-07-10T18:03:00Z">
              <w:r w:rsidR="008F695C" w:rsidDel="00B726F3">
                <w:rPr>
                  <w:rFonts w:ascii="Calibri" w:hAnsi="Calibri"/>
                </w:rPr>
                <w:delText>Ricardo Márquez Ruiz</w:delText>
              </w:r>
              <w:commentRangeEnd w:id="287"/>
              <w:r w:rsidR="008F695C" w:rsidDel="00B726F3">
                <w:rPr>
                  <w:rStyle w:val="Refdecomentario"/>
                </w:rPr>
                <w:commentReference w:id="287"/>
              </w:r>
            </w:del>
          </w:p>
          <w:p w14:paraId="1ACD36EE" w14:textId="47D5881F" w:rsidR="006439FE" w:rsidRPr="00FD2944" w:rsidRDefault="006439FE" w:rsidP="00E41795">
            <w:pPr>
              <w:spacing w:line="240" w:lineRule="auto"/>
              <w:jc w:val="center"/>
              <w:rPr>
                <w:rFonts w:ascii="Calibri" w:hAnsi="Calibri"/>
              </w:rPr>
            </w:pPr>
            <w:del w:id="289" w:author="Gesfor Mexico" w:date="2017-07-10T18:03:00Z">
              <w:r w:rsidRPr="00CE5707" w:rsidDel="00B726F3">
                <w:rPr>
                  <w:rFonts w:ascii="Calibri" w:hAnsi="Calibri"/>
                </w:rPr>
                <w:delText>Administrador de Proyecto INDRA</w:delText>
              </w:r>
            </w:del>
          </w:p>
        </w:tc>
        <w:tc>
          <w:tcPr>
            <w:tcW w:w="500" w:type="pct"/>
            <w:shd w:val="clear" w:color="auto" w:fill="FFFFFF"/>
            <w:tcPrChange w:id="290" w:author="Gesfor Mexico" w:date="2017-07-10T18:03:00Z">
              <w:tcPr>
                <w:tcW w:w="500" w:type="pct"/>
                <w:shd w:val="clear" w:color="auto" w:fill="FFFFFF"/>
              </w:tcPr>
            </w:tcPrChange>
          </w:tcPr>
          <w:p w14:paraId="1ACD36EF" w14:textId="77777777" w:rsidR="006439FE" w:rsidRPr="00CE5707" w:rsidRDefault="006439FE" w:rsidP="00E41795">
            <w:pPr>
              <w:ind w:left="360"/>
              <w:jc w:val="center"/>
              <w:rPr>
                <w:rFonts w:ascii="Calibri" w:hAnsi="Calibri"/>
                <w:szCs w:val="20"/>
              </w:rPr>
            </w:pPr>
          </w:p>
        </w:tc>
        <w:tc>
          <w:tcPr>
            <w:tcW w:w="2250" w:type="pct"/>
            <w:shd w:val="clear" w:color="auto" w:fill="FFFFFF"/>
            <w:tcPrChange w:id="291" w:author="Gesfor Mexico" w:date="2017-07-10T18:03:00Z">
              <w:tcPr>
                <w:tcW w:w="2250" w:type="pct"/>
                <w:tcBorders>
                  <w:top w:val="single" w:sz="4" w:space="0" w:color="auto"/>
                </w:tcBorders>
                <w:shd w:val="clear" w:color="auto" w:fill="FFFFFF"/>
              </w:tcPr>
            </w:tcPrChange>
          </w:tcPr>
          <w:p w14:paraId="1ACD36F0" w14:textId="50DC62D8" w:rsidR="006439FE" w:rsidDel="00B726F3" w:rsidRDefault="006439FE" w:rsidP="00E41795">
            <w:pPr>
              <w:spacing w:after="0" w:line="240" w:lineRule="auto"/>
              <w:jc w:val="center"/>
              <w:rPr>
                <w:del w:id="292" w:author="Gesfor Mexico" w:date="2017-07-10T18:03:00Z"/>
                <w:rFonts w:ascii="Calibri" w:hAnsi="Calibri"/>
                <w:szCs w:val="20"/>
                <w:lang w:eastAsia="es-MX"/>
              </w:rPr>
            </w:pPr>
            <w:del w:id="293" w:author="Gesfor Mexico" w:date="2017-07-10T18:03:00Z">
              <w:r w:rsidRPr="00CE5707" w:rsidDel="00B726F3">
                <w:rPr>
                  <w:rFonts w:ascii="Calibri" w:hAnsi="Calibri"/>
                  <w:szCs w:val="20"/>
                  <w:lang w:eastAsia="es-MX"/>
                </w:rPr>
                <w:delText>Juan Manuel López Sánchez</w:delText>
              </w:r>
            </w:del>
          </w:p>
          <w:p w14:paraId="1ACD36F1" w14:textId="31C8D11C" w:rsidR="006439FE" w:rsidRPr="002761C5" w:rsidRDefault="006439FE" w:rsidP="00E41795">
            <w:pPr>
              <w:spacing w:after="0" w:line="240" w:lineRule="auto"/>
              <w:jc w:val="center"/>
              <w:rPr>
                <w:rFonts w:ascii="Calibri" w:hAnsi="Calibri"/>
                <w:szCs w:val="20"/>
                <w:lang w:eastAsia="es-MX"/>
              </w:rPr>
            </w:pPr>
            <w:del w:id="294" w:author="Gesfor Mexico" w:date="2017-07-10T18:03:00Z">
              <w:r w:rsidRPr="00CE5707" w:rsidDel="00B726F3">
                <w:rPr>
                  <w:rFonts w:ascii="Calibri" w:hAnsi="Calibri"/>
                  <w:szCs w:val="20"/>
                  <w:lang w:eastAsia="es-MX"/>
                </w:rPr>
                <w:delText>Gerente de Proyecto INDRA</w:delText>
              </w:r>
            </w:del>
          </w:p>
        </w:tc>
      </w:tr>
    </w:tbl>
    <w:p w14:paraId="1ACD36F3" w14:textId="77777777" w:rsidR="00AA783E" w:rsidRDefault="00AA783E" w:rsidP="00CC316F">
      <w:pPr>
        <w:pStyle w:val="EstiloTtulo1Antes6ptoDespus3ptoInterlineadoMn"/>
        <w:ind w:left="432" w:hanging="432"/>
        <w:jc w:val="left"/>
        <w:rPr>
          <w:rFonts w:asciiTheme="minorHAnsi" w:hAnsiTheme="minorHAnsi" w:cstheme="minorHAnsi"/>
          <w:sz w:val="20"/>
        </w:rPr>
      </w:pPr>
    </w:p>
    <w:p w14:paraId="1ACD36F4" w14:textId="77777777" w:rsidR="00AA783E" w:rsidRPr="00AD37DD" w:rsidRDefault="00AA783E" w:rsidP="006439FE">
      <w:pPr>
        <w:pStyle w:val="EstiloTtulo1Antes6ptoDespus3ptoInterlineadoMn"/>
        <w:jc w:val="left"/>
        <w:rPr>
          <w:rFonts w:asciiTheme="minorHAnsi" w:hAnsiTheme="minorHAnsi" w:cstheme="minorHAnsi"/>
          <w:sz w:val="20"/>
        </w:rPr>
      </w:pPr>
    </w:p>
    <w:sectPr w:rsidR="00AA783E" w:rsidRPr="00AD37DD" w:rsidSect="00C254C3"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77" w:author="Gesfor Mexico" w:date="2017-06-07T18:32:00Z" w:initials="GM">
    <w:p w14:paraId="23923E0E" w14:textId="4E6DD5EB" w:rsidR="007D28E1" w:rsidRDefault="007D28E1">
      <w:pPr>
        <w:pStyle w:val="Textocomentario"/>
      </w:pPr>
      <w:r>
        <w:rPr>
          <w:rStyle w:val="Refdecomentario"/>
        </w:rPr>
        <w:annotationRef/>
      </w:r>
      <w:r>
        <w:t>Ajustar</w:t>
      </w:r>
    </w:p>
  </w:comment>
  <w:comment w:id="274" w:author="Jesus Bravo Clavellina" w:date="2017-07-10T18:03:00Z" w:initials="JBC">
    <w:p w14:paraId="114E7B90" w14:textId="77777777" w:rsidR="00B726F3" w:rsidRDefault="00B726F3" w:rsidP="00B726F3">
      <w:pPr>
        <w:pStyle w:val="Textocomentario"/>
      </w:pPr>
      <w:r>
        <w:rPr>
          <w:rStyle w:val="Refdecomentario"/>
        </w:rPr>
        <w:annotationRef/>
      </w:r>
      <w:r>
        <w:t xml:space="preserve">No va </w:t>
      </w:r>
      <w:proofErr w:type="spellStart"/>
      <w:r>
        <w:t>Wen</w:t>
      </w:r>
      <w:proofErr w:type="spellEnd"/>
      <w:r>
        <w:t>?</w:t>
      </w:r>
    </w:p>
  </w:comment>
  <w:comment w:id="287" w:author="Jesus Bravo Clavellina" w:date="2017-06-07T18:32:00Z" w:initials="JBC">
    <w:p w14:paraId="75D6D7CA" w14:textId="77777777" w:rsidR="007D28E1" w:rsidRDefault="007D28E1" w:rsidP="008F695C">
      <w:pPr>
        <w:pStyle w:val="Textocomentario"/>
      </w:pPr>
      <w:r>
        <w:rPr>
          <w:rStyle w:val="Refdecomentario"/>
        </w:rPr>
        <w:annotationRef/>
      </w:r>
      <w:r>
        <w:t xml:space="preserve">No va </w:t>
      </w:r>
      <w:proofErr w:type="spellStart"/>
      <w:r>
        <w:t>Wen</w:t>
      </w:r>
      <w:proofErr w:type="spellEnd"/>
      <w:r>
        <w:t>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DCA480" w14:textId="77777777" w:rsidR="00D651EA" w:rsidRDefault="00D651EA" w:rsidP="0060039F">
      <w:pPr>
        <w:pStyle w:val="Encabezado"/>
      </w:pPr>
      <w:r>
        <w:separator/>
      </w:r>
    </w:p>
  </w:endnote>
  <w:endnote w:type="continuationSeparator" w:id="0">
    <w:p w14:paraId="632ED0E7" w14:textId="77777777" w:rsidR="00D651EA" w:rsidRDefault="00D651EA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7D28E1" w14:paraId="1ACD3725" w14:textId="77777777" w:rsidTr="00EF0432">
      <w:tc>
        <w:tcPr>
          <w:tcW w:w="3465" w:type="dxa"/>
        </w:tcPr>
        <w:p w14:paraId="1ACD3722" w14:textId="77777777" w:rsidR="007D28E1" w:rsidRPr="00CD783E" w:rsidRDefault="007D28E1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ACD372D" wp14:editId="1ACD372E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3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CD372F" w14:textId="77777777" w:rsidR="007D28E1" w:rsidRPr="00CD783E" w:rsidRDefault="007D28E1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14:paraId="1ACD3730" w14:textId="77777777" w:rsidR="007D28E1" w:rsidRPr="0070527F" w:rsidRDefault="007D28E1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" stroked="f">
                    <v:textbox>
                      <w:txbxContent>
                        <w:p w14:paraId="1ACD372F" w14:textId="77777777" w:rsidR="007D28E1" w:rsidRPr="00CD783E" w:rsidRDefault="007D28E1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14:paraId="1ACD3730" w14:textId="77777777" w:rsidR="007D28E1" w:rsidRPr="0070527F" w:rsidRDefault="007D28E1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14:paraId="1ACD3723" w14:textId="77777777" w:rsidR="007D28E1" w:rsidRPr="00BE4042" w:rsidRDefault="007D28E1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1ACD3724" w14:textId="77777777" w:rsidR="007D28E1" w:rsidRPr="00CD783E" w:rsidRDefault="007D28E1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7D28E1" w:rsidRPr="00D566C8" w14:paraId="1ACD3729" w14:textId="77777777" w:rsidTr="00EF0432">
      <w:tc>
        <w:tcPr>
          <w:tcW w:w="3465" w:type="dxa"/>
        </w:tcPr>
        <w:p w14:paraId="1ACD3726" w14:textId="77777777" w:rsidR="007D28E1" w:rsidRPr="00BE4042" w:rsidRDefault="007D28E1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1ACD3727" w14:textId="77777777" w:rsidR="007D28E1" w:rsidRDefault="007D28E1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14:paraId="1ACD3728" w14:textId="77777777" w:rsidR="007D28E1" w:rsidRPr="00D566C8" w:rsidRDefault="007D28E1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14:paraId="1ACD372A" w14:textId="77777777" w:rsidR="007D28E1" w:rsidRPr="00A65C57" w:rsidRDefault="007D28E1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5A9B02" w14:textId="77777777" w:rsidR="00D651EA" w:rsidRDefault="00D651EA" w:rsidP="0060039F">
      <w:pPr>
        <w:pStyle w:val="Encabezado"/>
      </w:pPr>
      <w:r>
        <w:separator/>
      </w:r>
    </w:p>
  </w:footnote>
  <w:footnote w:type="continuationSeparator" w:id="0">
    <w:p w14:paraId="4E67EA1D" w14:textId="77777777" w:rsidR="00D651EA" w:rsidRDefault="00D651EA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CD36FD" w14:textId="77777777" w:rsidR="007D28E1" w:rsidRPr="005B608B" w:rsidRDefault="007D28E1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7D28E1" w:rsidRPr="00780E31" w14:paraId="1ACD3705" w14:textId="77777777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14:paraId="1ACD36FE" w14:textId="77777777" w:rsidR="007D28E1" w:rsidRPr="00780E31" w:rsidRDefault="007D28E1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57216" behindDoc="1" locked="0" layoutInCell="1" allowOverlap="1" wp14:anchorId="1ACD372B" wp14:editId="1ACD372C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14:paraId="1ACD36FF" w14:textId="77777777" w:rsidR="007D28E1" w:rsidRPr="00BE4042" w:rsidRDefault="007D28E1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14:paraId="1ACD3700" w14:textId="77777777" w:rsidR="007D28E1" w:rsidRPr="00BE4042" w:rsidRDefault="007D28E1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14:paraId="1ACD3701" w14:textId="77777777" w:rsidR="007D28E1" w:rsidRDefault="007D28E1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14:paraId="1ACD3702" w14:textId="77777777" w:rsidR="007D28E1" w:rsidRPr="00BE4042" w:rsidRDefault="007D28E1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14:paraId="1ACD3703" w14:textId="77777777" w:rsidR="007D28E1" w:rsidRPr="005E5122" w:rsidRDefault="007D28E1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14:paraId="1ACD3704" w14:textId="77777777" w:rsidR="007D28E1" w:rsidRPr="005B1C5D" w:rsidRDefault="007D28E1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AB4190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25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color w:val="0000FF"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5B1C5D">
            <w:rPr>
              <w:rStyle w:val="Nmerodepgina"/>
              <w:rFonts w:ascii="Calibri" w:hAnsi="Calibri" w:cs="Arial"/>
              <w:caps/>
              <w:color w:val="548DD4"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AB4190">
            <w:rPr>
              <w:rStyle w:val="Nmerodepgina"/>
              <w:rFonts w:ascii="Calibri" w:hAnsi="Calibri" w:cs="Arial"/>
              <w:noProof/>
              <w:sz w:val="16"/>
              <w:szCs w:val="16"/>
            </w:rPr>
            <w:t>30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7D28E1" w:rsidRPr="00780E31" w14:paraId="1ACD370A" w14:textId="77777777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ACD3706" w14:textId="77777777" w:rsidR="007D28E1" w:rsidRPr="00780E31" w:rsidRDefault="007D28E1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ACD3707" w14:textId="77777777" w:rsidR="007D28E1" w:rsidRPr="00BE4042" w:rsidRDefault="007D28E1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ACD3708" w14:textId="77777777" w:rsidR="007D28E1" w:rsidRPr="005E5122" w:rsidRDefault="007D28E1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ACD3709" w14:textId="77777777" w:rsidR="007D28E1" w:rsidRPr="005B1C5D" w:rsidRDefault="007D28E1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7D28E1" w:rsidRPr="00780E31" w14:paraId="1ACD370E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ACD370B" w14:textId="77777777" w:rsidR="007D28E1" w:rsidRPr="00780E31" w:rsidRDefault="007D28E1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ACD370C" w14:textId="77777777" w:rsidR="007D28E1" w:rsidRPr="00BE4042" w:rsidRDefault="007D28E1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14:paraId="1ACD370D" w14:textId="77777777" w:rsidR="007D28E1" w:rsidRPr="00F879E4" w:rsidRDefault="007D28E1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7D28E1" w:rsidRPr="00780E31" w14:paraId="1ACD3713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ACD370F" w14:textId="77777777" w:rsidR="007D28E1" w:rsidRPr="00780E31" w:rsidRDefault="007D28E1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ACD3710" w14:textId="77777777" w:rsidR="007D28E1" w:rsidRPr="00BE4042" w:rsidRDefault="007D28E1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1ACD3711" w14:textId="77777777" w:rsidR="007D28E1" w:rsidRPr="005E5122" w:rsidRDefault="007D28E1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1ACD3712" w14:textId="77777777" w:rsidR="007D28E1" w:rsidRPr="005B1C5D" w:rsidRDefault="007D28E1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7D28E1" w:rsidRPr="00780E31" w14:paraId="1ACD3718" w14:textId="77777777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ACD3714" w14:textId="77777777" w:rsidR="007D28E1" w:rsidRPr="00780E31" w:rsidRDefault="007D28E1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ACD3715" w14:textId="77777777" w:rsidR="007D28E1" w:rsidRPr="00BE4042" w:rsidRDefault="007D28E1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1ACD3716" w14:textId="77777777" w:rsidR="007D28E1" w:rsidRPr="001F75F8" w:rsidRDefault="007D28E1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1ACD3717" w14:textId="77777777" w:rsidR="007D28E1" w:rsidRPr="001F75F8" w:rsidRDefault="007D28E1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7D28E1" w:rsidRPr="00780E31" w14:paraId="1ACD371C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ACD3719" w14:textId="77777777" w:rsidR="007D28E1" w:rsidRPr="009A1678" w:rsidRDefault="007D28E1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1ACD371A" w14:textId="77777777" w:rsidR="007D28E1" w:rsidRPr="006E716C" w:rsidRDefault="007D28E1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14:paraId="1ACD371B" w14:textId="77777777" w:rsidR="007D28E1" w:rsidRPr="006E716C" w:rsidRDefault="007D28E1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7D28E1" w:rsidRPr="00780E31" w14:paraId="1ACD3720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ACD371D" w14:textId="77777777" w:rsidR="007D28E1" w:rsidRPr="009A1678" w:rsidRDefault="007D28E1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1ACD371E" w14:textId="77777777" w:rsidR="007D28E1" w:rsidRPr="006F4FC9" w:rsidRDefault="007D28E1" w:rsidP="00683536">
          <w:pPr>
            <w:spacing w:before="0" w:after="0" w:line="240" w:lineRule="auto"/>
            <w:ind w:right="57"/>
            <w:rPr>
              <w:rFonts w:ascii="Calibri" w:hAnsi="Calibri" w:cs="Arial"/>
              <w:b/>
              <w:color w:val="0070C0"/>
              <w:sz w:val="22"/>
              <w:szCs w:val="22"/>
            </w:rPr>
          </w:pPr>
          <w:r w:rsidRPr="003C6817">
            <w:rPr>
              <w:rFonts w:ascii="Calibri" w:hAnsi="Calibri" w:cs="Arial"/>
              <w:sz w:val="16"/>
              <w:szCs w:val="16"/>
            </w:rPr>
            <w:t>4013</w:t>
          </w:r>
          <w:r>
            <w:rPr>
              <w:rFonts w:ascii="Calibri" w:hAnsi="Calibri" w:cs="Arial"/>
              <w:sz w:val="16"/>
              <w:szCs w:val="16"/>
            </w:rPr>
            <w:t xml:space="preserve"> - </w:t>
          </w:r>
          <w:r w:rsidRPr="003C6817">
            <w:rPr>
              <w:rFonts w:ascii="Calibri" w:hAnsi="Calibri" w:cs="Arial"/>
              <w:sz w:val="16"/>
              <w:szCs w:val="16"/>
            </w:rPr>
            <w:t>Administrar</w:t>
          </w:r>
          <w:r>
            <w:rPr>
              <w:rFonts w:ascii="Calibri" w:hAnsi="Calibri" w:cs="Arial"/>
              <w:sz w:val="16"/>
              <w:szCs w:val="16"/>
            </w:rPr>
            <w:t xml:space="preserve"> </w:t>
          </w:r>
          <w:r w:rsidRPr="003C6817">
            <w:rPr>
              <w:rFonts w:ascii="Calibri" w:hAnsi="Calibri" w:cs="Arial"/>
              <w:sz w:val="16"/>
              <w:szCs w:val="16"/>
            </w:rPr>
            <w:t>Instalaciones</w:t>
          </w:r>
        </w:p>
      </w:tc>
      <w:tc>
        <w:tcPr>
          <w:tcW w:w="2595" w:type="dxa"/>
          <w:gridSpan w:val="2"/>
          <w:vMerge/>
          <w:vAlign w:val="center"/>
        </w:tcPr>
        <w:p w14:paraId="1ACD371F" w14:textId="77777777" w:rsidR="007D28E1" w:rsidRPr="006E716C" w:rsidRDefault="007D28E1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14:paraId="1ACD3721" w14:textId="77777777" w:rsidR="007D28E1" w:rsidRPr="00C1246F" w:rsidRDefault="007D28E1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76E2"/>
    <w:multiLevelType w:val="hybridMultilevel"/>
    <w:tmpl w:val="399C7B88"/>
    <w:lvl w:ilvl="0" w:tplc="0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041E2EBE"/>
    <w:multiLevelType w:val="hybridMultilevel"/>
    <w:tmpl w:val="E648E734"/>
    <w:lvl w:ilvl="0" w:tplc="0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07B42D6F"/>
    <w:multiLevelType w:val="hybridMultilevel"/>
    <w:tmpl w:val="8C4EE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7496D"/>
    <w:multiLevelType w:val="hybridMultilevel"/>
    <w:tmpl w:val="633C81F8"/>
    <w:lvl w:ilvl="0" w:tplc="5B261C8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9A663CB"/>
    <w:multiLevelType w:val="hybridMultilevel"/>
    <w:tmpl w:val="828A55A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D353D9"/>
    <w:multiLevelType w:val="hybridMultilevel"/>
    <w:tmpl w:val="E4C6132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D716E6"/>
    <w:multiLevelType w:val="hybridMultilevel"/>
    <w:tmpl w:val="31D28E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537BCA"/>
    <w:multiLevelType w:val="hybridMultilevel"/>
    <w:tmpl w:val="7BEA275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1BA402E"/>
    <w:multiLevelType w:val="multilevel"/>
    <w:tmpl w:val="4BA44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6574EFB"/>
    <w:multiLevelType w:val="hybridMultilevel"/>
    <w:tmpl w:val="F7DC4D3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11">
    <w:nsid w:val="184C61F2"/>
    <w:multiLevelType w:val="hybridMultilevel"/>
    <w:tmpl w:val="81005B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4E0D43"/>
    <w:multiLevelType w:val="hybridMultilevel"/>
    <w:tmpl w:val="C4E63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8E0264"/>
    <w:multiLevelType w:val="hybridMultilevel"/>
    <w:tmpl w:val="CE0056E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99814DF"/>
    <w:multiLevelType w:val="hybridMultilevel"/>
    <w:tmpl w:val="1B108B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026C72"/>
    <w:multiLevelType w:val="hybridMultilevel"/>
    <w:tmpl w:val="8EF498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F97224"/>
    <w:multiLevelType w:val="hybridMultilevel"/>
    <w:tmpl w:val="1F72CB88"/>
    <w:lvl w:ilvl="0" w:tplc="0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2362A0"/>
    <w:multiLevelType w:val="hybridMultilevel"/>
    <w:tmpl w:val="B0AC24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56723F"/>
    <w:multiLevelType w:val="hybridMultilevel"/>
    <w:tmpl w:val="B48E50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CA42AD"/>
    <w:multiLevelType w:val="hybridMultilevel"/>
    <w:tmpl w:val="6F707D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BD13236"/>
    <w:multiLevelType w:val="hybridMultilevel"/>
    <w:tmpl w:val="E6C490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6E47BAE"/>
    <w:multiLevelType w:val="hybridMultilevel"/>
    <w:tmpl w:val="B60A4DA8"/>
    <w:lvl w:ilvl="0" w:tplc="8B000D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38EB4057"/>
    <w:multiLevelType w:val="hybridMultilevel"/>
    <w:tmpl w:val="3C0AD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732FE7"/>
    <w:multiLevelType w:val="hybridMultilevel"/>
    <w:tmpl w:val="AE1864D8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3C71733B"/>
    <w:multiLevelType w:val="hybridMultilevel"/>
    <w:tmpl w:val="A044EE14"/>
    <w:lvl w:ilvl="0" w:tplc="AC9A2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901116"/>
    <w:multiLevelType w:val="hybridMultilevel"/>
    <w:tmpl w:val="7588505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15222BF"/>
    <w:multiLevelType w:val="hybridMultilevel"/>
    <w:tmpl w:val="831079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5711B0"/>
    <w:multiLevelType w:val="hybridMultilevel"/>
    <w:tmpl w:val="90E2B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AA029F"/>
    <w:multiLevelType w:val="hybridMultilevel"/>
    <w:tmpl w:val="94C02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594125D"/>
    <w:multiLevelType w:val="hybridMultilevel"/>
    <w:tmpl w:val="3F8A0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C448A4"/>
    <w:multiLevelType w:val="hybridMultilevel"/>
    <w:tmpl w:val="F830E4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9004189"/>
    <w:multiLevelType w:val="hybridMultilevel"/>
    <w:tmpl w:val="BA46C6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1B0A67"/>
    <w:multiLevelType w:val="hybridMultilevel"/>
    <w:tmpl w:val="BE50B57E"/>
    <w:lvl w:ilvl="0" w:tplc="AC9A2CD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B8A24C3"/>
    <w:multiLevelType w:val="hybridMultilevel"/>
    <w:tmpl w:val="109452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DC25726"/>
    <w:multiLevelType w:val="hybridMultilevel"/>
    <w:tmpl w:val="5D04D9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EE27F58"/>
    <w:multiLevelType w:val="hybridMultilevel"/>
    <w:tmpl w:val="6ED0B4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327361D"/>
    <w:multiLevelType w:val="hybridMultilevel"/>
    <w:tmpl w:val="88D6226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541674C"/>
    <w:multiLevelType w:val="hybridMultilevel"/>
    <w:tmpl w:val="C72A5142"/>
    <w:lvl w:ilvl="0" w:tplc="0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>
    <w:nsid w:val="557A7177"/>
    <w:multiLevelType w:val="hybridMultilevel"/>
    <w:tmpl w:val="846A35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AD42E5E"/>
    <w:multiLevelType w:val="hybridMultilevel"/>
    <w:tmpl w:val="1BB8ADFE"/>
    <w:lvl w:ilvl="0" w:tplc="0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1">
    <w:nsid w:val="5C097D16"/>
    <w:multiLevelType w:val="hybridMultilevel"/>
    <w:tmpl w:val="142897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58F6040"/>
    <w:multiLevelType w:val="hybridMultilevel"/>
    <w:tmpl w:val="B60A4DA8"/>
    <w:lvl w:ilvl="0" w:tplc="8B000D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>
    <w:nsid w:val="6C973457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3C52F26"/>
    <w:multiLevelType w:val="hybridMultilevel"/>
    <w:tmpl w:val="FEF0044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6FB3D27"/>
    <w:multiLevelType w:val="hybridMultilevel"/>
    <w:tmpl w:val="ECCCD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6D52AE"/>
    <w:multiLevelType w:val="hybridMultilevel"/>
    <w:tmpl w:val="AC32648A"/>
    <w:lvl w:ilvl="0" w:tplc="0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7">
    <w:nsid w:val="78AF2C82"/>
    <w:multiLevelType w:val="hybridMultilevel"/>
    <w:tmpl w:val="73B215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E73F6B"/>
    <w:multiLevelType w:val="hybridMultilevel"/>
    <w:tmpl w:val="4CD4B4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D8A60C1"/>
    <w:multiLevelType w:val="hybridMultilevel"/>
    <w:tmpl w:val="E46E00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F801FE1"/>
    <w:multiLevelType w:val="hybridMultilevel"/>
    <w:tmpl w:val="A044EE14"/>
    <w:lvl w:ilvl="0" w:tplc="AC9A2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3"/>
  </w:num>
  <w:num w:numId="3">
    <w:abstractNumId w:val="17"/>
  </w:num>
  <w:num w:numId="4">
    <w:abstractNumId w:val="33"/>
  </w:num>
  <w:num w:numId="5">
    <w:abstractNumId w:val="40"/>
  </w:num>
  <w:num w:numId="6">
    <w:abstractNumId w:val="8"/>
  </w:num>
  <w:num w:numId="7">
    <w:abstractNumId w:val="19"/>
  </w:num>
  <w:num w:numId="8">
    <w:abstractNumId w:val="6"/>
  </w:num>
  <w:num w:numId="9">
    <w:abstractNumId w:val="49"/>
  </w:num>
  <w:num w:numId="10">
    <w:abstractNumId w:val="15"/>
  </w:num>
  <w:num w:numId="11">
    <w:abstractNumId w:val="3"/>
  </w:num>
  <w:num w:numId="12">
    <w:abstractNumId w:val="42"/>
  </w:num>
  <w:num w:numId="13">
    <w:abstractNumId w:val="1"/>
  </w:num>
  <w:num w:numId="14">
    <w:abstractNumId w:val="22"/>
  </w:num>
  <w:num w:numId="15">
    <w:abstractNumId w:val="25"/>
  </w:num>
  <w:num w:numId="16">
    <w:abstractNumId w:val="21"/>
  </w:num>
  <w:num w:numId="17">
    <w:abstractNumId w:val="23"/>
  </w:num>
  <w:num w:numId="18">
    <w:abstractNumId w:val="9"/>
  </w:num>
  <w:num w:numId="19">
    <w:abstractNumId w:val="29"/>
  </w:num>
  <w:num w:numId="20">
    <w:abstractNumId w:val="38"/>
  </w:num>
  <w:num w:numId="21">
    <w:abstractNumId w:val="39"/>
  </w:num>
  <w:num w:numId="22">
    <w:abstractNumId w:val="26"/>
  </w:num>
  <w:num w:numId="23">
    <w:abstractNumId w:val="45"/>
  </w:num>
  <w:num w:numId="24">
    <w:abstractNumId w:val="14"/>
  </w:num>
  <w:num w:numId="25">
    <w:abstractNumId w:val="18"/>
  </w:num>
  <w:num w:numId="26">
    <w:abstractNumId w:val="36"/>
  </w:num>
  <w:num w:numId="27">
    <w:abstractNumId w:val="37"/>
  </w:num>
  <w:num w:numId="28">
    <w:abstractNumId w:val="44"/>
  </w:num>
  <w:num w:numId="29">
    <w:abstractNumId w:val="4"/>
  </w:num>
  <w:num w:numId="30">
    <w:abstractNumId w:val="20"/>
  </w:num>
  <w:num w:numId="31">
    <w:abstractNumId w:val="0"/>
  </w:num>
  <w:num w:numId="32">
    <w:abstractNumId w:val="13"/>
  </w:num>
  <w:num w:numId="33">
    <w:abstractNumId w:val="7"/>
  </w:num>
  <w:num w:numId="34">
    <w:abstractNumId w:val="48"/>
  </w:num>
  <w:num w:numId="35">
    <w:abstractNumId w:val="34"/>
  </w:num>
  <w:num w:numId="36">
    <w:abstractNumId w:val="32"/>
  </w:num>
  <w:num w:numId="37">
    <w:abstractNumId w:val="11"/>
  </w:num>
  <w:num w:numId="38">
    <w:abstractNumId w:val="28"/>
  </w:num>
  <w:num w:numId="39">
    <w:abstractNumId w:val="30"/>
  </w:num>
  <w:num w:numId="40">
    <w:abstractNumId w:val="46"/>
  </w:num>
  <w:num w:numId="41">
    <w:abstractNumId w:val="16"/>
  </w:num>
  <w:num w:numId="42">
    <w:abstractNumId w:val="50"/>
  </w:num>
  <w:num w:numId="43">
    <w:abstractNumId w:val="41"/>
  </w:num>
  <w:num w:numId="44">
    <w:abstractNumId w:val="27"/>
  </w:num>
  <w:num w:numId="45">
    <w:abstractNumId w:val="5"/>
  </w:num>
  <w:num w:numId="46">
    <w:abstractNumId w:val="24"/>
  </w:num>
  <w:num w:numId="47">
    <w:abstractNumId w:val="35"/>
  </w:num>
  <w:num w:numId="48">
    <w:abstractNumId w:val="2"/>
  </w:num>
  <w:num w:numId="49">
    <w:abstractNumId w:val="12"/>
  </w:num>
  <w:num w:numId="50">
    <w:abstractNumId w:val="31"/>
  </w:num>
  <w:num w:numId="51">
    <w:abstractNumId w:val="47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12E7"/>
    <w:rsid w:val="00006DF5"/>
    <w:rsid w:val="00011964"/>
    <w:rsid w:val="00023C43"/>
    <w:rsid w:val="00026A1B"/>
    <w:rsid w:val="0003094F"/>
    <w:rsid w:val="00036CDD"/>
    <w:rsid w:val="00040379"/>
    <w:rsid w:val="00040CD4"/>
    <w:rsid w:val="000423E5"/>
    <w:rsid w:val="00043B6D"/>
    <w:rsid w:val="00045C8E"/>
    <w:rsid w:val="00045FD0"/>
    <w:rsid w:val="00047CFD"/>
    <w:rsid w:val="00052896"/>
    <w:rsid w:val="000531F7"/>
    <w:rsid w:val="00054FC1"/>
    <w:rsid w:val="00055252"/>
    <w:rsid w:val="0005593E"/>
    <w:rsid w:val="0005765E"/>
    <w:rsid w:val="00063E41"/>
    <w:rsid w:val="00064E29"/>
    <w:rsid w:val="000656AA"/>
    <w:rsid w:val="0006628B"/>
    <w:rsid w:val="00070B19"/>
    <w:rsid w:val="0007126A"/>
    <w:rsid w:val="000714A0"/>
    <w:rsid w:val="00074E44"/>
    <w:rsid w:val="00081DB3"/>
    <w:rsid w:val="0008296C"/>
    <w:rsid w:val="000850EF"/>
    <w:rsid w:val="00086130"/>
    <w:rsid w:val="00091BF2"/>
    <w:rsid w:val="00092227"/>
    <w:rsid w:val="00093A07"/>
    <w:rsid w:val="000A54D1"/>
    <w:rsid w:val="000B5B46"/>
    <w:rsid w:val="000B6192"/>
    <w:rsid w:val="000B6F4E"/>
    <w:rsid w:val="000B79F2"/>
    <w:rsid w:val="000C3B0E"/>
    <w:rsid w:val="000C66B5"/>
    <w:rsid w:val="000C71F2"/>
    <w:rsid w:val="000D50F3"/>
    <w:rsid w:val="000E0841"/>
    <w:rsid w:val="000E0ACB"/>
    <w:rsid w:val="000E6097"/>
    <w:rsid w:val="000F5A62"/>
    <w:rsid w:val="000F620A"/>
    <w:rsid w:val="001073D6"/>
    <w:rsid w:val="00107BF1"/>
    <w:rsid w:val="00107D6A"/>
    <w:rsid w:val="00110345"/>
    <w:rsid w:val="00111E01"/>
    <w:rsid w:val="00112F06"/>
    <w:rsid w:val="001136F5"/>
    <w:rsid w:val="00114425"/>
    <w:rsid w:val="001211DD"/>
    <w:rsid w:val="001231B5"/>
    <w:rsid w:val="00126521"/>
    <w:rsid w:val="00127334"/>
    <w:rsid w:val="00127AAE"/>
    <w:rsid w:val="00135D7A"/>
    <w:rsid w:val="001377F4"/>
    <w:rsid w:val="0014520C"/>
    <w:rsid w:val="00146005"/>
    <w:rsid w:val="00152F19"/>
    <w:rsid w:val="001531E7"/>
    <w:rsid w:val="00154B17"/>
    <w:rsid w:val="001577F7"/>
    <w:rsid w:val="00160C9D"/>
    <w:rsid w:val="0016606B"/>
    <w:rsid w:val="001716E0"/>
    <w:rsid w:val="00172DFB"/>
    <w:rsid w:val="0018098D"/>
    <w:rsid w:val="0018145C"/>
    <w:rsid w:val="001833CB"/>
    <w:rsid w:val="00184C17"/>
    <w:rsid w:val="001860B1"/>
    <w:rsid w:val="00186444"/>
    <w:rsid w:val="001879B0"/>
    <w:rsid w:val="001913FB"/>
    <w:rsid w:val="0019754D"/>
    <w:rsid w:val="001A5ED2"/>
    <w:rsid w:val="001B09B4"/>
    <w:rsid w:val="001B7C68"/>
    <w:rsid w:val="001C0850"/>
    <w:rsid w:val="001C54A6"/>
    <w:rsid w:val="001D27BB"/>
    <w:rsid w:val="001D31C2"/>
    <w:rsid w:val="001E361D"/>
    <w:rsid w:val="001E67D0"/>
    <w:rsid w:val="001F0655"/>
    <w:rsid w:val="001F2181"/>
    <w:rsid w:val="001F3866"/>
    <w:rsid w:val="001F652B"/>
    <w:rsid w:val="00200473"/>
    <w:rsid w:val="002132A7"/>
    <w:rsid w:val="00214DAF"/>
    <w:rsid w:val="00217345"/>
    <w:rsid w:val="00221BAE"/>
    <w:rsid w:val="002268C4"/>
    <w:rsid w:val="002325A4"/>
    <w:rsid w:val="00232A4D"/>
    <w:rsid w:val="00233257"/>
    <w:rsid w:val="00234FC0"/>
    <w:rsid w:val="0023545E"/>
    <w:rsid w:val="0023725A"/>
    <w:rsid w:val="002374CD"/>
    <w:rsid w:val="002436AE"/>
    <w:rsid w:val="002448B8"/>
    <w:rsid w:val="00245582"/>
    <w:rsid w:val="00260185"/>
    <w:rsid w:val="002601F7"/>
    <w:rsid w:val="0026584C"/>
    <w:rsid w:val="00270F64"/>
    <w:rsid w:val="002761C5"/>
    <w:rsid w:val="00281D2B"/>
    <w:rsid w:val="00282968"/>
    <w:rsid w:val="002839E8"/>
    <w:rsid w:val="00284213"/>
    <w:rsid w:val="0028456A"/>
    <w:rsid w:val="00284636"/>
    <w:rsid w:val="00296D7C"/>
    <w:rsid w:val="002A3CC5"/>
    <w:rsid w:val="002A445B"/>
    <w:rsid w:val="002A6F7D"/>
    <w:rsid w:val="002A711E"/>
    <w:rsid w:val="002B06D7"/>
    <w:rsid w:val="002B69E7"/>
    <w:rsid w:val="002D33C4"/>
    <w:rsid w:val="002D5522"/>
    <w:rsid w:val="002E47D3"/>
    <w:rsid w:val="00300249"/>
    <w:rsid w:val="003020C7"/>
    <w:rsid w:val="00304B2A"/>
    <w:rsid w:val="003059F7"/>
    <w:rsid w:val="00310797"/>
    <w:rsid w:val="00311956"/>
    <w:rsid w:val="00312F2A"/>
    <w:rsid w:val="00315381"/>
    <w:rsid w:val="00316C10"/>
    <w:rsid w:val="00320A99"/>
    <w:rsid w:val="003222E8"/>
    <w:rsid w:val="00324D2F"/>
    <w:rsid w:val="003269CB"/>
    <w:rsid w:val="00327C75"/>
    <w:rsid w:val="0033216F"/>
    <w:rsid w:val="0034123A"/>
    <w:rsid w:val="0034240E"/>
    <w:rsid w:val="003430F3"/>
    <w:rsid w:val="0034632A"/>
    <w:rsid w:val="00353F93"/>
    <w:rsid w:val="0036306D"/>
    <w:rsid w:val="00363453"/>
    <w:rsid w:val="00365268"/>
    <w:rsid w:val="00370612"/>
    <w:rsid w:val="00370DA7"/>
    <w:rsid w:val="003751E8"/>
    <w:rsid w:val="00375714"/>
    <w:rsid w:val="003763E4"/>
    <w:rsid w:val="0038244E"/>
    <w:rsid w:val="00387649"/>
    <w:rsid w:val="00387786"/>
    <w:rsid w:val="0039002E"/>
    <w:rsid w:val="00394332"/>
    <w:rsid w:val="00394AFC"/>
    <w:rsid w:val="00396A2C"/>
    <w:rsid w:val="00396CC8"/>
    <w:rsid w:val="003A1687"/>
    <w:rsid w:val="003A23AB"/>
    <w:rsid w:val="003A3856"/>
    <w:rsid w:val="003A5C95"/>
    <w:rsid w:val="003B0CF2"/>
    <w:rsid w:val="003B5582"/>
    <w:rsid w:val="003C10EF"/>
    <w:rsid w:val="003C5647"/>
    <w:rsid w:val="003C6008"/>
    <w:rsid w:val="003C6772"/>
    <w:rsid w:val="003C6817"/>
    <w:rsid w:val="003C6891"/>
    <w:rsid w:val="003C71C2"/>
    <w:rsid w:val="003D1E08"/>
    <w:rsid w:val="003E2242"/>
    <w:rsid w:val="003E3B20"/>
    <w:rsid w:val="003E7E70"/>
    <w:rsid w:val="003F6D41"/>
    <w:rsid w:val="00401F6D"/>
    <w:rsid w:val="00403727"/>
    <w:rsid w:val="004038AD"/>
    <w:rsid w:val="00405922"/>
    <w:rsid w:val="00405E53"/>
    <w:rsid w:val="004073D9"/>
    <w:rsid w:val="0041091D"/>
    <w:rsid w:val="00412166"/>
    <w:rsid w:val="004140B5"/>
    <w:rsid w:val="00416A6B"/>
    <w:rsid w:val="004209CC"/>
    <w:rsid w:val="0042427C"/>
    <w:rsid w:val="00425283"/>
    <w:rsid w:val="00425E17"/>
    <w:rsid w:val="00425E9D"/>
    <w:rsid w:val="00432CED"/>
    <w:rsid w:val="00433285"/>
    <w:rsid w:val="00434BA6"/>
    <w:rsid w:val="004370D6"/>
    <w:rsid w:val="004370F0"/>
    <w:rsid w:val="004443AD"/>
    <w:rsid w:val="00445B96"/>
    <w:rsid w:val="00450BFE"/>
    <w:rsid w:val="00455180"/>
    <w:rsid w:val="0045649B"/>
    <w:rsid w:val="004609BF"/>
    <w:rsid w:val="004634A6"/>
    <w:rsid w:val="00471FF7"/>
    <w:rsid w:val="004802AF"/>
    <w:rsid w:val="00482513"/>
    <w:rsid w:val="004831BB"/>
    <w:rsid w:val="004836C6"/>
    <w:rsid w:val="00484004"/>
    <w:rsid w:val="00487C61"/>
    <w:rsid w:val="004907F0"/>
    <w:rsid w:val="00491F84"/>
    <w:rsid w:val="004922F6"/>
    <w:rsid w:val="00492D8A"/>
    <w:rsid w:val="004A0EA4"/>
    <w:rsid w:val="004A28CF"/>
    <w:rsid w:val="004A4806"/>
    <w:rsid w:val="004A6A74"/>
    <w:rsid w:val="004B001E"/>
    <w:rsid w:val="004B385C"/>
    <w:rsid w:val="004B4A20"/>
    <w:rsid w:val="004C1542"/>
    <w:rsid w:val="004C3719"/>
    <w:rsid w:val="004C37DD"/>
    <w:rsid w:val="004C3BB9"/>
    <w:rsid w:val="004D0674"/>
    <w:rsid w:val="004D1B46"/>
    <w:rsid w:val="004D4087"/>
    <w:rsid w:val="004D4C7E"/>
    <w:rsid w:val="004D55F1"/>
    <w:rsid w:val="004D6458"/>
    <w:rsid w:val="004D658A"/>
    <w:rsid w:val="004D7007"/>
    <w:rsid w:val="004E3A19"/>
    <w:rsid w:val="004E3FE9"/>
    <w:rsid w:val="004E7A30"/>
    <w:rsid w:val="00500124"/>
    <w:rsid w:val="0050303F"/>
    <w:rsid w:val="005030B9"/>
    <w:rsid w:val="00505C20"/>
    <w:rsid w:val="00510778"/>
    <w:rsid w:val="00513A3E"/>
    <w:rsid w:val="00522B49"/>
    <w:rsid w:val="00527841"/>
    <w:rsid w:val="005402F8"/>
    <w:rsid w:val="00541B5F"/>
    <w:rsid w:val="005429DF"/>
    <w:rsid w:val="00542DD4"/>
    <w:rsid w:val="00545878"/>
    <w:rsid w:val="00547055"/>
    <w:rsid w:val="00554004"/>
    <w:rsid w:val="00557641"/>
    <w:rsid w:val="0056115C"/>
    <w:rsid w:val="00562459"/>
    <w:rsid w:val="00562483"/>
    <w:rsid w:val="00573800"/>
    <w:rsid w:val="0057644B"/>
    <w:rsid w:val="00576C60"/>
    <w:rsid w:val="00577549"/>
    <w:rsid w:val="00577E57"/>
    <w:rsid w:val="00581354"/>
    <w:rsid w:val="00583CF2"/>
    <w:rsid w:val="00587D5F"/>
    <w:rsid w:val="00593424"/>
    <w:rsid w:val="005934B8"/>
    <w:rsid w:val="00594D51"/>
    <w:rsid w:val="005961D4"/>
    <w:rsid w:val="0059622C"/>
    <w:rsid w:val="005A1960"/>
    <w:rsid w:val="005A3296"/>
    <w:rsid w:val="005A6A70"/>
    <w:rsid w:val="005B0987"/>
    <w:rsid w:val="005B1C5D"/>
    <w:rsid w:val="005B2BB2"/>
    <w:rsid w:val="005B4159"/>
    <w:rsid w:val="005B4649"/>
    <w:rsid w:val="005B5B86"/>
    <w:rsid w:val="005B608B"/>
    <w:rsid w:val="005B71B7"/>
    <w:rsid w:val="005C1985"/>
    <w:rsid w:val="005C1A05"/>
    <w:rsid w:val="005C264B"/>
    <w:rsid w:val="005C33A5"/>
    <w:rsid w:val="005C7719"/>
    <w:rsid w:val="005D0D76"/>
    <w:rsid w:val="005D2A51"/>
    <w:rsid w:val="005E115F"/>
    <w:rsid w:val="005E245B"/>
    <w:rsid w:val="005E5122"/>
    <w:rsid w:val="005F2CBA"/>
    <w:rsid w:val="005F35C7"/>
    <w:rsid w:val="0060039F"/>
    <w:rsid w:val="006012DC"/>
    <w:rsid w:val="00603299"/>
    <w:rsid w:val="006032C3"/>
    <w:rsid w:val="00605526"/>
    <w:rsid w:val="00610483"/>
    <w:rsid w:val="0061151D"/>
    <w:rsid w:val="00613797"/>
    <w:rsid w:val="006141D3"/>
    <w:rsid w:val="00615537"/>
    <w:rsid w:val="00626AB9"/>
    <w:rsid w:val="00630864"/>
    <w:rsid w:val="006323D2"/>
    <w:rsid w:val="00632BEA"/>
    <w:rsid w:val="00633980"/>
    <w:rsid w:val="00634522"/>
    <w:rsid w:val="00634E76"/>
    <w:rsid w:val="00635A0A"/>
    <w:rsid w:val="00636560"/>
    <w:rsid w:val="00636D21"/>
    <w:rsid w:val="006372B5"/>
    <w:rsid w:val="00640190"/>
    <w:rsid w:val="006439FE"/>
    <w:rsid w:val="00652B2B"/>
    <w:rsid w:val="0065392E"/>
    <w:rsid w:val="00653CCE"/>
    <w:rsid w:val="00654F00"/>
    <w:rsid w:val="00656FFC"/>
    <w:rsid w:val="00657F5C"/>
    <w:rsid w:val="00661154"/>
    <w:rsid w:val="00661408"/>
    <w:rsid w:val="0066780E"/>
    <w:rsid w:val="00670580"/>
    <w:rsid w:val="0067341A"/>
    <w:rsid w:val="00677401"/>
    <w:rsid w:val="006801E5"/>
    <w:rsid w:val="00681E99"/>
    <w:rsid w:val="00682A5E"/>
    <w:rsid w:val="00683536"/>
    <w:rsid w:val="0069763C"/>
    <w:rsid w:val="006A5C61"/>
    <w:rsid w:val="006B23D2"/>
    <w:rsid w:val="006B4196"/>
    <w:rsid w:val="006B4C79"/>
    <w:rsid w:val="006C3551"/>
    <w:rsid w:val="006C3D9F"/>
    <w:rsid w:val="006C3FFA"/>
    <w:rsid w:val="006C55FA"/>
    <w:rsid w:val="006C5F82"/>
    <w:rsid w:val="006C5F97"/>
    <w:rsid w:val="006D5449"/>
    <w:rsid w:val="006E0A93"/>
    <w:rsid w:val="006E242F"/>
    <w:rsid w:val="006E25E8"/>
    <w:rsid w:val="006E485C"/>
    <w:rsid w:val="006E55F7"/>
    <w:rsid w:val="006E716C"/>
    <w:rsid w:val="006F4FC9"/>
    <w:rsid w:val="006F582B"/>
    <w:rsid w:val="006F6A4B"/>
    <w:rsid w:val="00700380"/>
    <w:rsid w:val="00700597"/>
    <w:rsid w:val="0070176D"/>
    <w:rsid w:val="00702504"/>
    <w:rsid w:val="00703837"/>
    <w:rsid w:val="007044A3"/>
    <w:rsid w:val="0070527F"/>
    <w:rsid w:val="007075BE"/>
    <w:rsid w:val="007133BC"/>
    <w:rsid w:val="0071783E"/>
    <w:rsid w:val="00730EC1"/>
    <w:rsid w:val="00731D17"/>
    <w:rsid w:val="0073563B"/>
    <w:rsid w:val="007367BF"/>
    <w:rsid w:val="00744C18"/>
    <w:rsid w:val="00750586"/>
    <w:rsid w:val="00752AE0"/>
    <w:rsid w:val="0075562B"/>
    <w:rsid w:val="00764BF4"/>
    <w:rsid w:val="00766972"/>
    <w:rsid w:val="007722B2"/>
    <w:rsid w:val="00772B34"/>
    <w:rsid w:val="007734F3"/>
    <w:rsid w:val="00773A1C"/>
    <w:rsid w:val="00774265"/>
    <w:rsid w:val="00781D23"/>
    <w:rsid w:val="00781DBB"/>
    <w:rsid w:val="00785032"/>
    <w:rsid w:val="00790AD7"/>
    <w:rsid w:val="00792A9C"/>
    <w:rsid w:val="00793C46"/>
    <w:rsid w:val="007960E1"/>
    <w:rsid w:val="007A23D2"/>
    <w:rsid w:val="007A40DD"/>
    <w:rsid w:val="007A5015"/>
    <w:rsid w:val="007B0DC1"/>
    <w:rsid w:val="007C13B7"/>
    <w:rsid w:val="007C1AD2"/>
    <w:rsid w:val="007C4417"/>
    <w:rsid w:val="007C518D"/>
    <w:rsid w:val="007C6155"/>
    <w:rsid w:val="007C7884"/>
    <w:rsid w:val="007D0EE6"/>
    <w:rsid w:val="007D13B6"/>
    <w:rsid w:val="007D28E1"/>
    <w:rsid w:val="007D5155"/>
    <w:rsid w:val="007E0CD8"/>
    <w:rsid w:val="007E339C"/>
    <w:rsid w:val="007E35C9"/>
    <w:rsid w:val="007E79AD"/>
    <w:rsid w:val="007F1531"/>
    <w:rsid w:val="007F28F5"/>
    <w:rsid w:val="007F65EE"/>
    <w:rsid w:val="007F6F20"/>
    <w:rsid w:val="00800645"/>
    <w:rsid w:val="0080590B"/>
    <w:rsid w:val="008073E0"/>
    <w:rsid w:val="0081016C"/>
    <w:rsid w:val="0081549F"/>
    <w:rsid w:val="00821813"/>
    <w:rsid w:val="0082475F"/>
    <w:rsid w:val="00826D40"/>
    <w:rsid w:val="00831299"/>
    <w:rsid w:val="008360D8"/>
    <w:rsid w:val="00842932"/>
    <w:rsid w:val="0084343B"/>
    <w:rsid w:val="0084398C"/>
    <w:rsid w:val="00844452"/>
    <w:rsid w:val="00850F67"/>
    <w:rsid w:val="0085419A"/>
    <w:rsid w:val="0085432E"/>
    <w:rsid w:val="00856624"/>
    <w:rsid w:val="00867938"/>
    <w:rsid w:val="008703F6"/>
    <w:rsid w:val="0087666E"/>
    <w:rsid w:val="0088183C"/>
    <w:rsid w:val="00892683"/>
    <w:rsid w:val="008A3DB6"/>
    <w:rsid w:val="008A664A"/>
    <w:rsid w:val="008A7112"/>
    <w:rsid w:val="008B0940"/>
    <w:rsid w:val="008B110A"/>
    <w:rsid w:val="008B1650"/>
    <w:rsid w:val="008B5DE5"/>
    <w:rsid w:val="008B68C1"/>
    <w:rsid w:val="008C043D"/>
    <w:rsid w:val="008C1B84"/>
    <w:rsid w:val="008C26F4"/>
    <w:rsid w:val="008C29EA"/>
    <w:rsid w:val="008C7023"/>
    <w:rsid w:val="008C7D0F"/>
    <w:rsid w:val="008D05F7"/>
    <w:rsid w:val="008D3AC7"/>
    <w:rsid w:val="008E0A3B"/>
    <w:rsid w:val="008E1EC3"/>
    <w:rsid w:val="008E39A6"/>
    <w:rsid w:val="008E6BA4"/>
    <w:rsid w:val="008F1C20"/>
    <w:rsid w:val="008F28DD"/>
    <w:rsid w:val="008F4B34"/>
    <w:rsid w:val="008F55DA"/>
    <w:rsid w:val="008F695C"/>
    <w:rsid w:val="0090005D"/>
    <w:rsid w:val="00912C59"/>
    <w:rsid w:val="009144F3"/>
    <w:rsid w:val="00916384"/>
    <w:rsid w:val="00925DDE"/>
    <w:rsid w:val="009271C0"/>
    <w:rsid w:val="0093007F"/>
    <w:rsid w:val="00931AAD"/>
    <w:rsid w:val="00931C96"/>
    <w:rsid w:val="009358C5"/>
    <w:rsid w:val="0093790B"/>
    <w:rsid w:val="00940569"/>
    <w:rsid w:val="00941739"/>
    <w:rsid w:val="009420FF"/>
    <w:rsid w:val="009432C2"/>
    <w:rsid w:val="00944124"/>
    <w:rsid w:val="00944CF2"/>
    <w:rsid w:val="009543F2"/>
    <w:rsid w:val="009563C2"/>
    <w:rsid w:val="00963ADC"/>
    <w:rsid w:val="00966AC4"/>
    <w:rsid w:val="00967066"/>
    <w:rsid w:val="00972157"/>
    <w:rsid w:val="00972305"/>
    <w:rsid w:val="00973AF2"/>
    <w:rsid w:val="009905C8"/>
    <w:rsid w:val="00994C92"/>
    <w:rsid w:val="009A7F02"/>
    <w:rsid w:val="009B727A"/>
    <w:rsid w:val="009C2EED"/>
    <w:rsid w:val="009C5D04"/>
    <w:rsid w:val="009D40D4"/>
    <w:rsid w:val="009D6EE6"/>
    <w:rsid w:val="009E0BD4"/>
    <w:rsid w:val="009E170F"/>
    <w:rsid w:val="009E2637"/>
    <w:rsid w:val="009E4CA7"/>
    <w:rsid w:val="009F022D"/>
    <w:rsid w:val="009F0928"/>
    <w:rsid w:val="009F3E00"/>
    <w:rsid w:val="009F402E"/>
    <w:rsid w:val="009F4550"/>
    <w:rsid w:val="009F522E"/>
    <w:rsid w:val="009F7F45"/>
    <w:rsid w:val="00A027A6"/>
    <w:rsid w:val="00A02EB8"/>
    <w:rsid w:val="00A03926"/>
    <w:rsid w:val="00A03A73"/>
    <w:rsid w:val="00A03B12"/>
    <w:rsid w:val="00A16D6A"/>
    <w:rsid w:val="00A209F7"/>
    <w:rsid w:val="00A23520"/>
    <w:rsid w:val="00A265F4"/>
    <w:rsid w:val="00A268EF"/>
    <w:rsid w:val="00A35466"/>
    <w:rsid w:val="00A40F53"/>
    <w:rsid w:val="00A42A38"/>
    <w:rsid w:val="00A457E9"/>
    <w:rsid w:val="00A46D28"/>
    <w:rsid w:val="00A52FBD"/>
    <w:rsid w:val="00A53EF1"/>
    <w:rsid w:val="00A61EFF"/>
    <w:rsid w:val="00A621E0"/>
    <w:rsid w:val="00A6403A"/>
    <w:rsid w:val="00A65C57"/>
    <w:rsid w:val="00A67270"/>
    <w:rsid w:val="00A713D5"/>
    <w:rsid w:val="00A7616B"/>
    <w:rsid w:val="00A802B8"/>
    <w:rsid w:val="00A8201A"/>
    <w:rsid w:val="00A8239D"/>
    <w:rsid w:val="00A869CE"/>
    <w:rsid w:val="00A93844"/>
    <w:rsid w:val="00A96B4F"/>
    <w:rsid w:val="00A97F24"/>
    <w:rsid w:val="00AA1309"/>
    <w:rsid w:val="00AA287A"/>
    <w:rsid w:val="00AA783E"/>
    <w:rsid w:val="00AB4190"/>
    <w:rsid w:val="00AB62E0"/>
    <w:rsid w:val="00AC2462"/>
    <w:rsid w:val="00AC517B"/>
    <w:rsid w:val="00AC5D3C"/>
    <w:rsid w:val="00AD025C"/>
    <w:rsid w:val="00AD1D1C"/>
    <w:rsid w:val="00AD3437"/>
    <w:rsid w:val="00AD37DD"/>
    <w:rsid w:val="00AD3C25"/>
    <w:rsid w:val="00AD53E5"/>
    <w:rsid w:val="00AD7DDC"/>
    <w:rsid w:val="00AE0F30"/>
    <w:rsid w:val="00AE3BC3"/>
    <w:rsid w:val="00AE5363"/>
    <w:rsid w:val="00AE6FD6"/>
    <w:rsid w:val="00AF35BC"/>
    <w:rsid w:val="00B01042"/>
    <w:rsid w:val="00B01776"/>
    <w:rsid w:val="00B01D79"/>
    <w:rsid w:val="00B04797"/>
    <w:rsid w:val="00B06D06"/>
    <w:rsid w:val="00B1276C"/>
    <w:rsid w:val="00B167E2"/>
    <w:rsid w:val="00B226B8"/>
    <w:rsid w:val="00B231D0"/>
    <w:rsid w:val="00B34A1A"/>
    <w:rsid w:val="00B44322"/>
    <w:rsid w:val="00B47AD9"/>
    <w:rsid w:val="00B51EE0"/>
    <w:rsid w:val="00B5479E"/>
    <w:rsid w:val="00B56455"/>
    <w:rsid w:val="00B60FF1"/>
    <w:rsid w:val="00B62D3A"/>
    <w:rsid w:val="00B64055"/>
    <w:rsid w:val="00B64240"/>
    <w:rsid w:val="00B6449A"/>
    <w:rsid w:val="00B64CF7"/>
    <w:rsid w:val="00B67167"/>
    <w:rsid w:val="00B726F3"/>
    <w:rsid w:val="00B72CA5"/>
    <w:rsid w:val="00B733FF"/>
    <w:rsid w:val="00B751E4"/>
    <w:rsid w:val="00B80378"/>
    <w:rsid w:val="00B86C34"/>
    <w:rsid w:val="00BA3FC7"/>
    <w:rsid w:val="00BA431F"/>
    <w:rsid w:val="00BA74E9"/>
    <w:rsid w:val="00BB3074"/>
    <w:rsid w:val="00BB3FA3"/>
    <w:rsid w:val="00BC36D3"/>
    <w:rsid w:val="00BC4294"/>
    <w:rsid w:val="00BD0B53"/>
    <w:rsid w:val="00BD0E19"/>
    <w:rsid w:val="00BD1C76"/>
    <w:rsid w:val="00BD37F0"/>
    <w:rsid w:val="00BD592E"/>
    <w:rsid w:val="00BE0BF7"/>
    <w:rsid w:val="00BE2D8C"/>
    <w:rsid w:val="00BE31A8"/>
    <w:rsid w:val="00BE3B34"/>
    <w:rsid w:val="00BE4042"/>
    <w:rsid w:val="00BE586D"/>
    <w:rsid w:val="00BE5A81"/>
    <w:rsid w:val="00BE63BF"/>
    <w:rsid w:val="00BE736C"/>
    <w:rsid w:val="00BE73C4"/>
    <w:rsid w:val="00BE75CC"/>
    <w:rsid w:val="00BF39BE"/>
    <w:rsid w:val="00BF4AFB"/>
    <w:rsid w:val="00BF7608"/>
    <w:rsid w:val="00C002ED"/>
    <w:rsid w:val="00C0165F"/>
    <w:rsid w:val="00C01E44"/>
    <w:rsid w:val="00C04640"/>
    <w:rsid w:val="00C06FAD"/>
    <w:rsid w:val="00C1246F"/>
    <w:rsid w:val="00C12A6D"/>
    <w:rsid w:val="00C12B84"/>
    <w:rsid w:val="00C1760C"/>
    <w:rsid w:val="00C254C3"/>
    <w:rsid w:val="00C272C8"/>
    <w:rsid w:val="00C32F4D"/>
    <w:rsid w:val="00C378E5"/>
    <w:rsid w:val="00C42B3C"/>
    <w:rsid w:val="00C42E34"/>
    <w:rsid w:val="00C43215"/>
    <w:rsid w:val="00C46A0C"/>
    <w:rsid w:val="00C51F56"/>
    <w:rsid w:val="00C5459C"/>
    <w:rsid w:val="00C576EC"/>
    <w:rsid w:val="00C604D5"/>
    <w:rsid w:val="00C6067E"/>
    <w:rsid w:val="00C648E3"/>
    <w:rsid w:val="00C701CD"/>
    <w:rsid w:val="00C71BB4"/>
    <w:rsid w:val="00C8057E"/>
    <w:rsid w:val="00C816BE"/>
    <w:rsid w:val="00C82EF4"/>
    <w:rsid w:val="00C94C21"/>
    <w:rsid w:val="00C96B81"/>
    <w:rsid w:val="00CA230C"/>
    <w:rsid w:val="00CA559C"/>
    <w:rsid w:val="00CA6627"/>
    <w:rsid w:val="00CB0518"/>
    <w:rsid w:val="00CB2D1A"/>
    <w:rsid w:val="00CB5AB4"/>
    <w:rsid w:val="00CB663D"/>
    <w:rsid w:val="00CC2575"/>
    <w:rsid w:val="00CC316F"/>
    <w:rsid w:val="00CC4A91"/>
    <w:rsid w:val="00CC5937"/>
    <w:rsid w:val="00CD06C9"/>
    <w:rsid w:val="00CD172A"/>
    <w:rsid w:val="00CD4524"/>
    <w:rsid w:val="00CD72B9"/>
    <w:rsid w:val="00CD7DC6"/>
    <w:rsid w:val="00CE4609"/>
    <w:rsid w:val="00CE78A4"/>
    <w:rsid w:val="00CE7BF3"/>
    <w:rsid w:val="00CF172C"/>
    <w:rsid w:val="00CF56A7"/>
    <w:rsid w:val="00CF6856"/>
    <w:rsid w:val="00D00A7E"/>
    <w:rsid w:val="00D0158B"/>
    <w:rsid w:val="00D100D2"/>
    <w:rsid w:val="00D104F7"/>
    <w:rsid w:val="00D13F38"/>
    <w:rsid w:val="00D16B4F"/>
    <w:rsid w:val="00D25DF9"/>
    <w:rsid w:val="00D31479"/>
    <w:rsid w:val="00D33E21"/>
    <w:rsid w:val="00D34851"/>
    <w:rsid w:val="00D35DE7"/>
    <w:rsid w:val="00D37CCD"/>
    <w:rsid w:val="00D44B43"/>
    <w:rsid w:val="00D55168"/>
    <w:rsid w:val="00D566C8"/>
    <w:rsid w:val="00D60BB8"/>
    <w:rsid w:val="00D63F16"/>
    <w:rsid w:val="00D64139"/>
    <w:rsid w:val="00D641AE"/>
    <w:rsid w:val="00D651EA"/>
    <w:rsid w:val="00D6536E"/>
    <w:rsid w:val="00D70D93"/>
    <w:rsid w:val="00D81687"/>
    <w:rsid w:val="00D81810"/>
    <w:rsid w:val="00D84221"/>
    <w:rsid w:val="00D865F1"/>
    <w:rsid w:val="00D91BC6"/>
    <w:rsid w:val="00D940B3"/>
    <w:rsid w:val="00D9476F"/>
    <w:rsid w:val="00D97917"/>
    <w:rsid w:val="00DA1A8C"/>
    <w:rsid w:val="00DA340C"/>
    <w:rsid w:val="00DA3F26"/>
    <w:rsid w:val="00DB7468"/>
    <w:rsid w:val="00DB7875"/>
    <w:rsid w:val="00DC10F3"/>
    <w:rsid w:val="00DC4919"/>
    <w:rsid w:val="00DC79B1"/>
    <w:rsid w:val="00DD36FA"/>
    <w:rsid w:val="00DE100D"/>
    <w:rsid w:val="00DE33C3"/>
    <w:rsid w:val="00DE5ABF"/>
    <w:rsid w:val="00DE78EC"/>
    <w:rsid w:val="00DF123E"/>
    <w:rsid w:val="00E01551"/>
    <w:rsid w:val="00E02475"/>
    <w:rsid w:val="00E029E7"/>
    <w:rsid w:val="00E02CD9"/>
    <w:rsid w:val="00E05DF6"/>
    <w:rsid w:val="00E06803"/>
    <w:rsid w:val="00E07D56"/>
    <w:rsid w:val="00E101EE"/>
    <w:rsid w:val="00E13A69"/>
    <w:rsid w:val="00E14EA6"/>
    <w:rsid w:val="00E1553F"/>
    <w:rsid w:val="00E15D30"/>
    <w:rsid w:val="00E17BBD"/>
    <w:rsid w:val="00E27484"/>
    <w:rsid w:val="00E27BF4"/>
    <w:rsid w:val="00E316A0"/>
    <w:rsid w:val="00E36313"/>
    <w:rsid w:val="00E36B83"/>
    <w:rsid w:val="00E37BA5"/>
    <w:rsid w:val="00E41795"/>
    <w:rsid w:val="00E425A5"/>
    <w:rsid w:val="00E43510"/>
    <w:rsid w:val="00E52C8A"/>
    <w:rsid w:val="00E54931"/>
    <w:rsid w:val="00E572EB"/>
    <w:rsid w:val="00E614BD"/>
    <w:rsid w:val="00E64B51"/>
    <w:rsid w:val="00E6742A"/>
    <w:rsid w:val="00E67C9A"/>
    <w:rsid w:val="00E70B98"/>
    <w:rsid w:val="00E70DBF"/>
    <w:rsid w:val="00E727CB"/>
    <w:rsid w:val="00E81D64"/>
    <w:rsid w:val="00E86A83"/>
    <w:rsid w:val="00E90EA0"/>
    <w:rsid w:val="00E94919"/>
    <w:rsid w:val="00E95311"/>
    <w:rsid w:val="00EA1232"/>
    <w:rsid w:val="00EA2941"/>
    <w:rsid w:val="00EA3615"/>
    <w:rsid w:val="00EA7B8C"/>
    <w:rsid w:val="00EB6E56"/>
    <w:rsid w:val="00EB6ED4"/>
    <w:rsid w:val="00EC0458"/>
    <w:rsid w:val="00EC6C3E"/>
    <w:rsid w:val="00ED5788"/>
    <w:rsid w:val="00ED7B91"/>
    <w:rsid w:val="00EE3A5A"/>
    <w:rsid w:val="00EE3E9E"/>
    <w:rsid w:val="00EF0432"/>
    <w:rsid w:val="00EF445D"/>
    <w:rsid w:val="00EF50AE"/>
    <w:rsid w:val="00F038C7"/>
    <w:rsid w:val="00F040BF"/>
    <w:rsid w:val="00F12DBD"/>
    <w:rsid w:val="00F13089"/>
    <w:rsid w:val="00F132FE"/>
    <w:rsid w:val="00F135F3"/>
    <w:rsid w:val="00F13728"/>
    <w:rsid w:val="00F14248"/>
    <w:rsid w:val="00F17CE4"/>
    <w:rsid w:val="00F22772"/>
    <w:rsid w:val="00F249F4"/>
    <w:rsid w:val="00F336BE"/>
    <w:rsid w:val="00F36BA9"/>
    <w:rsid w:val="00F372B3"/>
    <w:rsid w:val="00F37FE0"/>
    <w:rsid w:val="00F41A69"/>
    <w:rsid w:val="00F42F99"/>
    <w:rsid w:val="00F43BC4"/>
    <w:rsid w:val="00F45316"/>
    <w:rsid w:val="00F50F09"/>
    <w:rsid w:val="00F511D3"/>
    <w:rsid w:val="00F54BA2"/>
    <w:rsid w:val="00F575AF"/>
    <w:rsid w:val="00F6301C"/>
    <w:rsid w:val="00F65424"/>
    <w:rsid w:val="00F65A28"/>
    <w:rsid w:val="00F705D4"/>
    <w:rsid w:val="00F71314"/>
    <w:rsid w:val="00F81CBF"/>
    <w:rsid w:val="00F82E56"/>
    <w:rsid w:val="00F87ACF"/>
    <w:rsid w:val="00F916A8"/>
    <w:rsid w:val="00F91D6B"/>
    <w:rsid w:val="00F9308C"/>
    <w:rsid w:val="00F94B6F"/>
    <w:rsid w:val="00FA1F91"/>
    <w:rsid w:val="00FB135D"/>
    <w:rsid w:val="00FB2C26"/>
    <w:rsid w:val="00FB4294"/>
    <w:rsid w:val="00FB575C"/>
    <w:rsid w:val="00FD1186"/>
    <w:rsid w:val="00FD4130"/>
    <w:rsid w:val="00FD4B56"/>
    <w:rsid w:val="00FE2192"/>
    <w:rsid w:val="00FF2179"/>
    <w:rsid w:val="00F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CD33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AB62E0"/>
    <w:pPr>
      <w:spacing w:before="40" w:after="40"/>
      <w:jc w:val="left"/>
    </w:pPr>
    <w:rPr>
      <w:rFonts w:asciiTheme="minorHAnsi" w:hAnsiTheme="minorHAnsi"/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BA3FC7"/>
    <w:pPr>
      <w:ind w:left="792"/>
    </w:pPr>
    <w:rPr>
      <w:rFonts w:asciiTheme="minorHAnsi" w:hAnsiTheme="minorHAnsi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074E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4E4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4E44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4E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4E44"/>
    <w:rPr>
      <w:rFonts w:ascii="Arial" w:hAnsi="Arial"/>
      <w:b/>
      <w:bCs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94173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AB62E0"/>
    <w:pPr>
      <w:spacing w:before="40" w:after="40"/>
      <w:jc w:val="left"/>
    </w:pPr>
    <w:rPr>
      <w:rFonts w:asciiTheme="minorHAnsi" w:hAnsiTheme="minorHAnsi"/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BA3FC7"/>
    <w:pPr>
      <w:ind w:left="792"/>
    </w:pPr>
    <w:rPr>
      <w:rFonts w:asciiTheme="minorHAnsi" w:hAnsiTheme="minorHAnsi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074E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4E4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4E44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4E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4E44"/>
    <w:rPr>
      <w:rFonts w:ascii="Arial" w:hAnsi="Arial"/>
      <w:b/>
      <w:bCs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94173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comments" Target="comments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HJA3EZWJME7P-63-635</_dlc_DocId>
    <_dlc_DocIdUrl xmlns="677bed95-bca3-4c70-b25d-b660af2a4252">
      <Url>http://srvspspf/dtsit/ss/dgtic/_layouts/DocIdRedir.aspx?ID=HJA3EZWJME7P-63-635</Url>
      <Description>HJA3EZWJME7P-63-635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08871-80A9-4AAF-B1C9-4CD8E6D18F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F1BB32-68A9-4404-B5BA-0880E8A7ED4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2101B31-EFA5-4D8B-80A8-F38D1754DBB3}">
  <ds:schemaRefs>
    <ds:schemaRef ds:uri="http://schemas.microsoft.com/office/2006/metadata/properties"/>
    <ds:schemaRef ds:uri="http://schemas.microsoft.com/office/infopath/2007/PartnerControls"/>
    <ds:schemaRef ds:uri="677bed95-bca3-4c70-b25d-b660af2a4252"/>
  </ds:schemaRefs>
</ds:datastoreItem>
</file>

<file path=customXml/itemProps4.xml><?xml version="1.0" encoding="utf-8"?>
<ds:datastoreItem xmlns:ds="http://schemas.openxmlformats.org/officeDocument/2006/customXml" ds:itemID="{FB11EED7-1CB7-4858-98DE-1F8B310FA2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77bed95-bca3-4c70-b25d-b660af2a4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E48111D-0648-4D9F-88EB-0DB43937A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204</TotalTime>
  <Pages>30</Pages>
  <Words>5126</Words>
  <Characters>28198</Characters>
  <Application>Microsoft Office Word</Application>
  <DocSecurity>0</DocSecurity>
  <Lines>234</Lines>
  <Paragraphs>66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33258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7</cp:revision>
  <cp:lastPrinted>2016-12-21T23:08:00Z</cp:lastPrinted>
  <dcterms:created xsi:type="dcterms:W3CDTF">2017-07-10T21:58:00Z</dcterms:created>
  <dcterms:modified xsi:type="dcterms:W3CDTF">2017-07-19T04:24:00Z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ContentTypeId">
    <vt:lpwstr>0x010100A6CB274A8538E546BC5954B65FE61B6F</vt:lpwstr>
  </property>
  <property fmtid="{D5CDD505-2E9C-101B-9397-08002B2CF9AE}" pid="5" name="_dlc_DocIdItemGuid">
    <vt:lpwstr>7fca528b-e958-4f17-bd0b-1622436c6686</vt:lpwstr>
  </property>
</Properties>
</file>