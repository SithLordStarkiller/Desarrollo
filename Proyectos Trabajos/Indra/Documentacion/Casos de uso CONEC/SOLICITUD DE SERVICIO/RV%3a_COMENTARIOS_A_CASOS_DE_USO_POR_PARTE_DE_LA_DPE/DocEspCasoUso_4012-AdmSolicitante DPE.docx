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AD6C95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Default="006A5C61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B21D6B" w:rsidRDefault="005C2BD8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4012 - </w:t>
      </w:r>
      <w:r w:rsidR="00704C7A" w:rsidRPr="00B21D6B">
        <w:rPr>
          <w:rFonts w:asciiTheme="minorHAnsi" w:hAnsiTheme="minorHAnsi" w:cstheme="minorHAnsi"/>
          <w:sz w:val="28"/>
          <w:szCs w:val="28"/>
        </w:rPr>
        <w:t xml:space="preserve">Administrar </w:t>
      </w:r>
      <w:r w:rsidR="00772055">
        <w:rPr>
          <w:rFonts w:asciiTheme="minorHAnsi" w:hAnsiTheme="minorHAnsi" w:cstheme="minorHAnsi"/>
          <w:sz w:val="28"/>
          <w:szCs w:val="28"/>
        </w:rPr>
        <w:t>Solicitante</w:t>
      </w:r>
      <w:r w:rsidR="00FE7AF7">
        <w:rPr>
          <w:rFonts w:asciiTheme="minorHAnsi" w:hAnsiTheme="minorHAnsi" w:cstheme="minorHAnsi"/>
          <w:sz w:val="28"/>
          <w:szCs w:val="28"/>
        </w:rPr>
        <w:t>/Cliente</w:t>
      </w:r>
    </w:p>
    <w:p w:rsidR="00704C7A" w:rsidRPr="006F4FC9" w:rsidRDefault="00704C7A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B21D6B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B21D6B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B21D6B">
        <w:rPr>
          <w:rFonts w:asciiTheme="minorHAnsi" w:hAnsiTheme="minorHAnsi" w:cstheme="minorHAnsi"/>
          <w:sz w:val="24"/>
          <w:szCs w:val="24"/>
        </w:rPr>
        <w:t>1.</w:t>
      </w:r>
      <w:r w:rsidR="00BA2F12">
        <w:rPr>
          <w:rFonts w:asciiTheme="minorHAnsi" w:hAnsiTheme="minorHAnsi" w:cstheme="minorHAnsi"/>
          <w:sz w:val="24"/>
          <w:szCs w:val="24"/>
        </w:rPr>
        <w:t>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920F3D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20F3D">
        <w:rPr>
          <w:rFonts w:asciiTheme="minorHAnsi" w:hAnsiTheme="minorHAnsi" w:cstheme="minorHAnsi"/>
          <w:sz w:val="22"/>
          <w:szCs w:val="22"/>
        </w:rPr>
        <w:t>Fecha:</w:t>
      </w:r>
      <w:r w:rsidR="00A8239D" w:rsidRPr="00920F3D">
        <w:rPr>
          <w:rFonts w:asciiTheme="minorHAnsi" w:hAnsiTheme="minorHAnsi" w:cstheme="minorHAnsi"/>
          <w:sz w:val="22"/>
          <w:szCs w:val="22"/>
        </w:rPr>
        <w:t xml:space="preserve"> </w:t>
      </w:r>
      <w:r w:rsidR="00BA2F12">
        <w:rPr>
          <w:rFonts w:asciiTheme="minorHAnsi" w:hAnsiTheme="minorHAnsi" w:cstheme="minorHAnsi"/>
          <w:sz w:val="22"/>
          <w:szCs w:val="22"/>
        </w:rPr>
        <w:t>1</w:t>
      </w:r>
      <w:r w:rsidR="00B74FDB">
        <w:rPr>
          <w:rFonts w:asciiTheme="minorHAnsi" w:hAnsiTheme="minorHAnsi" w:cstheme="minorHAnsi"/>
          <w:sz w:val="22"/>
          <w:szCs w:val="22"/>
        </w:rPr>
        <w:t>4</w:t>
      </w:r>
      <w:r w:rsidR="008D05F7" w:rsidRPr="00920F3D">
        <w:rPr>
          <w:rFonts w:asciiTheme="minorHAnsi" w:hAnsiTheme="minorHAnsi" w:cstheme="minorHAnsi"/>
          <w:sz w:val="22"/>
          <w:szCs w:val="22"/>
        </w:rPr>
        <w:t>/</w:t>
      </w:r>
      <w:r w:rsidR="00B74FDB">
        <w:rPr>
          <w:rFonts w:asciiTheme="minorHAnsi" w:hAnsiTheme="minorHAnsi" w:cstheme="minorHAnsi"/>
          <w:sz w:val="22"/>
          <w:szCs w:val="22"/>
        </w:rPr>
        <w:t>1</w:t>
      </w:r>
      <w:r w:rsidR="00BA2F12">
        <w:rPr>
          <w:rFonts w:asciiTheme="minorHAnsi" w:hAnsiTheme="minorHAnsi" w:cstheme="minorHAnsi"/>
          <w:sz w:val="22"/>
          <w:szCs w:val="22"/>
        </w:rPr>
        <w:t>2</w:t>
      </w:r>
      <w:r w:rsidR="00A8239D" w:rsidRPr="00920F3D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46410C" w:rsidRDefault="00E94919" w:rsidP="00E94919">
      <w:pPr>
        <w:pStyle w:val="Ttulo"/>
        <w:rPr>
          <w:rFonts w:ascii="Calibri" w:hAnsi="Calibri" w:cstheme="minorHAnsi"/>
          <w:sz w:val="20"/>
          <w:szCs w:val="20"/>
        </w:rPr>
      </w:pPr>
      <w:r w:rsidRPr="0046410C">
        <w:rPr>
          <w:rFonts w:ascii="Calibri" w:hAnsi="Calibri" w:cstheme="minorHAnsi"/>
          <w:sz w:val="20"/>
          <w:szCs w:val="20"/>
        </w:rPr>
        <w:lastRenderedPageBreak/>
        <w:t>Contenido</w:t>
      </w:r>
    </w:p>
    <w:p w:rsidR="009929D5" w:rsidRPr="009929D5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074BE4">
        <w:rPr>
          <w:rFonts w:asciiTheme="minorHAnsi" w:hAnsiTheme="minorHAnsi" w:cstheme="minorHAnsi"/>
          <w:lang w:val="es-MX"/>
        </w:rPr>
        <w:fldChar w:fldCharType="begin"/>
      </w:r>
      <w:r w:rsidR="00E94919" w:rsidRPr="00074BE4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074BE4">
        <w:rPr>
          <w:rFonts w:asciiTheme="minorHAnsi" w:hAnsiTheme="minorHAnsi" w:cstheme="minorHAnsi"/>
          <w:lang w:val="es-MX"/>
        </w:rPr>
        <w:fldChar w:fldCharType="separate"/>
      </w:r>
      <w:hyperlink w:anchor="_Toc488098486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_Toc488098486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4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87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3.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Introducción Administrar Solicitante/Clientes.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_Toc488098487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5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88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4.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Funcionalidad del Sistema: Administrar Solicitante/Clientes.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_Toc488098488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5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89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4.1.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_Toc488098489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5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0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4.2.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_Toc488098490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5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1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5.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_Toc488098491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6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2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6.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_Toc488098492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6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3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7.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.Diagrama de Actividades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_Toc488098493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7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4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8.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_Toc488098494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8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5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8.1.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_Toc488098495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8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6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8.2.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_Toc488098496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8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7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8.3.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_Toc488098497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8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8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8.4.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&lt;Precondición 4&gt;  Solicitantes/Clientes previos.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_Toc488098498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8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499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_Toc488098499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8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00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_Toc488098500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8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01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_Toc488098501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9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02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Opcionales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_Toc488098502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9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03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AO01 Crear Solicitante.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_Toc488098503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9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05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AO03 Modificar Solicitante.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_Toc488098505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11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06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9.2.1.3.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AO04 Ver detalle.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_Toc488098506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12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08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9.2.1.4.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AO06 Ver Instalaciones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_Toc488098508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13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09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9.2.1.5.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AO07 Búsqueda.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_Toc488098509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13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0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9.2.1.6.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AO08 Ver contactos.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_Toc488098510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14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1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9.2.1.7.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AO09 Agregar Contacto.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_Toc488098511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15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2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9.2.1.8.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AO10 Modificar Contacto.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_Toc488098512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17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3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9.2.1.9.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AO11 Activar/Desactivar Contactos.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_Toc488098513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18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4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Generales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_Toc488098514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20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5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9.2.2.1.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_Toc488098515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20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6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9.2.2.2.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_Toc488098516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20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7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9.2.3.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_Toc488098517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20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8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9.2.4.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_Toc488098518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20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19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9.2.4.1.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_Toc488098519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20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0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9.2.4.2.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AE02 Consulta sin resultados.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_Toc488098520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1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9.3.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_Toc488098521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2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9.4.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_Toc488098522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3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9.5.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_Toc488098523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4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9.5.1.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_Toc488098524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5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9.5.2.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&lt;Pos condición 2&gt; Datos actualizados.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_Toc488098525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6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9.5.3.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_Toc488098526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7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9.5.4.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&lt;Pos condición 4&gt; Registros en MCS / CONEC.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_Toc488098527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8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10.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_Toc488098528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21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29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11.1.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_Toc488098529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22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30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11.2.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_Toc488098530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22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31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11.3.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V03 Validar valor único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_Toc488098531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23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32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11.5.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V05 Validar existencia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_Toc488098532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24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33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12.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Criterios de Aceptación.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_Toc488098533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25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34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13.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_Toc488098534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26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929D5" w:rsidRPr="009929D5" w:rsidRDefault="009D41D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098535" w:history="1">
        <w:r w:rsidR="009929D5" w:rsidRPr="009929D5">
          <w:rPr>
            <w:rStyle w:val="Hipervnculo"/>
            <w:rFonts w:asciiTheme="minorHAnsi" w:hAnsiTheme="minorHAnsi" w:cstheme="minorHAnsi"/>
            <w:noProof/>
          </w:rPr>
          <w:t>14.</w:t>
        </w:r>
        <w:r w:rsidR="009929D5" w:rsidRPr="009929D5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9929D5" w:rsidRPr="009929D5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9929D5" w:rsidRPr="009929D5">
          <w:rPr>
            <w:rFonts w:asciiTheme="minorHAnsi" w:hAnsiTheme="minorHAnsi" w:cstheme="minorHAnsi"/>
            <w:noProof/>
            <w:webHidden/>
          </w:rPr>
          <w:tab/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begin"/>
        </w:r>
        <w:r w:rsidR="009929D5" w:rsidRPr="009929D5">
          <w:rPr>
            <w:rFonts w:asciiTheme="minorHAnsi" w:hAnsiTheme="minorHAnsi" w:cstheme="minorHAnsi"/>
            <w:noProof/>
            <w:webHidden/>
          </w:rPr>
          <w:instrText xml:space="preserve"> PAGEREF _Toc488098535 \h </w:instrText>
        </w:r>
        <w:r w:rsidR="009929D5" w:rsidRPr="009929D5">
          <w:rPr>
            <w:rFonts w:asciiTheme="minorHAnsi" w:hAnsiTheme="minorHAnsi" w:cstheme="minorHAnsi"/>
            <w:noProof/>
            <w:webHidden/>
          </w:rPr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929D5" w:rsidRPr="009929D5">
          <w:rPr>
            <w:rFonts w:asciiTheme="minorHAnsi" w:hAnsiTheme="minorHAnsi" w:cstheme="minorHAnsi"/>
            <w:noProof/>
            <w:webHidden/>
          </w:rPr>
          <w:t>27</w:t>
        </w:r>
        <w:r w:rsidR="009929D5" w:rsidRPr="009929D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994E37" w:rsidRDefault="00487C61" w:rsidP="00E94919">
      <w:pPr>
        <w:rPr>
          <w:rFonts w:asciiTheme="minorHAnsi" w:hAnsiTheme="minorHAnsi" w:cstheme="minorHAnsi"/>
          <w:szCs w:val="20"/>
          <w:lang w:val="es-MX"/>
        </w:rPr>
      </w:pPr>
      <w:r w:rsidRPr="00074BE4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098486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683"/>
        <w:gridCol w:w="2823"/>
        <w:gridCol w:w="1747"/>
        <w:gridCol w:w="1473"/>
      </w:tblGrid>
      <w:tr w:rsidR="00BA2F12" w:rsidRPr="000E11B5" w:rsidTr="002E1611">
        <w:trPr>
          <w:trHeight w:val="540"/>
          <w:jc w:val="center"/>
        </w:trPr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1B4DCF" w:rsidRDefault="00BA2F12" w:rsidP="001B4DCF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1B4DCF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68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0E11B5" w:rsidRDefault="00BA2F12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2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0E11B5" w:rsidRDefault="00BA2F12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0E11B5" w:rsidRDefault="00BA2F12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7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0E11B5" w:rsidRDefault="00BA2F12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2E1611" w:rsidRPr="000E11B5" w:rsidTr="002E1611">
        <w:trPr>
          <w:trHeight w:val="32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Elaboración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2E1611" w:rsidRDefault="002E1611" w:rsidP="002E1611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06/12/16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 w:rsidRPr="000E11B5">
              <w:rPr>
                <w:rFonts w:asciiTheme="minorHAnsi" w:hAnsiTheme="minorHAnsi" w:cs="Arial"/>
                <w:color w:val="212121"/>
                <w:szCs w:val="20"/>
              </w:rPr>
              <w:t>Elaborado </w:t>
            </w:r>
          </w:p>
        </w:tc>
      </w:tr>
      <w:tr w:rsidR="002E1611" w:rsidRPr="000E11B5" w:rsidTr="002E1611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2E1611" w:rsidRDefault="002E1611" w:rsidP="002E1611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09/12/16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Entregado</w:t>
            </w:r>
          </w:p>
        </w:tc>
      </w:tr>
      <w:tr w:rsidR="002E1611" w:rsidRPr="000E11B5" w:rsidTr="002E1611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Actualización de calidad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2E1611" w:rsidRDefault="002E1611" w:rsidP="002E1611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13/12/16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Actualizado</w:t>
            </w:r>
          </w:p>
        </w:tc>
      </w:tr>
      <w:tr w:rsidR="002E1611" w:rsidRPr="000E11B5" w:rsidTr="002E1611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1.0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Cierre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2E1611" w:rsidRDefault="002E1611" w:rsidP="002E1611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14/12/16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A17DCD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098487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4A11AA">
        <w:rPr>
          <w:rFonts w:asciiTheme="minorHAnsi" w:hAnsiTheme="minorHAnsi" w:cstheme="minorHAnsi"/>
          <w:sz w:val="20"/>
        </w:rPr>
        <w:t xml:space="preserve">Administrar </w:t>
      </w:r>
      <w:r w:rsidR="00772055">
        <w:rPr>
          <w:rFonts w:asciiTheme="minorHAnsi" w:hAnsiTheme="minorHAnsi" w:cstheme="minorHAnsi"/>
          <w:sz w:val="20"/>
        </w:rPr>
        <w:t>Solicitante/Cliente</w:t>
      </w:r>
      <w:r w:rsidR="004A11AA">
        <w:rPr>
          <w:rFonts w:asciiTheme="minorHAnsi" w:hAnsiTheme="minorHAnsi" w:cstheme="minorHAnsi"/>
          <w:sz w:val="20"/>
        </w:rPr>
        <w:t>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098488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4A11AA">
        <w:rPr>
          <w:rFonts w:asciiTheme="minorHAnsi" w:hAnsiTheme="minorHAnsi" w:cstheme="minorHAnsi"/>
          <w:sz w:val="20"/>
        </w:rPr>
        <w:t xml:space="preserve">Administrar </w:t>
      </w:r>
      <w:r w:rsidR="00772055">
        <w:rPr>
          <w:rFonts w:asciiTheme="minorHAnsi" w:hAnsiTheme="minorHAnsi" w:cstheme="minorHAnsi"/>
          <w:sz w:val="20"/>
        </w:rPr>
        <w:t>Solicitante/Cliente</w:t>
      </w:r>
      <w:r w:rsidR="004A11AA">
        <w:rPr>
          <w:rFonts w:asciiTheme="minorHAnsi" w:hAnsiTheme="minorHAnsi" w:cstheme="minorHAnsi"/>
          <w:sz w:val="20"/>
        </w:rPr>
        <w:t>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098489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F853F6" w:rsidRPr="004A11AA" w:rsidRDefault="00F853F6" w:rsidP="00A17DCD">
      <w:pPr>
        <w:pStyle w:val="ndice2"/>
      </w:pPr>
      <w:bookmarkStart w:id="22" w:name="_Toc371934665"/>
      <w:bookmarkStart w:id="23" w:name="_Toc289774373"/>
      <w:bookmarkStart w:id="24" w:name="_Toc126991046"/>
      <w:r w:rsidRPr="00F853F6">
        <w:t>Permitir al usuario</w:t>
      </w:r>
      <w:r w:rsidR="002329A9">
        <w:t xml:space="preserve"> </w:t>
      </w:r>
      <w:r w:rsidR="002E1611">
        <w:t xml:space="preserve">registrar, modificar y consultar los datos de los </w:t>
      </w:r>
      <w:r w:rsidR="00772055">
        <w:t>Solicitante</w:t>
      </w:r>
      <w:r w:rsidR="002E1611">
        <w:t>s</w:t>
      </w:r>
      <w:r w:rsidR="002329A9">
        <w:t xml:space="preserve"> </w:t>
      </w:r>
      <w:r w:rsidR="002E1611">
        <w:t>de los servicios que presta el SPF.</w:t>
      </w:r>
      <w:r w:rsidR="002A2501">
        <w:rPr>
          <w:rStyle w:val="Refdecomentario"/>
          <w:rFonts w:ascii="Arial" w:hAnsi="Arial" w:cs="Times New Roman"/>
        </w:rPr>
        <w:commentReference w:id="25"/>
      </w:r>
      <w:r w:rsidR="007E025F">
        <w:rPr>
          <w:rStyle w:val="Refdecomentario"/>
          <w:rFonts w:ascii="Arial" w:hAnsi="Arial" w:cs="Times New Roman"/>
        </w:rPr>
        <w:commentReference w:id="26"/>
      </w:r>
      <w:r w:rsidR="007D5ABB">
        <w:t>)</w:t>
      </w:r>
      <w:r w:rsidRPr="004A11AA">
        <w:t xml:space="preserve"> 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488098490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820"/>
        <w:gridCol w:w="3664"/>
        <w:gridCol w:w="2038"/>
      </w:tblGrid>
      <w:tr w:rsidR="00D16B4F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FUNC-CONF-022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1220F8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 xml:space="preserve">Registrar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los </w:t>
            </w: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>nuevo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s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 datos de los </w:t>
            </w:r>
            <w:r w:rsidR="00772055">
              <w:rPr>
                <w:rFonts w:asciiTheme="minorHAnsi" w:hAnsiTheme="minorHAnsi" w:cstheme="minorHAnsi"/>
                <w:color w:val="000000"/>
                <w:szCs w:val="20"/>
              </w:rPr>
              <w:t>Solicitante</w:t>
            </w:r>
            <w:r w:rsidR="001220F8">
              <w:rPr>
                <w:rFonts w:asciiTheme="minorHAnsi" w:hAnsiTheme="minorHAnsi" w:cstheme="minorHAnsi"/>
                <w:color w:val="000000"/>
                <w:szCs w:val="20"/>
              </w:rPr>
              <w:t xml:space="preserve">s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para el registro de las solicitudes de servicios.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6731E7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registrar los nuevos </w:t>
            </w:r>
            <w:r w:rsidR="002329A9">
              <w:rPr>
                <w:rFonts w:asciiTheme="minorHAnsi" w:hAnsiTheme="minorHAnsi" w:cstheme="minorHAnsi"/>
                <w:color w:val="000000"/>
                <w:szCs w:val="20"/>
              </w:rPr>
              <w:t>s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</w:t>
            </w:r>
            <w:r w:rsidR="002329A9">
              <w:rPr>
                <w:rFonts w:asciiTheme="minorHAnsi" w:hAnsiTheme="minorHAnsi" w:cstheme="minorHAnsi"/>
                <w:color w:val="000000"/>
                <w:szCs w:val="20"/>
              </w:rPr>
              <w:t xml:space="preserve">clientes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(personas físicas o morales) para el registro de la solicitud y la contratación de Servicios.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0E40DC" w:rsidRDefault="00F505A3" w:rsidP="00406019">
            <w:r w:rsidRPr="00406019">
              <w:rPr>
                <w:rFonts w:asciiTheme="minorHAnsi" w:hAnsiTheme="minorHAnsi" w:cstheme="minorHAnsi"/>
                <w:szCs w:val="20"/>
              </w:rPr>
              <w:t xml:space="preserve">4012 - Administrar </w:t>
            </w:r>
            <w:r w:rsidR="00772055" w:rsidRPr="00406019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406019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FUNC-CONF-023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1220F8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 xml:space="preserve">Consultar los 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datos de los </w:t>
            </w:r>
            <w:r w:rsidR="001220F8">
              <w:rPr>
                <w:rFonts w:asciiTheme="minorHAnsi" w:hAnsiTheme="minorHAnsi" w:cstheme="minorHAnsi"/>
                <w:color w:val="000000"/>
                <w:szCs w:val="20"/>
              </w:rPr>
              <w:t xml:space="preserve">Solicitantes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registrados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consultar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registrados.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F505A3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F505A3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FUNC-CONF-024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1220F8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>Modificar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 xml:space="preserve"> la información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modificar la información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F505A3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F505A3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8" w:name="_Toc371934666"/>
      <w:bookmarkStart w:id="29" w:name="_Toc289774376"/>
      <w:bookmarkStart w:id="30" w:name="_Toc126991049"/>
      <w:bookmarkStart w:id="31" w:name="_Toc488098491"/>
      <w:bookmarkStart w:id="32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8"/>
      <w:bookmarkEnd w:id="29"/>
      <w:bookmarkEnd w:id="30"/>
      <w:bookmarkEnd w:id="31"/>
    </w:p>
    <w:p w:rsidR="00D16B4F" w:rsidRPr="00AD37DD" w:rsidRDefault="00571811" w:rsidP="00A17DCD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1584505E" wp14:editId="100BD2E2">
            <wp:extent cx="5888736" cy="3401568"/>
            <wp:effectExtent l="0" t="0" r="0" b="889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Clientes CU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" t="1189" r="4046" b="6685"/>
                    <a:stretch/>
                  </pic:blipFill>
                  <pic:spPr bwMode="auto">
                    <a:xfrm>
                      <a:off x="0" y="0"/>
                      <a:ext cx="5894173" cy="340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7"/>
      <w:bookmarkStart w:id="34" w:name="_Toc488098492"/>
      <w:r w:rsidRPr="00AD37DD">
        <w:rPr>
          <w:rFonts w:asciiTheme="minorHAnsi" w:hAnsiTheme="minorHAnsi" w:cstheme="minorHAnsi"/>
          <w:sz w:val="20"/>
        </w:rPr>
        <w:t>Actores Involucrados</w:t>
      </w:r>
      <w:bookmarkEnd w:id="33"/>
      <w:bookmarkEnd w:id="34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8"/>
        <w:gridCol w:w="3199"/>
        <w:gridCol w:w="5233"/>
      </w:tblGrid>
      <w:tr w:rsidR="00D16B4F" w:rsidRPr="00AD37DD" w:rsidTr="00D11705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D11705" w:rsidRPr="00AD37DD" w:rsidTr="00D11705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571811" w:rsidRDefault="00D11705" w:rsidP="00EE24C8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5A4365" w:rsidRDefault="00D11705" w:rsidP="001C1149">
            <w:pPr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>Usuario D</w:t>
            </w:r>
            <w:r>
              <w:rPr>
                <w:rFonts w:asciiTheme="minorHAnsi" w:hAnsiTheme="minorHAnsi" w:cstheme="minorHAnsi"/>
                <w:szCs w:val="20"/>
              </w:rPr>
              <w:t>PE.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AD37DD" w:rsidRDefault="00D11705" w:rsidP="00CA1581">
            <w:pPr>
              <w:pStyle w:val="ndice2"/>
              <w:ind w:left="0" w:firstLine="0"/>
            </w:pPr>
            <w:r w:rsidRPr="00AD37DD">
              <w:t>Actor que se encarga de</w:t>
            </w:r>
            <w:r>
              <w:t xml:space="preserve"> crear</w:t>
            </w:r>
            <w:r w:rsidRPr="00AD37DD">
              <w:t xml:space="preserve"> </w:t>
            </w:r>
            <w:r>
              <w:t>los Solicitantes</w:t>
            </w:r>
            <w:r w:rsidR="00907B74">
              <w:t>.</w:t>
            </w:r>
          </w:p>
        </w:tc>
      </w:tr>
    </w:tbl>
    <w:p w:rsidR="00DA3C2C" w:rsidRDefault="00D11705" w:rsidP="00DA3C2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371934668"/>
      <w:bookmarkStart w:id="36" w:name="_Toc488098493"/>
      <w:r>
        <w:rPr>
          <w:rFonts w:asciiTheme="minorHAnsi" w:hAnsiTheme="minorHAnsi" w:cstheme="minorHAnsi"/>
          <w:sz w:val="20"/>
        </w:rPr>
        <w:lastRenderedPageBreak/>
        <w:t>.</w:t>
      </w:r>
      <w:r w:rsidR="00D16B4F" w:rsidRPr="00AD37DD">
        <w:rPr>
          <w:rFonts w:asciiTheme="minorHAnsi" w:hAnsiTheme="minorHAnsi" w:cstheme="minorHAnsi"/>
          <w:sz w:val="20"/>
        </w:rPr>
        <w:t>Diagrama de Actividades</w:t>
      </w:r>
      <w:bookmarkEnd w:id="32"/>
      <w:bookmarkEnd w:id="35"/>
      <w:bookmarkEnd w:id="36"/>
    </w:p>
    <w:p w:rsidR="00DA3C2C" w:rsidRPr="00DA3C2C" w:rsidRDefault="003F2695" w:rsidP="00C23EA7">
      <w:ins w:id="37" w:author="Gesfor Mexico" w:date="2017-07-21T00:15:00Z">
        <w:r>
          <w:rPr>
            <w:noProof/>
            <w:lang w:val="es-MX" w:eastAsia="es-MX"/>
          </w:rPr>
          <w:drawing>
            <wp:inline distT="0" distB="0" distL="0" distR="0">
              <wp:extent cx="6333490" cy="5971243"/>
              <wp:effectExtent l="0" t="0" r="0" b="0"/>
              <wp:docPr id="2" name="Imagen 2" descr="C:\Users\Gesfor Mexico\Pictures\ActivityDiagram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Gesfor Mexico\Pictures\ActivityDiagram1.jp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3490" cy="59712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228339738"/>
      <w:bookmarkStart w:id="39" w:name="_Toc182735726"/>
      <w:bookmarkStart w:id="40" w:name="_Toc371934669"/>
      <w:bookmarkStart w:id="41" w:name="_Toc488098494"/>
      <w:r w:rsidRPr="00AD37DD">
        <w:rPr>
          <w:rFonts w:asciiTheme="minorHAnsi" w:hAnsiTheme="minorHAnsi" w:cstheme="minorHAnsi"/>
          <w:sz w:val="20"/>
        </w:rPr>
        <w:t>Precondiciones</w:t>
      </w:r>
      <w:bookmarkEnd w:id="38"/>
      <w:bookmarkEnd w:id="39"/>
      <w:bookmarkEnd w:id="40"/>
      <w:bookmarkEnd w:id="41"/>
    </w:p>
    <w:p w:rsidR="00455180" w:rsidRPr="009A6D2A" w:rsidRDefault="009A6D2A" w:rsidP="00455180">
      <w:pPr>
        <w:rPr>
          <w:rFonts w:asciiTheme="minorHAnsi" w:hAnsiTheme="minorHAnsi" w:cstheme="minorHAnsi"/>
          <w:szCs w:val="20"/>
        </w:rPr>
      </w:pPr>
      <w:bookmarkStart w:id="42" w:name="_Toc427934378"/>
      <w:bookmarkStart w:id="43" w:name="_Toc427941333"/>
      <w:bookmarkStart w:id="44" w:name="_Toc428182528"/>
      <w:bookmarkStart w:id="45" w:name="_Toc429062442"/>
      <w:bookmarkStart w:id="46" w:name="_Toc371934672"/>
      <w:bookmarkStart w:id="47" w:name="_Toc289774375"/>
      <w:bookmarkStart w:id="48" w:name="_Toc126991048"/>
      <w:r>
        <w:rPr>
          <w:rFonts w:asciiTheme="minorHAnsi" w:hAnsiTheme="minorHAnsi" w:cstheme="minorHAnsi"/>
          <w:szCs w:val="20"/>
        </w:rPr>
        <w:t xml:space="preserve">        </w:t>
      </w:r>
      <w:r w:rsidR="00455180" w:rsidRPr="009A6D2A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2"/>
      <w:bookmarkEnd w:id="43"/>
      <w:bookmarkEnd w:id="44"/>
      <w:bookmarkEnd w:id="45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9" w:name="_Toc228339739"/>
      <w:bookmarkStart w:id="50" w:name="_Toc432760413"/>
      <w:bookmarkStart w:id="51" w:name="_Toc435197750"/>
      <w:bookmarkStart w:id="52" w:name="_Toc461701833"/>
      <w:bookmarkStart w:id="53" w:name="_Toc488098495"/>
      <w:r w:rsidRPr="00AD37DD">
        <w:rPr>
          <w:rFonts w:asciiTheme="minorHAnsi" w:hAnsiTheme="minorHAnsi" w:cstheme="minorHAnsi"/>
          <w:sz w:val="20"/>
        </w:rPr>
        <w:lastRenderedPageBreak/>
        <w:t>&lt;Precondición 1&gt;</w:t>
      </w:r>
      <w:bookmarkEnd w:id="49"/>
      <w:bookmarkEnd w:id="50"/>
      <w:bookmarkEnd w:id="51"/>
      <w:bookmarkEnd w:id="52"/>
      <w:r w:rsidR="00D11705" w:rsidRPr="00D11705">
        <w:rPr>
          <w:rFonts w:asciiTheme="minorHAnsi" w:hAnsiTheme="minorHAnsi" w:cstheme="minorHAnsi"/>
          <w:sz w:val="20"/>
        </w:rPr>
        <w:t xml:space="preserve"> </w:t>
      </w:r>
      <w:r w:rsidR="00D11705">
        <w:rPr>
          <w:rFonts w:asciiTheme="minorHAnsi" w:hAnsiTheme="minorHAnsi" w:cstheme="minorHAnsi"/>
          <w:sz w:val="20"/>
        </w:rPr>
        <w:t>Nombre de usuario y contraseña válidos.</w:t>
      </w:r>
      <w:bookmarkEnd w:id="53"/>
    </w:p>
    <w:p w:rsidR="00455180" w:rsidRPr="00AD37DD" w:rsidRDefault="00D11705" w:rsidP="00A17DCD">
      <w:pPr>
        <w:pStyle w:val="ndice2"/>
      </w:pPr>
      <w:r>
        <w:t>Los usuarios deben</w:t>
      </w:r>
      <w:r w:rsidR="00455180" w:rsidRPr="00AD37DD">
        <w:t xml:space="preserve"> contar con un </w:t>
      </w:r>
      <w:r w:rsidR="00CF6856" w:rsidRPr="00AD37DD">
        <w:t xml:space="preserve">nombre de </w:t>
      </w:r>
      <w:r w:rsidR="00455180" w:rsidRPr="00AD37DD">
        <w:t xml:space="preserve">usuario y </w:t>
      </w:r>
      <w:r w:rsidR="00EB22AD" w:rsidRPr="00EB22AD">
        <w:t>contraseña válidos.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4" w:name="_Toc461701834"/>
      <w:bookmarkStart w:id="55" w:name="_Toc488098496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4"/>
      <w:r w:rsidR="00D11705">
        <w:rPr>
          <w:rFonts w:asciiTheme="minorHAnsi" w:hAnsiTheme="minorHAnsi" w:cstheme="minorHAnsi"/>
          <w:sz w:val="20"/>
        </w:rPr>
        <w:t xml:space="preserve"> Permisos.</w:t>
      </w:r>
      <w:bookmarkEnd w:id="55"/>
    </w:p>
    <w:p w:rsidR="009A6D2A" w:rsidRPr="009A6D2A" w:rsidRDefault="00D11705" w:rsidP="009A6D2A">
      <w:pPr>
        <w:pStyle w:val="Prrafodelista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usuarios deben</w:t>
      </w:r>
      <w:r w:rsidR="009A6D2A" w:rsidRPr="009A6D2A">
        <w:rPr>
          <w:rFonts w:asciiTheme="minorHAnsi" w:hAnsiTheme="minorHAnsi" w:cstheme="minorHAnsi"/>
        </w:rPr>
        <w:t xml:space="preserve"> contar con los permisos para crear</w:t>
      </w:r>
      <w:ins w:id="56" w:author="Gesfor Mexico" w:date="2017-07-20T23:53:00Z">
        <w:r w:rsidR="00833FFB">
          <w:rPr>
            <w:rFonts w:asciiTheme="minorHAnsi" w:hAnsiTheme="minorHAnsi" w:cstheme="minorHAnsi"/>
          </w:rPr>
          <w:t xml:space="preserve"> </w:t>
        </w:r>
      </w:ins>
      <w:del w:id="57" w:author="Gesfor Mexico" w:date="2017-07-20T23:53:00Z">
        <w:r w:rsidR="009A6D2A" w:rsidRPr="009A6D2A" w:rsidDel="00833FFB">
          <w:rPr>
            <w:rFonts w:asciiTheme="minorHAnsi" w:hAnsiTheme="minorHAnsi" w:cstheme="minorHAnsi"/>
          </w:rPr>
          <w:delText>, modificar</w:delText>
        </w:r>
      </w:del>
      <w:ins w:id="58" w:author="Gesfor Mexico" w:date="2017-07-17T22:23:00Z">
        <w:r w:rsidR="007E025F">
          <w:rPr>
            <w:rFonts w:asciiTheme="minorHAnsi" w:hAnsiTheme="minorHAnsi" w:cstheme="minorHAnsi"/>
          </w:rPr>
          <w:t>y</w:t>
        </w:r>
      </w:ins>
      <w:del w:id="59" w:author="Gesfor Mexico" w:date="2017-07-17T22:23:00Z">
        <w:r w:rsidR="009A6D2A" w:rsidRPr="009A6D2A" w:rsidDel="007E025F">
          <w:rPr>
            <w:rFonts w:asciiTheme="minorHAnsi" w:hAnsiTheme="minorHAnsi" w:cstheme="minorHAnsi"/>
          </w:rPr>
          <w:delText>,</w:delText>
        </w:r>
      </w:del>
      <w:r w:rsidR="009A6D2A" w:rsidRPr="009A6D2A">
        <w:rPr>
          <w:rFonts w:asciiTheme="minorHAnsi" w:hAnsiTheme="minorHAnsi" w:cstheme="minorHAnsi"/>
        </w:rPr>
        <w:t xml:space="preserve"> consultar </w:t>
      </w:r>
      <w:del w:id="60" w:author="Gesfor Mexico" w:date="2017-07-17T22:23:00Z">
        <w:r w:rsidR="009A6D2A" w:rsidRPr="009A6D2A" w:rsidDel="007E025F">
          <w:rPr>
            <w:rFonts w:asciiTheme="minorHAnsi" w:hAnsiTheme="minorHAnsi" w:cstheme="minorHAnsi"/>
          </w:rPr>
          <w:delText xml:space="preserve">y </w:delText>
        </w:r>
        <w:r w:rsidR="007D5ABB" w:rsidRPr="001C63BB" w:rsidDel="007E025F">
          <w:rPr>
            <w:rFonts w:asciiTheme="minorHAnsi" w:hAnsiTheme="minorHAnsi" w:cstheme="minorHAnsi"/>
          </w:rPr>
          <w:delText>cambiar estatus (Activar o Desactivar)</w:delText>
        </w:r>
        <w:r w:rsidR="009A6D2A" w:rsidRPr="009A6D2A" w:rsidDel="007E025F">
          <w:rPr>
            <w:rFonts w:asciiTheme="minorHAnsi" w:hAnsiTheme="minorHAnsi" w:cstheme="minorHAnsi"/>
          </w:rPr>
          <w:delText xml:space="preserve"> </w:delText>
        </w:r>
      </w:del>
      <w:r w:rsidR="000E40DC">
        <w:rPr>
          <w:rFonts w:asciiTheme="minorHAnsi" w:hAnsiTheme="minorHAnsi" w:cstheme="minorHAnsi"/>
        </w:rPr>
        <w:t xml:space="preserve">información </w:t>
      </w:r>
      <w:del w:id="61" w:author="Gesfor Mexico" w:date="2017-07-17T22:23:00Z">
        <w:r w:rsidR="009A6D2A" w:rsidRPr="009A6D2A" w:rsidDel="007E025F">
          <w:rPr>
            <w:rFonts w:asciiTheme="minorHAnsi" w:hAnsiTheme="minorHAnsi" w:cstheme="minorHAnsi"/>
          </w:rPr>
          <w:delText xml:space="preserve">en el catálogo de Administración </w:delText>
        </w:r>
      </w:del>
      <w:r w:rsidR="009A6D2A" w:rsidRPr="009A6D2A">
        <w:rPr>
          <w:rFonts w:asciiTheme="minorHAnsi" w:hAnsiTheme="minorHAnsi" w:cstheme="minorHAnsi"/>
        </w:rPr>
        <w:t xml:space="preserve">de </w:t>
      </w:r>
      <w:r w:rsidR="00942AEA">
        <w:rPr>
          <w:rFonts w:asciiTheme="minorHAnsi" w:hAnsiTheme="minorHAnsi" w:cstheme="minorHAnsi"/>
          <w:color w:val="000000"/>
          <w:szCs w:val="20"/>
        </w:rPr>
        <w:t>Solicitante</w:t>
      </w:r>
      <w:del w:id="62" w:author="Gesfor Mexico" w:date="2017-07-17T22:24:00Z">
        <w:r w:rsidR="00942AEA" w:rsidDel="007E025F">
          <w:rPr>
            <w:rFonts w:asciiTheme="minorHAnsi" w:hAnsiTheme="minorHAnsi" w:cstheme="minorHAnsi"/>
            <w:color w:val="000000"/>
            <w:szCs w:val="20"/>
          </w:rPr>
          <w:delText>/Clientes</w:delText>
        </w:r>
      </w:del>
      <w:r w:rsidR="00D6453A">
        <w:rPr>
          <w:rFonts w:asciiTheme="minorHAnsi" w:hAnsiTheme="minorHAnsi" w:cstheme="minorHAnsi"/>
          <w:color w:val="000000"/>
          <w:szCs w:val="20"/>
        </w:rPr>
        <w:t>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488098497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D11705" w:rsidRPr="00D11705">
        <w:rPr>
          <w:rFonts w:asciiTheme="minorHAnsi" w:hAnsiTheme="minorHAnsi" w:cstheme="minorHAnsi"/>
          <w:sz w:val="20"/>
        </w:rPr>
        <w:t xml:space="preserve"> </w:t>
      </w:r>
      <w:r w:rsidR="00D11705">
        <w:rPr>
          <w:rFonts w:asciiTheme="minorHAnsi" w:hAnsiTheme="minorHAnsi" w:cstheme="minorHAnsi"/>
          <w:sz w:val="20"/>
        </w:rPr>
        <w:t>Autenticación.</w:t>
      </w:r>
      <w:bookmarkEnd w:id="63"/>
    </w:p>
    <w:p w:rsidR="009A6D2A" w:rsidRDefault="00D11705" w:rsidP="009A6D2A">
      <w:pPr>
        <w:pStyle w:val="Prrafodelista"/>
        <w:ind w:left="360"/>
        <w:rPr>
          <w:rFonts w:asciiTheme="minorHAnsi" w:hAnsiTheme="minorHAnsi" w:cstheme="minorHAnsi"/>
          <w:szCs w:val="20"/>
          <w:lang w:val="es-MX" w:eastAsia="en-US"/>
        </w:rPr>
      </w:pPr>
      <w:r>
        <w:rPr>
          <w:rFonts w:asciiTheme="minorHAnsi" w:hAnsiTheme="minorHAnsi" w:cstheme="minorHAnsi"/>
          <w:szCs w:val="20"/>
          <w:lang w:val="es-MX" w:eastAsia="en-US"/>
        </w:rPr>
        <w:t>Los usuarios deben</w:t>
      </w:r>
      <w:r w:rsidR="009A6D2A" w:rsidRPr="009A6D2A">
        <w:rPr>
          <w:rFonts w:asciiTheme="minorHAnsi" w:hAnsiTheme="minorHAnsi" w:cstheme="minorHAnsi"/>
          <w:szCs w:val="20"/>
          <w:lang w:val="es-MX" w:eastAsia="en-US"/>
        </w:rPr>
        <w:t xml:space="preserve"> estar </w:t>
      </w:r>
      <w:r w:rsidR="001D0AC5" w:rsidRPr="009A6D2A">
        <w:rPr>
          <w:rFonts w:asciiTheme="minorHAnsi" w:hAnsiTheme="minorHAnsi" w:cstheme="minorHAnsi"/>
          <w:szCs w:val="20"/>
          <w:lang w:val="es-MX" w:eastAsia="en-US"/>
        </w:rPr>
        <w:t>autenticados</w:t>
      </w:r>
      <w:r w:rsidR="009A6D2A" w:rsidRPr="009A6D2A">
        <w:rPr>
          <w:rFonts w:asciiTheme="minorHAnsi" w:hAnsiTheme="minorHAnsi" w:cstheme="minorHAnsi"/>
          <w:szCs w:val="20"/>
          <w:lang w:val="es-MX" w:eastAsia="en-US"/>
        </w:rPr>
        <w:t xml:space="preserve"> dentro del sistema.</w:t>
      </w:r>
    </w:p>
    <w:p w:rsidR="001D0AC5" w:rsidRPr="00610812" w:rsidRDefault="001D0AC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/>
          <w:sz w:val="20"/>
        </w:rPr>
      </w:pPr>
      <w:bookmarkStart w:id="64" w:name="_Toc484707385"/>
      <w:bookmarkStart w:id="65" w:name="_Toc488098498"/>
      <w:r>
        <w:rPr>
          <w:rFonts w:asciiTheme="minorHAnsi" w:hAnsiTheme="minorHAnsi"/>
          <w:sz w:val="20"/>
        </w:rPr>
        <w:t>&lt;Precondición 4</w:t>
      </w:r>
      <w:r w:rsidRPr="00610812">
        <w:rPr>
          <w:rFonts w:asciiTheme="minorHAnsi" w:hAnsiTheme="minorHAnsi"/>
          <w:sz w:val="20"/>
        </w:rPr>
        <w:t xml:space="preserve">&gt; </w:t>
      </w:r>
      <w:r>
        <w:rPr>
          <w:rFonts w:asciiTheme="minorHAnsi" w:hAnsiTheme="minorHAnsi"/>
          <w:sz w:val="20"/>
        </w:rPr>
        <w:t xml:space="preserve"> Solicitantes previos.</w:t>
      </w:r>
      <w:bookmarkEnd w:id="64"/>
      <w:bookmarkEnd w:id="65"/>
    </w:p>
    <w:p w:rsidR="001D0AC5" w:rsidRDefault="001D0AC5" w:rsidP="001D0AC5">
      <w:pPr>
        <w:pStyle w:val="Prrafodelista"/>
        <w:spacing w:after="0" w:line="36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Para m</w:t>
      </w:r>
      <w:r w:rsidRPr="00610812">
        <w:rPr>
          <w:rFonts w:asciiTheme="minorHAnsi" w:hAnsiTheme="minorHAnsi"/>
        </w:rPr>
        <w:t xml:space="preserve">odificar, </w:t>
      </w:r>
      <w:r>
        <w:rPr>
          <w:rFonts w:asciiTheme="minorHAnsi" w:hAnsiTheme="minorHAnsi"/>
        </w:rPr>
        <w:t>consultar</w:t>
      </w:r>
      <w:r w:rsidR="00CA1581">
        <w:rPr>
          <w:rFonts w:asciiTheme="minorHAnsi" w:hAnsiTheme="minorHAnsi"/>
        </w:rPr>
        <w:t xml:space="preserve"> </w:t>
      </w:r>
      <w:r w:rsidR="00942AEA">
        <w:rPr>
          <w:rFonts w:asciiTheme="minorHAnsi" w:hAnsiTheme="minorHAnsi"/>
        </w:rPr>
        <w:t>S</w:t>
      </w:r>
      <w:r>
        <w:rPr>
          <w:rFonts w:asciiTheme="minorHAnsi" w:hAnsiTheme="minorHAnsi"/>
        </w:rPr>
        <w:t>olicitantes</w:t>
      </w:r>
      <w:r w:rsidRPr="00610812">
        <w:rPr>
          <w:rFonts w:asciiTheme="minorHAnsi" w:hAnsiTheme="minorHAnsi"/>
        </w:rPr>
        <w:t>, se debe contar con al menos un registro creado previamente.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6" w:name="_Toc488098499"/>
      <w:r w:rsidRPr="00AD37DD">
        <w:rPr>
          <w:rFonts w:asciiTheme="minorHAnsi" w:hAnsiTheme="minorHAnsi" w:cstheme="minorHAnsi"/>
          <w:sz w:val="20"/>
        </w:rPr>
        <w:t>Flujo de Eventos</w:t>
      </w:r>
      <w:bookmarkEnd w:id="46"/>
      <w:bookmarkEnd w:id="47"/>
      <w:bookmarkEnd w:id="48"/>
      <w:bookmarkEnd w:id="66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7" w:name="_Toc371934673"/>
      <w:bookmarkStart w:id="68" w:name="_Toc289774378"/>
      <w:bookmarkStart w:id="69" w:name="_Toc126991050"/>
      <w:bookmarkStart w:id="70" w:name="_Toc488098500"/>
      <w:r w:rsidRPr="00AD37DD">
        <w:rPr>
          <w:rFonts w:asciiTheme="minorHAnsi" w:hAnsiTheme="minorHAnsi" w:cstheme="minorHAnsi"/>
          <w:sz w:val="20"/>
        </w:rPr>
        <w:t>Flujo Básico</w:t>
      </w:r>
      <w:bookmarkEnd w:id="67"/>
      <w:bookmarkEnd w:id="68"/>
      <w:bookmarkEnd w:id="69"/>
      <w:bookmarkEnd w:id="7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:rsidTr="004A6395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24053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A639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A639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D2A" w:rsidRPr="00571811" w:rsidRDefault="009A6D2A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62846" w:rsidP="00CA158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DPE.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A6D2A" w:rsidP="00CA1581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bCs/>
                <w:szCs w:val="20"/>
              </w:rPr>
              <w:t>Solicitante</w:t>
            </w:r>
            <w:r w:rsidR="00CA1581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Pr="00F61803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CD349F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D" w:rsidRPr="00571811" w:rsidRDefault="00C07E5D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A6D2A" w:rsidP="004A6395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1C63BB" w:rsidRDefault="009A6D2A" w:rsidP="001C63BB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1C63BB">
              <w:rPr>
                <w:rFonts w:asciiTheme="minorHAnsi" w:hAnsiTheme="minorHAnsi" w:cstheme="minorHAnsi"/>
                <w:bCs/>
                <w:szCs w:val="20"/>
              </w:rPr>
              <w:t>Despliega una ventana con</w:t>
            </w:r>
            <w:r w:rsidR="004C2D0F" w:rsidRPr="001C63BB">
              <w:rPr>
                <w:rFonts w:asciiTheme="minorHAnsi" w:hAnsiTheme="minorHAnsi" w:cstheme="minorHAnsi"/>
                <w:bCs/>
                <w:szCs w:val="20"/>
              </w:rPr>
              <w:t xml:space="preserve"> los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E64843" w:rsidRPr="001C63BB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BE424F" w:rsidRPr="001C63BB">
              <w:rPr>
                <w:rFonts w:asciiTheme="minorHAnsi" w:hAnsiTheme="minorHAnsi" w:cstheme="minorHAnsi"/>
                <w:bCs/>
                <w:szCs w:val="20"/>
              </w:rPr>
              <w:t>olicitantes</w:t>
            </w:r>
            <w:r w:rsidR="0006154B" w:rsidRPr="001C63BB">
              <w:rPr>
                <w:rFonts w:asciiTheme="minorHAnsi" w:hAnsiTheme="minorHAnsi" w:cstheme="minorHAnsi"/>
                <w:bCs/>
                <w:szCs w:val="20"/>
              </w:rPr>
              <w:t>/</w:t>
            </w:r>
            <w:r w:rsidR="00E64843" w:rsidRPr="001C63BB">
              <w:rPr>
                <w:rFonts w:asciiTheme="minorHAnsi" w:hAnsiTheme="minorHAnsi" w:cstheme="minorHAnsi"/>
                <w:bCs/>
                <w:szCs w:val="20"/>
              </w:rPr>
              <w:t xml:space="preserve">Clientes </w:t>
            </w:r>
            <w:r w:rsidR="004C2D0F" w:rsidRPr="001C63BB">
              <w:rPr>
                <w:rFonts w:asciiTheme="minorHAnsi" w:hAnsiTheme="minorHAnsi" w:cstheme="minorHAnsi"/>
                <w:bCs/>
                <w:szCs w:val="20"/>
              </w:rPr>
              <w:t>registrados en el sistema (consulta general)</w:t>
            </w:r>
            <w:r w:rsidR="000E40DC" w:rsidRPr="001C63BB">
              <w:rPr>
                <w:rFonts w:asciiTheme="minorHAnsi" w:hAnsiTheme="minorHAnsi" w:cstheme="minorHAnsi"/>
                <w:bCs/>
                <w:szCs w:val="20"/>
              </w:rPr>
              <w:t>, ordenados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035F6A" w:rsidRPr="001C63BB">
              <w:rPr>
                <w:rFonts w:asciiTheme="minorHAnsi" w:hAnsiTheme="minorHAnsi" w:cstheme="minorHAnsi"/>
                <w:bCs/>
                <w:szCs w:val="20"/>
              </w:rPr>
              <w:t xml:space="preserve">alfabéticamente </w:t>
            </w:r>
            <w:r w:rsidR="00CD349F" w:rsidRPr="001C63BB">
              <w:rPr>
                <w:rFonts w:asciiTheme="minorHAnsi" w:hAnsiTheme="minorHAnsi" w:cstheme="minorHAnsi"/>
                <w:bCs/>
                <w:szCs w:val="20"/>
              </w:rPr>
              <w:t xml:space="preserve">por nombre corto 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de manera </w:t>
            </w:r>
            <w:r w:rsidR="00EB22AD" w:rsidRPr="001C63BB">
              <w:rPr>
                <w:rFonts w:asciiTheme="minorHAnsi" w:hAnsiTheme="minorHAnsi" w:cstheme="minorHAnsi"/>
                <w:bCs/>
                <w:szCs w:val="20"/>
              </w:rPr>
              <w:t>des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cendente </w:t>
            </w:r>
            <w:r w:rsidR="00DB7437" w:rsidRPr="001C63BB">
              <w:rPr>
                <w:rFonts w:asciiTheme="minorHAnsi" w:hAnsiTheme="minorHAnsi" w:cstheme="minorHAnsi"/>
                <w:bCs/>
                <w:szCs w:val="20"/>
              </w:rPr>
              <w:t xml:space="preserve">de acuerdo a la siguiente estructura. 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:rsidR="000E40DC" w:rsidRDefault="000E40DC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commentRangeStart w:id="71"/>
            <w:commentRangeStart w:id="72"/>
            <w:r>
              <w:rPr>
                <w:rFonts w:asciiTheme="minorHAnsi" w:hAnsiTheme="minorHAnsi" w:cstheme="minorHAnsi"/>
                <w:szCs w:val="20"/>
              </w:rPr>
              <w:t>No.</w:t>
            </w:r>
          </w:p>
          <w:p w:rsidR="00ED5C03" w:rsidRDefault="008B5A13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6E1D4D">
              <w:rPr>
                <w:rFonts w:asciiTheme="minorHAnsi" w:hAnsiTheme="minorHAnsi" w:cstheme="minorHAnsi"/>
                <w:szCs w:val="20"/>
              </w:rPr>
              <w:t xml:space="preserve"> (Dependencia o Empresa Privada)</w:t>
            </w:r>
            <w:r w:rsidR="00CD349F">
              <w:rPr>
                <w:rFonts w:asciiTheme="minorHAnsi" w:hAnsiTheme="minorHAnsi" w:cstheme="minorHAnsi"/>
                <w:szCs w:val="20"/>
              </w:rPr>
              <w:t>.</w:t>
            </w:r>
          </w:p>
          <w:p w:rsidR="00CD349F" w:rsidRPr="009A6D2A" w:rsidRDefault="00CD349F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ED5C03" w:rsidRDefault="008B5A13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commentRangeStart w:id="73"/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commentRangeEnd w:id="73"/>
            <w:r w:rsidR="00334E0A">
              <w:rPr>
                <w:rStyle w:val="Refdecomentario"/>
              </w:rPr>
              <w:commentReference w:id="73"/>
            </w:r>
            <w:r w:rsidR="00CD349F">
              <w:rPr>
                <w:rFonts w:asciiTheme="minorHAnsi" w:hAnsiTheme="minorHAnsi" w:cstheme="minorHAnsi"/>
                <w:szCs w:val="20"/>
              </w:rPr>
              <w:t>.</w:t>
            </w:r>
          </w:p>
          <w:p w:rsidR="00CF7BB8" w:rsidRPr="009A6D2A" w:rsidRDefault="00CF7BB8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solicitante (“Apellido Paterno” “Apellido Materno” “Nombre”)</w:t>
            </w:r>
            <w:r w:rsidR="00072698">
              <w:rPr>
                <w:rFonts w:asciiTheme="minorHAnsi" w:hAnsiTheme="minorHAnsi" w:cstheme="minorHAnsi"/>
                <w:szCs w:val="20"/>
              </w:rPr>
              <w:t>.</w:t>
            </w:r>
            <w:commentRangeEnd w:id="71"/>
            <w:r w:rsidR="006B4084">
              <w:rPr>
                <w:rStyle w:val="Refdecomentario"/>
              </w:rPr>
              <w:commentReference w:id="71"/>
            </w:r>
            <w:commentRangeEnd w:id="72"/>
            <w:r w:rsidR="007E025F">
              <w:rPr>
                <w:rStyle w:val="Refdecomentario"/>
              </w:rPr>
              <w:commentReference w:id="72"/>
            </w:r>
          </w:p>
          <w:p w:rsidR="00EB22AD" w:rsidRPr="001A085D" w:rsidRDefault="00EB22AD" w:rsidP="00EB22AD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EB22AD" w:rsidRPr="001A085D" w:rsidRDefault="00EB22AD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:rsidR="00EB22AD" w:rsidRPr="001A085D" w:rsidRDefault="00EB22AD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EB22AD" w:rsidRDefault="00EB22AD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 w:rsidR="00CD349F">
              <w:rPr>
                <w:rFonts w:asciiTheme="minorHAnsi" w:hAnsiTheme="minorHAnsi" w:cstheme="minorHAnsi"/>
              </w:rPr>
              <w:t>Nombre corto</w:t>
            </w:r>
            <w:r w:rsidRPr="001A085D">
              <w:rPr>
                <w:rFonts w:asciiTheme="minorHAnsi" w:hAnsiTheme="minorHAnsi" w:cstheme="minorHAnsi"/>
              </w:rPr>
              <w:t>” (</w:t>
            </w:r>
            <w:proofErr w:type="spellStart"/>
            <w:r w:rsidR="00CD349F">
              <w:rPr>
                <w:rFonts w:asciiTheme="minorHAnsi" w:hAnsiTheme="minorHAnsi" w:cstheme="minorHAnsi"/>
              </w:rPr>
              <w:t>Autoacompletable</w:t>
            </w:r>
            <w:proofErr w:type="spellEnd"/>
            <w:r w:rsidR="00703779">
              <w:rPr>
                <w:rFonts w:asciiTheme="minorHAnsi" w:hAnsiTheme="minorHAnsi" w:cstheme="minorHAnsi"/>
              </w:rPr>
              <w:t>),</w:t>
            </w:r>
          </w:p>
          <w:p w:rsidR="00CD349F" w:rsidRDefault="00CD349F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“Razón Social”</w:t>
            </w:r>
            <w:r w:rsidRPr="001A085D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</w:t>
            </w:r>
            <w:r w:rsidR="00703779">
              <w:rPr>
                <w:rFonts w:asciiTheme="minorHAnsi" w:hAnsiTheme="minorHAnsi" w:cstheme="minorHAnsi"/>
              </w:rPr>
              <w:t>,</w:t>
            </w:r>
          </w:p>
          <w:p w:rsidR="009A6D2A" w:rsidRPr="00F61803" w:rsidRDefault="009A6D2A" w:rsidP="00A17DCD">
            <w:pPr>
              <w:pStyle w:val="ndice2"/>
            </w:pPr>
            <w:r w:rsidRPr="00F61803">
              <w:t>Así como las opciones:</w:t>
            </w:r>
          </w:p>
          <w:p w:rsidR="00BD619C" w:rsidRPr="007E025F" w:rsidRDefault="00EB22AD" w:rsidP="007E025F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7E025F">
              <w:rPr>
                <w:rFonts w:asciiTheme="minorHAnsi" w:hAnsiTheme="minorHAnsi" w:cstheme="minorHAnsi"/>
                <w:szCs w:val="20"/>
              </w:rPr>
              <w:t>“Crear solicitante”</w:t>
            </w:r>
            <w:commentRangeStart w:id="74"/>
            <w:r w:rsidR="00E731FD">
              <w:rPr>
                <w:rStyle w:val="Refdecomentario"/>
              </w:rPr>
              <w:commentReference w:id="75"/>
            </w:r>
            <w:commentRangeEnd w:id="74"/>
            <w:r w:rsidR="007E025F">
              <w:rPr>
                <w:rStyle w:val="Refdecomentario"/>
              </w:rPr>
              <w:commentReference w:id="74"/>
            </w:r>
            <w:r w:rsidR="00BC50A3" w:rsidRPr="007E025F">
              <w:rPr>
                <w:rFonts w:asciiTheme="minorHAnsi" w:hAnsiTheme="minorHAnsi" w:cstheme="minorHAnsi"/>
                <w:szCs w:val="20"/>
              </w:rPr>
              <w:t>,</w:t>
            </w:r>
          </w:p>
          <w:p w:rsidR="00EB22AD" w:rsidRPr="003F2695" w:rsidRDefault="00E731FD" w:rsidP="004238C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commentRangeStart w:id="76"/>
            <w:r>
              <w:rPr>
                <w:rStyle w:val="Refdecomentario"/>
              </w:rPr>
              <w:commentReference w:id="77"/>
            </w:r>
            <w:commentRangeEnd w:id="76"/>
            <w:r w:rsidR="007E025F">
              <w:rPr>
                <w:rStyle w:val="Refdecomentario"/>
              </w:rPr>
              <w:commentReference w:id="76"/>
            </w:r>
            <w:r w:rsidR="00BC50A3" w:rsidRPr="004238CA">
              <w:rPr>
                <w:rFonts w:asciiTheme="minorHAnsi" w:hAnsiTheme="minorHAnsi" w:cstheme="minorHAnsi"/>
                <w:szCs w:val="20"/>
              </w:rPr>
              <w:t>“Ver detalle</w:t>
            </w:r>
            <w:r w:rsidR="00EB22AD" w:rsidRPr="004238CA">
              <w:rPr>
                <w:rFonts w:asciiTheme="minorHAnsi" w:hAnsiTheme="minorHAnsi" w:cstheme="minorHAnsi"/>
                <w:szCs w:val="20"/>
              </w:rPr>
              <w:t>” (por cada e</w:t>
            </w:r>
            <w:r w:rsidR="00703779" w:rsidRPr="003F2695">
              <w:rPr>
                <w:rFonts w:asciiTheme="minorHAnsi" w:hAnsiTheme="minorHAnsi" w:cstheme="minorHAnsi"/>
                <w:szCs w:val="20"/>
              </w:rPr>
              <w:t>lemento de la consulta general),</w:t>
            </w:r>
          </w:p>
          <w:p w:rsidR="00DC04FC" w:rsidRDefault="00DC04F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“Ver Contactos” (Por cada elemento de la consulta general),</w:t>
            </w:r>
          </w:p>
          <w:p w:rsidR="00BD619C" w:rsidRPr="00EB22AD" w:rsidRDefault="00BD619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Instalaciones”</w:t>
            </w:r>
            <w:r w:rsidR="00072698">
              <w:rPr>
                <w:rFonts w:asciiTheme="minorHAnsi" w:hAnsiTheme="minorHAnsi" w:cstheme="minorHAnsi"/>
                <w:szCs w:val="20"/>
              </w:rPr>
              <w:t xml:space="preserve"> (</w:t>
            </w:r>
            <w:r w:rsidR="00BC50A3">
              <w:rPr>
                <w:rFonts w:asciiTheme="minorHAnsi" w:hAnsiTheme="minorHAnsi" w:cstheme="minorHAnsi"/>
                <w:szCs w:val="20"/>
              </w:rPr>
              <w:t>por cada elemento de la consulta general</w:t>
            </w:r>
            <w:r w:rsidR="00072698">
              <w:rPr>
                <w:rFonts w:asciiTheme="minorHAnsi" w:hAnsiTheme="minorHAnsi" w:cstheme="minorHAnsi"/>
                <w:szCs w:val="20"/>
              </w:rPr>
              <w:t>)</w:t>
            </w:r>
            <w:r w:rsidR="00703779">
              <w:rPr>
                <w:rFonts w:asciiTheme="minorHAnsi" w:hAnsiTheme="minorHAnsi" w:cstheme="minorHAnsi"/>
                <w:szCs w:val="20"/>
              </w:rPr>
              <w:t>,</w:t>
            </w:r>
          </w:p>
          <w:p w:rsidR="009A6D2A" w:rsidRPr="00BC50A3" w:rsidRDefault="00EB22AD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>“Buscar”.</w:t>
            </w:r>
          </w:p>
          <w:p w:rsidR="00BC50A3" w:rsidRPr="00DD530A" w:rsidRDefault="00BC50A3" w:rsidP="006731E7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026C0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Nota</w:t>
            </w:r>
            <w:r w:rsidR="00DD530A" w:rsidRPr="00026C0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: 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Las instala</w:t>
            </w:r>
            <w:r w:rsidR="0006154B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ciones solo aplicarán para los S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olicitantes</w:t>
            </w:r>
            <w:r w:rsidR="0006154B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/Clientes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con régimen fiscal “Persona </w:t>
            </w:r>
            <w:commentRangeStart w:id="78"/>
            <w:commentRangeStart w:id="79"/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Moral</w:t>
            </w:r>
            <w:commentRangeEnd w:id="78"/>
            <w:r w:rsidR="006B4084" w:rsidRPr="00026C00">
              <w:rPr>
                <w:rStyle w:val="Refdecomentario"/>
              </w:rPr>
              <w:commentReference w:id="78"/>
            </w:r>
            <w:commentRangeEnd w:id="79"/>
            <w:r w:rsidR="007E025F">
              <w:rPr>
                <w:rStyle w:val="Refdecomentario"/>
              </w:rPr>
              <w:commentReference w:id="79"/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383B51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AD37DD" w:rsidRDefault="009A6D2A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62846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DPE.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al </w:t>
            </w:r>
            <w:r w:rsidR="00B93550">
              <w:rPr>
                <w:rFonts w:asciiTheme="minorHAnsi" w:hAnsiTheme="minorHAnsi" w:cstheme="minorHAnsi"/>
                <w:bCs/>
                <w:szCs w:val="20"/>
              </w:rPr>
              <w:t xml:space="preserve">opción </w:t>
            </w:r>
            <w:r>
              <w:rPr>
                <w:rFonts w:asciiTheme="minorHAnsi" w:hAnsiTheme="minorHAnsi" w:cstheme="minorHAnsi"/>
                <w:bCs/>
                <w:szCs w:val="20"/>
              </w:rPr>
              <w:t>seleccionado, continua como sigue:</w:t>
            </w:r>
          </w:p>
          <w:p w:rsidR="001611D8" w:rsidRPr="00F61803" w:rsidRDefault="00DB7437" w:rsidP="007E025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442571" w:rsidRPr="00442571">
              <w:rPr>
                <w:rFonts w:asciiTheme="minorHAnsi" w:hAnsiTheme="minorHAnsi" w:cstheme="minorHAnsi"/>
                <w:szCs w:val="20"/>
              </w:rPr>
              <w:t>solicitante</w:t>
            </w:r>
            <w:r>
              <w:rPr>
                <w:rFonts w:asciiTheme="minorHAnsi" w:hAnsiTheme="minorHAnsi" w:cstheme="minorHAnsi"/>
                <w:szCs w:val="20"/>
              </w:rPr>
              <w:t xml:space="preserve">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8627A3">
              <w:rPr>
                <w:rFonts w:asciiTheme="minorHAnsi" w:hAnsiTheme="minorHAnsi" w:cstheme="minorHAnsi"/>
                <w:b/>
              </w:rPr>
              <w:t>S</w:t>
            </w:r>
            <w:r w:rsidR="00442571" w:rsidRPr="00442571">
              <w:rPr>
                <w:rFonts w:asciiTheme="minorHAnsi" w:hAnsiTheme="minorHAnsi" w:cstheme="minorHAnsi"/>
                <w:b/>
              </w:rPr>
              <w:t>olicitante</w:t>
            </w:r>
            <w:commentRangeStart w:id="80"/>
            <w:commentRangeStart w:id="81"/>
            <w:r w:rsidR="00703779">
              <w:rPr>
                <w:rFonts w:asciiTheme="minorHAnsi" w:hAnsiTheme="minorHAnsi" w:cstheme="minorHAnsi"/>
                <w:b/>
                <w:szCs w:val="20"/>
              </w:rPr>
              <w:t>,</w:t>
            </w:r>
            <w:commentRangeEnd w:id="80"/>
            <w:r w:rsidR="00647E3F">
              <w:rPr>
                <w:rStyle w:val="Refdecomentario"/>
              </w:rPr>
              <w:commentReference w:id="80"/>
            </w:r>
            <w:commentRangeEnd w:id="81"/>
            <w:r w:rsidR="007E025F">
              <w:rPr>
                <w:rStyle w:val="Refdecomentario"/>
              </w:rPr>
              <w:commentReference w:id="81"/>
            </w:r>
          </w:p>
          <w:p w:rsidR="00C42501" w:rsidRPr="00194D7B" w:rsidRDefault="00C42501" w:rsidP="007E025F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EB22AD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407163">
              <w:rPr>
                <w:rFonts w:asciiTheme="minorHAnsi" w:hAnsiTheme="minorHAnsi" w:cstheme="minorHAnsi"/>
              </w:rPr>
              <w:t>“Ver detalle”</w:t>
            </w:r>
            <w:r w:rsidR="00EB22AD">
              <w:rPr>
                <w:rFonts w:asciiTheme="minorHAnsi" w:hAnsiTheme="minorHAnsi" w:cstheme="minorHAnsi"/>
                <w:szCs w:val="20"/>
              </w:rPr>
              <w:t xml:space="preserve"> de uno de los </w:t>
            </w:r>
            <w:r w:rsidR="00DD530A">
              <w:rPr>
                <w:rFonts w:asciiTheme="minorHAnsi" w:hAnsiTheme="minorHAnsi" w:cstheme="minorHAnsi"/>
                <w:szCs w:val="20"/>
              </w:rPr>
              <w:t>registros</w:t>
            </w:r>
            <w:r w:rsidR="00407163">
              <w:rPr>
                <w:rFonts w:asciiTheme="minorHAnsi" w:hAnsiTheme="minorHAnsi" w:cstheme="minorHAnsi"/>
              </w:rPr>
              <w:t xml:space="preserve">, continúa con el flujo </w:t>
            </w:r>
            <w:r w:rsidR="00407163" w:rsidRPr="00407163">
              <w:rPr>
                <w:rFonts w:asciiTheme="minorHAnsi" w:hAnsiTheme="minorHAnsi" w:cstheme="minorHAnsi"/>
                <w:b/>
              </w:rPr>
              <w:t>AO</w:t>
            </w:r>
            <w:r w:rsidR="00407163">
              <w:rPr>
                <w:rFonts w:asciiTheme="minorHAnsi" w:hAnsiTheme="minorHAnsi" w:cstheme="minorHAnsi"/>
                <w:b/>
              </w:rPr>
              <w:t>0</w:t>
            </w:r>
            <w:r w:rsidR="00833FFB">
              <w:rPr>
                <w:rFonts w:asciiTheme="minorHAnsi" w:hAnsiTheme="minorHAnsi" w:cstheme="minorHAnsi"/>
                <w:b/>
              </w:rPr>
              <w:t>2</w:t>
            </w:r>
            <w:r w:rsidR="00407163">
              <w:rPr>
                <w:rFonts w:asciiTheme="minorHAnsi" w:hAnsiTheme="minorHAnsi" w:cstheme="minorHAnsi"/>
                <w:b/>
              </w:rPr>
              <w:t xml:space="preserve"> </w:t>
            </w:r>
            <w:r w:rsidR="00EB22AD">
              <w:rPr>
                <w:rFonts w:asciiTheme="minorHAnsi" w:hAnsiTheme="minorHAnsi" w:cstheme="minorHAnsi"/>
                <w:b/>
              </w:rPr>
              <w:t>Ver d</w:t>
            </w:r>
            <w:r w:rsidR="00407163">
              <w:rPr>
                <w:rFonts w:asciiTheme="minorHAnsi" w:hAnsiTheme="minorHAnsi" w:cstheme="minorHAnsi"/>
                <w:b/>
              </w:rPr>
              <w:t>etalle</w:t>
            </w:r>
            <w:commentRangeStart w:id="82"/>
            <w:commentRangeStart w:id="83"/>
            <w:r w:rsidR="0070377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  <w:commentRangeEnd w:id="82"/>
            <w:r w:rsidR="006731E7">
              <w:rPr>
                <w:rStyle w:val="Refdecomentario"/>
              </w:rPr>
              <w:commentReference w:id="82"/>
            </w:r>
            <w:commentRangeEnd w:id="83"/>
            <w:r w:rsidR="007E025F">
              <w:rPr>
                <w:rStyle w:val="Refdecomentario"/>
              </w:rPr>
              <w:commentReference w:id="83"/>
            </w:r>
          </w:p>
          <w:p w:rsidR="00194D7B" w:rsidRPr="001A085D" w:rsidRDefault="00194D7B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“Ver instalaciones” de uno de los registros, continua con el flujo </w:t>
            </w:r>
            <w:r w:rsidR="00BB5912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</w:t>
            </w:r>
            <w:r w:rsidR="00833FF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3</w:t>
            </w:r>
            <w:r w:rsidR="008627A3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Ver I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nstalaciones</w:t>
            </w:r>
            <w:r w:rsidR="0070377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,</w:t>
            </w:r>
          </w:p>
          <w:p w:rsidR="00C42501" w:rsidRPr="00F4316B" w:rsidRDefault="00EB42B9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más filtros,</w:t>
            </w:r>
            <w:r w:rsidR="00C42501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BB5912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r w:rsidR="00833FF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4</w:t>
            </w:r>
            <w:r w:rsidR="00C42501"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="00C42501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F4316B" w:rsidRPr="00F4316B" w:rsidRDefault="00F4316B" w:rsidP="00F4316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Selecciona la opción “Ver contactos” de uno de los registros, continua con el flujo </w:t>
            </w:r>
            <w:r w:rsidRPr="00B400C6">
              <w:rPr>
                <w:rFonts w:asciiTheme="minorHAnsi" w:hAnsiTheme="minorHAnsi" w:cstheme="minorHAnsi"/>
                <w:b/>
              </w:rPr>
              <w:t>A</w:t>
            </w:r>
            <w:r w:rsidR="00BB5912">
              <w:rPr>
                <w:rFonts w:asciiTheme="minorHAnsi" w:hAnsiTheme="minorHAnsi" w:cstheme="minorHAnsi"/>
                <w:b/>
              </w:rPr>
              <w:t>O0</w:t>
            </w:r>
            <w:r w:rsidR="00833FFB">
              <w:rPr>
                <w:rFonts w:asciiTheme="minorHAnsi" w:hAnsiTheme="minorHAnsi" w:cstheme="minorHAnsi"/>
                <w:b/>
              </w:rPr>
              <w:t>5</w:t>
            </w:r>
            <w:r>
              <w:rPr>
                <w:rFonts w:asciiTheme="minorHAnsi" w:hAnsiTheme="minorHAnsi" w:cstheme="minorHAnsi"/>
                <w:b/>
              </w:rPr>
              <w:t xml:space="preserve"> Ver Contactos,</w:t>
            </w:r>
          </w:p>
          <w:p w:rsidR="00C07E5D" w:rsidRPr="00C07E5D" w:rsidRDefault="00C07E5D" w:rsidP="00334E0A">
            <w:pPr>
              <w:pStyle w:val="Prrafodelista"/>
              <w:keepLines/>
              <w:spacing w:after="0"/>
              <w:ind w:left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 w:rsidR="004C44A0">
              <w:rPr>
                <w:rFonts w:asciiTheme="minorHAnsi" w:hAnsiTheme="minorHAnsi" w:cstheme="minorHAnsi"/>
                <w:bCs/>
                <w:szCs w:val="20"/>
              </w:rPr>
              <w:t>S</w:t>
            </w:r>
            <w:r>
              <w:rPr>
                <w:rFonts w:asciiTheme="minorHAnsi" w:hAnsiTheme="minorHAnsi" w:cstheme="minorHAnsi"/>
                <w:bCs/>
                <w:szCs w:val="20"/>
              </w:rPr>
              <w:t>olicitante</w:t>
            </w:r>
            <w:r w:rsidR="00B93550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 w:rsidR="00B93550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Default="009A6D2A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Default="00962846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DPE.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el usuario cierra sesión en cualquier paso del flujo básico o alterno, continua con el flujo 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AG</w:t>
            </w:r>
            <w:r w:rsidR="00DB7B91">
              <w:rPr>
                <w:rFonts w:asciiTheme="minorHAnsi" w:hAnsiTheme="minorHAnsi" w:cstheme="minorHAnsi"/>
                <w:b/>
                <w:bCs/>
                <w:szCs w:val="20"/>
              </w:rPr>
              <w:t>0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2 Cerrar sesión.</w:t>
            </w:r>
          </w:p>
        </w:tc>
      </w:tr>
      <w:tr w:rsidR="00DB7437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4" w:name="_Toc371934674"/>
      <w:bookmarkStart w:id="85" w:name="_Toc228339743"/>
      <w:bookmarkStart w:id="86" w:name="_Toc488098501"/>
      <w:r w:rsidRPr="00AD37DD">
        <w:rPr>
          <w:rFonts w:asciiTheme="minorHAnsi" w:hAnsiTheme="minorHAnsi" w:cstheme="minorHAnsi"/>
          <w:sz w:val="20"/>
        </w:rPr>
        <w:t>Flujos Alternos</w:t>
      </w:r>
      <w:bookmarkEnd w:id="84"/>
      <w:bookmarkEnd w:id="85"/>
      <w:bookmarkEnd w:id="86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7" w:name="_Toc52616587"/>
      <w:bookmarkStart w:id="88" w:name="_Toc182735731"/>
      <w:bookmarkStart w:id="89" w:name="_Toc228339744"/>
      <w:bookmarkStart w:id="90" w:name="_Toc461701838"/>
      <w:bookmarkStart w:id="91" w:name="_Toc488098502"/>
      <w:r w:rsidRPr="00AD37DD">
        <w:rPr>
          <w:rFonts w:asciiTheme="minorHAnsi" w:hAnsiTheme="minorHAnsi" w:cstheme="minorHAnsi"/>
          <w:sz w:val="20"/>
        </w:rPr>
        <w:t>Opcionales</w:t>
      </w:r>
      <w:bookmarkEnd w:id="87"/>
      <w:bookmarkEnd w:id="88"/>
      <w:bookmarkEnd w:id="89"/>
      <w:bookmarkEnd w:id="90"/>
      <w:bookmarkEnd w:id="91"/>
    </w:p>
    <w:p w:rsidR="00455180" w:rsidRPr="006A5C61" w:rsidRDefault="00455180" w:rsidP="00A61E99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92" w:name="_Toc461701839"/>
      <w:bookmarkStart w:id="93" w:name="_Toc488098503"/>
      <w:r w:rsidRPr="00A61E99">
        <w:rPr>
          <w:rFonts w:asciiTheme="minorHAnsi" w:hAnsiTheme="minorHAnsi" w:cstheme="minorHAnsi"/>
          <w:sz w:val="20"/>
        </w:rPr>
        <w:t xml:space="preserve">AO01 </w:t>
      </w:r>
      <w:r w:rsidR="00A61E99" w:rsidRPr="00A61E99">
        <w:rPr>
          <w:rFonts w:asciiTheme="minorHAnsi" w:hAnsiTheme="minorHAnsi" w:cstheme="minorHAnsi"/>
          <w:sz w:val="20"/>
        </w:rPr>
        <w:t xml:space="preserve">Crear </w:t>
      </w:r>
      <w:r w:rsidR="004C44A0">
        <w:rPr>
          <w:rFonts w:asciiTheme="minorHAnsi" w:hAnsiTheme="minorHAnsi" w:cstheme="minorHAnsi"/>
          <w:sz w:val="20"/>
        </w:rPr>
        <w:t>S</w:t>
      </w:r>
      <w:r w:rsidR="00772055">
        <w:rPr>
          <w:rFonts w:asciiTheme="minorHAnsi" w:hAnsiTheme="minorHAnsi" w:cstheme="minorHAnsi"/>
          <w:sz w:val="20"/>
        </w:rPr>
        <w:t>olicitante</w:t>
      </w:r>
      <w:r w:rsidRPr="00A61E99">
        <w:rPr>
          <w:rFonts w:asciiTheme="minorHAnsi" w:hAnsiTheme="minorHAnsi" w:cstheme="minorHAnsi"/>
          <w:sz w:val="20"/>
        </w:rPr>
        <w:t>.</w:t>
      </w:r>
      <w:bookmarkEnd w:id="92"/>
      <w:bookmarkEnd w:id="9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455180" w:rsidRPr="00AD37DD" w:rsidTr="00E97424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275A7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B7B91">
              <w:rPr>
                <w:rFonts w:asciiTheme="minorHAnsi" w:hAnsiTheme="minorHAnsi" w:cstheme="minorHAnsi"/>
                <w:szCs w:val="20"/>
              </w:rPr>
              <w:t>los</w:t>
            </w:r>
            <w:r w:rsidR="001611D8">
              <w:rPr>
                <w:rFonts w:asciiTheme="minorHAnsi" w:hAnsiTheme="minorHAnsi" w:cstheme="minorHAnsi"/>
                <w:szCs w:val="20"/>
              </w:rPr>
              <w:t xml:space="preserve"> campos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BB6600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</w:t>
            </w:r>
          </w:p>
          <w:p w:rsidR="00CD4643" w:rsidRPr="009A6D2A" w:rsidRDefault="00CD464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9056FD">
              <w:rPr>
                <w:rFonts w:asciiTheme="minorHAnsi" w:hAnsiTheme="minorHAnsi" w:cstheme="minorHAnsi"/>
                <w:szCs w:val="20"/>
              </w:rPr>
              <w:t xml:space="preserve"> (Dependencia o Empresa privada)</w:t>
            </w:r>
          </w:p>
          <w:p w:rsidR="002C4D6E" w:rsidRDefault="00BB6600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  <w:p w:rsidR="002C4D6E" w:rsidRDefault="00CD4643" w:rsidP="002C4D6E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commentRangeStart w:id="94"/>
            <w:commentRangeStart w:id="95"/>
            <w:r w:rsidRPr="002C4D6E">
              <w:rPr>
                <w:rFonts w:asciiTheme="minorHAnsi" w:hAnsiTheme="minorHAnsi" w:cstheme="minorHAnsi"/>
                <w:szCs w:val="20"/>
              </w:rPr>
              <w:t>RFC</w:t>
            </w:r>
            <w:commentRangeEnd w:id="94"/>
            <w:r w:rsidR="000C7FD8">
              <w:rPr>
                <w:rStyle w:val="Refdecomentario"/>
              </w:rPr>
              <w:commentReference w:id="94"/>
            </w:r>
            <w:commentRangeEnd w:id="95"/>
            <w:r w:rsidR="00334E0A">
              <w:rPr>
                <w:rStyle w:val="Refdecomentario"/>
              </w:rPr>
              <w:commentReference w:id="95"/>
            </w:r>
          </w:p>
          <w:p w:rsidR="00CD4643" w:rsidRPr="002C4D6E" w:rsidRDefault="002C4D6E" w:rsidP="00334E0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D</w:t>
            </w:r>
            <w:r w:rsidR="00BB6600" w:rsidRPr="002C4D6E">
              <w:rPr>
                <w:rFonts w:asciiTheme="minorHAnsi" w:hAnsiTheme="minorHAnsi" w:cstheme="minorHAnsi"/>
                <w:szCs w:val="20"/>
              </w:rPr>
              <w:t>atos del solicitante</w:t>
            </w:r>
          </w:p>
          <w:p w:rsidR="00035F6A" w:rsidRDefault="00035F6A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  <w:p w:rsidR="00035F6A" w:rsidRPr="009A6D2A" w:rsidRDefault="00035F6A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  <w:p w:rsidR="005514C1" w:rsidRPr="005514C1" w:rsidRDefault="005514C1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8C2EDC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  <w:p w:rsidR="00F33A7D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  <w:p w:rsidR="00703779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  <w:p w:rsidR="00703779" w:rsidRDefault="00F33A7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</w:t>
            </w:r>
            <w:r w:rsidR="00703779">
              <w:rPr>
                <w:rFonts w:asciiTheme="minorHAnsi" w:hAnsiTheme="minorHAnsi" w:cstheme="minorHAnsi"/>
                <w:szCs w:val="20"/>
              </w:rPr>
              <w:t>eléfono F</w:t>
            </w:r>
            <w:r>
              <w:rPr>
                <w:rFonts w:asciiTheme="minorHAnsi" w:hAnsiTheme="minorHAnsi" w:cstheme="minorHAnsi"/>
                <w:szCs w:val="20"/>
              </w:rPr>
              <w:t>ijo</w:t>
            </w:r>
            <w:r w:rsidR="00703779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  <w:p w:rsidR="00F33A7D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  <w:p w:rsidR="00F33A7D" w:rsidRPr="00F33A7D" w:rsidRDefault="00F33A7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  <w:p w:rsidR="00703779" w:rsidRDefault="00F33A7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</w:t>
            </w:r>
            <w:r w:rsidR="00703779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  <w:p w:rsidR="00F33A7D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Móvil </w:t>
            </w:r>
            <w:r w:rsidR="006124E1">
              <w:rPr>
                <w:rFonts w:asciiTheme="minorHAnsi" w:hAnsiTheme="minorHAnsi" w:cstheme="minorHAnsi"/>
                <w:szCs w:val="20"/>
              </w:rPr>
              <w:t>2</w:t>
            </w:r>
          </w:p>
          <w:p w:rsidR="003570A6" w:rsidRPr="00B21D6B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3570A6">
              <w:rPr>
                <w:rFonts w:asciiTheme="minorHAnsi" w:hAnsiTheme="minorHAnsi" w:cstheme="minorHAnsi"/>
                <w:szCs w:val="20"/>
              </w:rPr>
              <w:t>ocumento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3570A6">
              <w:rPr>
                <w:rFonts w:asciiTheme="minorHAnsi" w:hAnsiTheme="minorHAnsi" w:cstheme="minorHAnsi"/>
                <w:szCs w:val="20"/>
              </w:rPr>
              <w:t xml:space="preserve"> soporte.</w:t>
            </w:r>
          </w:p>
          <w:p w:rsidR="00A61E99" w:rsidRPr="007275A7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A61E99" w:rsidRPr="007275A7" w:rsidRDefault="000407F9" w:rsidP="00EE24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61E99"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A61E99" w:rsidRPr="007275A7" w:rsidRDefault="00A61E99" w:rsidP="00EE24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CD4643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="0076543A">
              <w:rPr>
                <w:rFonts w:asciiTheme="minorHAnsi" w:hAnsiTheme="minorHAnsi" w:cstheme="minorHAnsi"/>
                <w:szCs w:val="20"/>
              </w:rPr>
              <w:t>DPE</w:t>
            </w:r>
            <w:r w:rsidR="0096284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Default="00A61E99" w:rsidP="0076543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BB6600" w:rsidRPr="00BB6600" w:rsidRDefault="00BB6600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Datos generales</w:t>
            </w:r>
          </w:p>
          <w:p w:rsidR="00B21D6B" w:rsidRPr="00334E0A" w:rsidRDefault="00C55F16" w:rsidP="00334E0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Style w:val="Refdecomentario"/>
              </w:rPr>
              <w:commentReference w:id="96"/>
            </w:r>
            <w:r w:rsidR="00A61E99" w:rsidRPr="00334E0A">
              <w:rPr>
                <w:rFonts w:asciiTheme="minorHAnsi" w:hAnsiTheme="minorHAnsi" w:cstheme="minorHAnsi"/>
                <w:szCs w:val="20"/>
              </w:rPr>
              <w:t xml:space="preserve">Captura </w:t>
            </w:r>
            <w:r w:rsidR="00CD4643" w:rsidRPr="00334E0A">
              <w:rPr>
                <w:rFonts w:asciiTheme="minorHAnsi" w:hAnsiTheme="minorHAnsi" w:cstheme="minorHAnsi"/>
                <w:szCs w:val="20"/>
              </w:rPr>
              <w:t xml:space="preserve">el Razón social, </w:t>
            </w:r>
          </w:p>
          <w:p w:rsidR="00BB6600" w:rsidRDefault="00BB6600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Captura el Nombre Corto,</w:t>
            </w:r>
          </w:p>
          <w:p w:rsidR="00EB7910" w:rsidRPr="00EB7910" w:rsidRDefault="00E35C0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</w:t>
            </w:r>
            <w:commentRangeStart w:id="97"/>
            <w:r>
              <w:rPr>
                <w:rFonts w:asciiTheme="minorHAnsi" w:hAnsiTheme="minorHAnsi" w:cstheme="minorHAnsi"/>
                <w:szCs w:val="20"/>
              </w:rPr>
              <w:t>RFC</w:t>
            </w:r>
            <w:commentRangeEnd w:id="97"/>
            <w:r w:rsidR="00C55F16">
              <w:rPr>
                <w:rStyle w:val="Refdecomentario"/>
              </w:rPr>
              <w:commentReference w:id="97"/>
            </w:r>
          </w:p>
          <w:p w:rsidR="00BB6600" w:rsidRPr="00EB7910" w:rsidRDefault="00BB6600" w:rsidP="00841630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B7910"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38A3" w:rsidRPr="003538A3" w:rsidRDefault="003538A3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Paterno,</w:t>
            </w:r>
          </w:p>
          <w:p w:rsidR="003538A3" w:rsidRPr="00B21D6B" w:rsidRDefault="003538A3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Materno,</w:t>
            </w:r>
          </w:p>
          <w:p w:rsidR="00F33A7D" w:rsidRPr="00F33A7D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Nombre</w:t>
            </w:r>
            <w:r w:rsidRPr="00CD4643">
              <w:rPr>
                <w:rFonts w:asciiTheme="minorHAnsi" w:hAnsiTheme="minorHAnsi" w:cstheme="minorHAnsi"/>
                <w:szCs w:val="20"/>
              </w:rPr>
              <w:t>,</w:t>
            </w:r>
          </w:p>
          <w:p w:rsidR="00B21D6B" w:rsidRPr="00056B94" w:rsidRDefault="00B21D6B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</w:t>
            </w:r>
            <w:r w:rsidR="00CD4643">
              <w:rPr>
                <w:rFonts w:asciiTheme="minorHAnsi" w:hAnsiTheme="minorHAnsi" w:cstheme="minorHAnsi"/>
                <w:szCs w:val="20"/>
              </w:rPr>
              <w:t>ap</w:t>
            </w:r>
            <w:r>
              <w:rPr>
                <w:rFonts w:asciiTheme="minorHAnsi" w:hAnsiTheme="minorHAnsi" w:cstheme="minorHAnsi"/>
                <w:szCs w:val="20"/>
              </w:rPr>
              <w:t xml:space="preserve">tura el Cargo, </w:t>
            </w:r>
          </w:p>
          <w:p w:rsidR="00056B94" w:rsidRPr="008F4F69" w:rsidRDefault="00056B9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correo</w:t>
            </w:r>
            <w:r w:rsidR="008F4F69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8F4F69" w:rsidRPr="00F33A7D" w:rsidRDefault="008F4F6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correo 2,</w:t>
            </w:r>
          </w:p>
          <w:p w:rsidR="00F33A7D" w:rsidRPr="008F4F69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Fijo</w:t>
            </w:r>
            <w:r w:rsidR="00D6390D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8F4F69" w:rsidRPr="008F4F69" w:rsidRDefault="008F4F6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Fijo</w:t>
            </w:r>
            <w:r w:rsidR="00D6390D">
              <w:rPr>
                <w:rFonts w:asciiTheme="minorHAnsi" w:hAnsiTheme="minorHAnsi" w:cstheme="minorHAnsi"/>
                <w:szCs w:val="20"/>
              </w:rPr>
              <w:t xml:space="preserve"> 2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33A7D" w:rsidRPr="00F33A7D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Extensión.</w:t>
            </w:r>
          </w:p>
          <w:p w:rsidR="00F33A7D" w:rsidRPr="008F4F69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Móvil</w:t>
            </w:r>
            <w:r w:rsidR="006D1CE2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8F4F69" w:rsidRPr="008F4F69" w:rsidRDefault="008F4F6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Móvil 2.</w:t>
            </w:r>
          </w:p>
          <w:p w:rsidR="003570A6" w:rsidRPr="003570A6" w:rsidRDefault="00334E0A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Style w:val="Refdecomentario"/>
              </w:rPr>
              <w:commentReference w:id="98"/>
            </w:r>
            <w:r w:rsidR="003570A6">
              <w:rPr>
                <w:rFonts w:asciiTheme="minorHAnsi" w:hAnsiTheme="minorHAnsi" w:cstheme="minorHAnsi"/>
                <w:bCs/>
                <w:szCs w:val="20"/>
              </w:rPr>
              <w:t>Selecciona documento soporte.</w:t>
            </w:r>
            <w:r w:rsidR="008E4ECC">
              <w:rPr>
                <w:rFonts w:asciiTheme="minorHAnsi" w:hAnsiTheme="minorHAnsi" w:cstheme="minorHAnsi"/>
                <w:bCs/>
                <w:szCs w:val="20"/>
              </w:rPr>
              <w:t xml:space="preserve"> (Con la opción de agregar uno o más documentos</w:t>
            </w:r>
            <w:r w:rsidR="00D40C59">
              <w:rPr>
                <w:rFonts w:asciiTheme="minorHAnsi" w:hAnsiTheme="minorHAnsi" w:cstheme="minorHAnsi"/>
                <w:bCs/>
                <w:szCs w:val="20"/>
              </w:rPr>
              <w:t>, ver caso de uso “</w:t>
            </w:r>
            <w:r w:rsidR="00D40C59" w:rsidRPr="00D40C59">
              <w:rPr>
                <w:rFonts w:asciiTheme="minorHAnsi" w:hAnsiTheme="minorHAnsi" w:cstheme="minorHAnsi"/>
                <w:b/>
                <w:bCs/>
                <w:szCs w:val="20"/>
              </w:rPr>
              <w:t xml:space="preserve">2012 Administrar Tipo </w:t>
            </w:r>
            <w:commentRangeStart w:id="99"/>
            <w:commentRangeStart w:id="100"/>
            <w:r w:rsidR="00D40C59" w:rsidRPr="00D40C59">
              <w:rPr>
                <w:rFonts w:asciiTheme="minorHAnsi" w:hAnsiTheme="minorHAnsi" w:cstheme="minorHAnsi"/>
                <w:b/>
                <w:bCs/>
                <w:szCs w:val="20"/>
              </w:rPr>
              <w:t>Documentos</w:t>
            </w:r>
            <w:commentRangeEnd w:id="99"/>
            <w:r w:rsidR="001909F8">
              <w:rPr>
                <w:rStyle w:val="Refdecomentario"/>
              </w:rPr>
              <w:commentReference w:id="99"/>
            </w:r>
            <w:commentRangeEnd w:id="100"/>
            <w:r>
              <w:rPr>
                <w:rStyle w:val="Refdecomentario"/>
              </w:rPr>
              <w:commentReference w:id="100"/>
            </w:r>
            <w:r w:rsidR="00D40C59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8E4ECC">
              <w:rPr>
                <w:rFonts w:asciiTheme="minorHAnsi" w:hAnsiTheme="minorHAnsi" w:cstheme="minorHAnsi"/>
                <w:bCs/>
                <w:szCs w:val="20"/>
              </w:rPr>
              <w:t>)</w:t>
            </w:r>
          </w:p>
          <w:p w:rsidR="00E00F95" w:rsidRDefault="00E00F95" w:rsidP="00E00F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D</w:t>
            </w:r>
            <w:r w:rsidR="00192CD8" w:rsidRPr="00E00F95">
              <w:rPr>
                <w:rFonts w:asciiTheme="minorHAnsi" w:hAnsiTheme="minorHAnsi" w:cstheme="minorHAnsi"/>
                <w:szCs w:val="20"/>
              </w:rPr>
              <w:t xml:space="preserve">a </w:t>
            </w:r>
            <w:r w:rsidR="00A61E99" w:rsidRPr="00E00F95">
              <w:rPr>
                <w:rFonts w:asciiTheme="minorHAnsi" w:hAnsiTheme="minorHAnsi" w:cstheme="minorHAnsi"/>
                <w:szCs w:val="20"/>
              </w:rPr>
              <w:t>clic en el botón “Guardar”</w:t>
            </w:r>
            <w:r w:rsidR="00A61E99" w:rsidRPr="00E00F95">
              <w:rPr>
                <w:rFonts w:asciiTheme="minorHAnsi" w:hAnsiTheme="minorHAnsi" w:cstheme="minorHAnsi"/>
                <w:bCs/>
                <w:szCs w:val="20"/>
              </w:rPr>
              <w:t>, contin</w:t>
            </w:r>
            <w:r w:rsidR="00035F6A" w:rsidRPr="00E00F95">
              <w:rPr>
                <w:rFonts w:asciiTheme="minorHAnsi" w:hAnsiTheme="minorHAnsi" w:cstheme="minorHAnsi"/>
                <w:bCs/>
                <w:szCs w:val="20"/>
              </w:rPr>
              <w:t>ú</w:t>
            </w:r>
            <w:r w:rsidR="00A61E99" w:rsidRPr="00E00F95">
              <w:rPr>
                <w:rFonts w:asciiTheme="minorHAnsi" w:hAnsiTheme="minorHAnsi" w:cstheme="minorHAnsi"/>
                <w:bCs/>
                <w:szCs w:val="20"/>
              </w:rPr>
              <w:t>a con el flujo.</w:t>
            </w:r>
          </w:p>
          <w:p w:rsidR="00170F5F" w:rsidRPr="002E68DB" w:rsidRDefault="00A61E99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pPrChange w:id="101" w:author="Gesfor Mexico" w:date="2017-07-20T23:58:00Z">
                <w:pPr>
                  <w:keepLines/>
                  <w:spacing w:after="0"/>
                  <w:jc w:val="left"/>
                </w:pPr>
              </w:pPrChange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="001B5E33" w:rsidRPr="00E00F95">
              <w:rPr>
                <w:rFonts w:asciiTheme="minorHAnsi" w:hAnsiTheme="minorHAnsi" w:cstheme="minorHAnsi"/>
                <w:bCs/>
                <w:szCs w:val="20"/>
              </w:rPr>
              <w:t xml:space="preserve">el botón 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  <w:r w:rsidR="00334E0A">
              <w:rPr>
                <w:rStyle w:val="Refdecomentario"/>
              </w:rPr>
              <w:commentReference w:id="102"/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A036F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690474">
              <w:rPr>
                <w:rFonts w:asciiTheme="minorHAnsi" w:hAnsiTheme="minorHAnsi" w:cstheme="minorHAnsi"/>
                <w:b/>
                <w:szCs w:val="20"/>
              </w:rPr>
              <w:t>, V03</w:t>
            </w:r>
            <w:r w:rsidR="003859CC">
              <w:rPr>
                <w:rFonts w:asciiTheme="minorHAnsi" w:hAnsiTheme="minorHAnsi" w:cstheme="minorHAnsi"/>
                <w:b/>
                <w:szCs w:val="20"/>
              </w:rPr>
              <w:t>, V04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  <w:p w:rsidR="00A61E99" w:rsidRPr="00AE3539" w:rsidRDefault="00C42501" w:rsidP="00A17DCD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01" w:rsidRPr="001A085D" w:rsidRDefault="00A61E99" w:rsidP="00C4250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Guarda los datos capturados 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por el usuario y muestra mensaje “</w:t>
            </w:r>
            <w:r w:rsidR="00C42501">
              <w:rPr>
                <w:rFonts w:asciiTheme="minorHAnsi" w:hAnsiTheme="minorHAnsi" w:cstheme="minorHAnsi"/>
                <w:color w:val="000000" w:themeColor="text1"/>
                <w:szCs w:val="20"/>
              </w:rPr>
              <w:t>Solicitante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guardado correctamente”</w:t>
            </w:r>
            <w:r w:rsidR="00C42501"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:rsidR="00A61E99" w:rsidRPr="00571811" w:rsidRDefault="00A61E99" w:rsidP="00EE24C8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571811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571811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55180" w:rsidRPr="006A5C61" w:rsidRDefault="000E1DD8" w:rsidP="00841630">
      <w:pPr>
        <w:pStyle w:val="EstiloTtulo1Antes6ptoDespus3ptoInterlineadoMn"/>
        <w:numPr>
          <w:ilvl w:val="0"/>
          <w:numId w:val="0"/>
        </w:numPr>
        <w:ind w:left="1728"/>
        <w:rPr>
          <w:rFonts w:asciiTheme="minorHAnsi" w:hAnsiTheme="minorHAnsi" w:cstheme="minorHAnsi"/>
          <w:color w:val="0070C0"/>
          <w:sz w:val="20"/>
        </w:rPr>
      </w:pPr>
      <w:bookmarkStart w:id="103" w:name="_Toc488098504"/>
      <w:r>
        <w:rPr>
          <w:rStyle w:val="Refdecomentario"/>
          <w:b w:val="0"/>
          <w:bCs w:val="0"/>
          <w:kern w:val="0"/>
        </w:rPr>
        <w:commentReference w:id="104"/>
      </w:r>
      <w:bookmarkEnd w:id="103"/>
    </w:p>
    <w:p w:rsidR="00407163" w:rsidRPr="00407163" w:rsidRDefault="00BB5912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105" w:name="_Toc488098506"/>
      <w:r>
        <w:rPr>
          <w:rFonts w:asciiTheme="minorHAnsi" w:hAnsiTheme="minorHAnsi" w:cstheme="minorHAnsi"/>
          <w:sz w:val="20"/>
        </w:rPr>
        <w:t>AO0</w:t>
      </w:r>
      <w:r w:rsidR="00833FFB">
        <w:rPr>
          <w:rFonts w:asciiTheme="minorHAnsi" w:hAnsiTheme="minorHAnsi" w:cstheme="minorHAnsi"/>
          <w:sz w:val="20"/>
        </w:rPr>
        <w:t>2</w:t>
      </w:r>
      <w:r w:rsidR="00F54628" w:rsidRPr="00A61E99">
        <w:rPr>
          <w:rFonts w:asciiTheme="minorHAnsi" w:hAnsiTheme="minorHAnsi" w:cstheme="minorHAnsi"/>
          <w:sz w:val="20"/>
        </w:rPr>
        <w:t xml:space="preserve"> </w:t>
      </w:r>
      <w:r w:rsidR="00442571">
        <w:rPr>
          <w:rFonts w:asciiTheme="minorHAnsi" w:hAnsiTheme="minorHAnsi" w:cstheme="minorHAnsi"/>
          <w:sz w:val="20"/>
        </w:rPr>
        <w:t>Ver d</w:t>
      </w:r>
      <w:r w:rsidR="00407163">
        <w:rPr>
          <w:rFonts w:asciiTheme="minorHAnsi" w:hAnsiTheme="minorHAnsi" w:cstheme="minorHAnsi"/>
          <w:sz w:val="20"/>
        </w:rPr>
        <w:t>etalle.</w:t>
      </w:r>
      <w:bookmarkEnd w:id="10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07163" w:rsidRPr="00AD37DD" w:rsidTr="0024053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AD37DD" w:rsidRDefault="00407163" w:rsidP="00EE24C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C13B7" w:rsidRDefault="00407163" w:rsidP="00652E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275A7" w:rsidRDefault="00407163" w:rsidP="00652EB2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</w:t>
            </w:r>
            <w:r>
              <w:rPr>
                <w:rFonts w:asciiTheme="minorHAnsi" w:hAnsiTheme="minorHAnsi" w:cstheme="minorHAnsi"/>
                <w:szCs w:val="20"/>
              </w:rPr>
              <w:t xml:space="preserve">espliega ventana 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con </w:t>
            </w:r>
            <w:r>
              <w:rPr>
                <w:rFonts w:asciiTheme="minorHAnsi" w:hAnsiTheme="minorHAnsi" w:cstheme="minorHAnsi"/>
                <w:szCs w:val="20"/>
              </w:rPr>
              <w:t xml:space="preserve">la información del </w:t>
            </w:r>
            <w:r w:rsidR="00772055">
              <w:rPr>
                <w:rFonts w:asciiTheme="minorHAnsi" w:hAnsiTheme="minorHAnsi" w:cstheme="minorHAnsi"/>
                <w:szCs w:val="20"/>
              </w:rPr>
              <w:t>Solicitante</w:t>
            </w:r>
            <w:r w:rsidR="00040F0A">
              <w:rPr>
                <w:rFonts w:asciiTheme="minorHAnsi" w:hAnsiTheme="minorHAnsi" w:cstheme="minorHAnsi"/>
                <w:szCs w:val="20"/>
              </w:rPr>
              <w:t>/</w:t>
            </w:r>
            <w:r w:rsidR="006F2F01">
              <w:rPr>
                <w:rFonts w:asciiTheme="minorHAnsi" w:hAnsiTheme="minorHAnsi" w:cstheme="minorHAnsi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 xml:space="preserve"> 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78783A" w:rsidRDefault="0078783A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Nombre o </w:t>
            </w: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78783A" w:rsidRPr="009A6D2A" w:rsidRDefault="0078783A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693800" w:rsidRPr="009A6D2A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78783A" w:rsidRDefault="0078783A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70A6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3570A6" w:rsidRPr="001263DF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D27C2F" w:rsidRP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 S</w:t>
            </w:r>
            <w:r w:rsidRPr="009A6D2A">
              <w:rPr>
                <w:rFonts w:asciiTheme="minorHAnsi" w:hAnsiTheme="minorHAnsi" w:cstheme="minorHAnsi"/>
                <w:szCs w:val="20"/>
              </w:rPr>
              <w:t>olicitante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2.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1.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Extensión. 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2.</w:t>
            </w:r>
          </w:p>
          <w:p w:rsidR="0078783A" w:rsidRDefault="00ED0D6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 xml:space="preserve">Lista de </w:t>
            </w:r>
            <w:r w:rsidR="0078783A">
              <w:rPr>
                <w:rFonts w:asciiTheme="minorHAnsi" w:hAnsiTheme="minorHAnsi" w:cstheme="minorHAnsi"/>
                <w:szCs w:val="20"/>
              </w:rPr>
              <w:t>Datos de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78783A">
              <w:rPr>
                <w:rFonts w:asciiTheme="minorHAnsi" w:hAnsiTheme="minorHAnsi" w:cstheme="minorHAnsi"/>
                <w:szCs w:val="20"/>
              </w:rPr>
              <w:t>l</w:t>
            </w:r>
            <w:r>
              <w:rPr>
                <w:rFonts w:asciiTheme="minorHAnsi" w:hAnsiTheme="minorHAnsi" w:cstheme="minorHAnsi"/>
                <w:szCs w:val="20"/>
              </w:rPr>
              <w:t>os</w:t>
            </w:r>
            <w:r w:rsidR="0078783A">
              <w:rPr>
                <w:rFonts w:asciiTheme="minorHAnsi" w:hAnsiTheme="minorHAnsi" w:cstheme="minorHAnsi"/>
                <w:szCs w:val="20"/>
              </w:rPr>
              <w:t xml:space="preserve"> Contacto.</w:t>
            </w:r>
          </w:p>
          <w:p w:rsid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Área del contacto</w:t>
            </w:r>
          </w:p>
          <w:p w:rsidR="003570A6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  <w:r w:rsidR="005119F1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3570A6" w:rsidRPr="009A6D2A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D27C2F" w:rsidRP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Contacto.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</w:t>
            </w:r>
          </w:p>
          <w:p w:rsidR="00407163" w:rsidRDefault="00AF5978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2.</w:t>
            </w:r>
          </w:p>
          <w:p w:rsidR="00782572" w:rsidRDefault="0078257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</w:t>
            </w:r>
            <w:r w:rsidR="00AF5978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Extensión. </w:t>
            </w:r>
          </w:p>
          <w:p w:rsidR="00782572" w:rsidRDefault="0078257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</w:t>
            </w:r>
            <w:r w:rsidR="00AF5978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2.</w:t>
            </w:r>
          </w:p>
          <w:p w:rsidR="003570A6" w:rsidRDefault="00ED0D6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3570A6">
              <w:rPr>
                <w:rFonts w:asciiTheme="minorHAnsi" w:hAnsiTheme="minorHAnsi" w:cstheme="minorHAnsi"/>
                <w:szCs w:val="20"/>
              </w:rPr>
              <w:t>Documentos de Soporte.</w:t>
            </w:r>
          </w:p>
          <w:p w:rsidR="00407163" w:rsidRDefault="00ED0D6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407163">
              <w:rPr>
                <w:rFonts w:asciiTheme="minorHAnsi" w:hAnsiTheme="minorHAnsi" w:cstheme="minorHAnsi"/>
                <w:szCs w:val="20"/>
              </w:rPr>
              <w:t>Instalaciones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Instalaciones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6731E7" w:rsidP="000E1DD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Del="006731E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407163">
              <w:rPr>
                <w:rFonts w:asciiTheme="minorHAnsi" w:hAnsiTheme="minorHAnsi" w:cstheme="minorHAnsi"/>
                <w:szCs w:val="20"/>
              </w:rPr>
              <w:t>Y la</w:t>
            </w:r>
            <w:r w:rsidR="0078783A">
              <w:rPr>
                <w:rFonts w:asciiTheme="minorHAnsi" w:hAnsiTheme="minorHAnsi" w:cstheme="minorHAnsi"/>
                <w:szCs w:val="20"/>
              </w:rPr>
              <w:t>s</w:t>
            </w:r>
            <w:r w:rsidR="00407163">
              <w:rPr>
                <w:rFonts w:asciiTheme="minorHAnsi" w:hAnsiTheme="minorHAnsi" w:cstheme="minorHAnsi"/>
                <w:szCs w:val="20"/>
              </w:rPr>
              <w:t xml:space="preserve"> opciones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841630" w:rsidRDefault="000407F9" w:rsidP="00841630">
            <w:pPr>
              <w:pStyle w:val="Prrafodelista"/>
              <w:numPr>
                <w:ilvl w:val="2"/>
                <w:numId w:val="12"/>
              </w:numPr>
              <w:rPr>
                <w:ins w:id="106" w:author="Gesfor Mexico" w:date="2017-07-21T12:34:00Z"/>
                <w:rFonts w:asciiTheme="minorHAnsi" w:hAnsiTheme="minorHAnsi" w:cstheme="minorHAnsi"/>
                <w:szCs w:val="20"/>
              </w:rPr>
              <w:pPrChange w:id="107" w:author="Gesfor Mexico" w:date="2017-07-21T12:34:00Z">
                <w:pPr/>
              </w:pPrChange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407163">
              <w:rPr>
                <w:rFonts w:asciiTheme="minorHAnsi" w:hAnsiTheme="minorHAnsi" w:cstheme="minorHAnsi"/>
                <w:szCs w:val="20"/>
              </w:rPr>
              <w:t>Ver Instalaciones</w:t>
            </w:r>
            <w:r>
              <w:rPr>
                <w:rFonts w:asciiTheme="minorHAnsi" w:hAnsiTheme="minorHAnsi" w:cstheme="minorHAnsi"/>
                <w:szCs w:val="20"/>
              </w:rPr>
              <w:t>”,</w:t>
            </w:r>
            <w:r w:rsidR="00841630" w:rsidDel="00841630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407163" w:rsidRPr="00407163" w:rsidRDefault="00407163" w:rsidP="00841630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  <w:pPrChange w:id="108" w:author="Gesfor Mexico" w:date="2017-07-21T12:34:00Z">
                <w:pPr/>
              </w:pPrChange>
            </w:pPr>
            <w:r>
              <w:rPr>
                <w:rFonts w:asciiTheme="minorHAnsi" w:hAnsiTheme="minorHAnsi" w:cstheme="minorHAnsi"/>
                <w:szCs w:val="20"/>
              </w:rPr>
              <w:t>Y la opción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: </w:t>
            </w:r>
            <w:r w:rsidRPr="0040716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407163" w:rsidRPr="007275A7" w:rsidRDefault="00407163" w:rsidP="00841630">
            <w:pPr>
              <w:pStyle w:val="Prrafodelista"/>
              <w:numPr>
                <w:ilvl w:val="1"/>
                <w:numId w:val="9"/>
              </w:numPr>
              <w:rPr>
                <w:rFonts w:asciiTheme="minorHAnsi" w:hAnsiTheme="minorHAnsi" w:cstheme="minorHAnsi"/>
                <w:szCs w:val="20"/>
              </w:rPr>
              <w:pPrChange w:id="109" w:author="Gesfor Mexico" w:date="2017-07-21T12:34:00Z">
                <w:pPr>
                  <w:pStyle w:val="Prrafodelista"/>
                  <w:numPr>
                    <w:numId w:val="9"/>
                  </w:numPr>
                  <w:ind w:hanging="360"/>
                </w:pPr>
              </w:pPrChange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AD37DD" w:rsidRDefault="00407163" w:rsidP="00EE24C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C13B7" w:rsidRDefault="00962846" w:rsidP="00652E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DPE.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Default="00407163" w:rsidP="00652E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407163" w:rsidRPr="00407163" w:rsidRDefault="00407163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commentRangeStart w:id="110"/>
            <w:commentRangeStart w:id="111"/>
            <w:r>
              <w:rPr>
                <w:rFonts w:asciiTheme="minorHAnsi" w:hAnsiTheme="minorHAnsi" w:cstheme="minorHAnsi"/>
                <w:szCs w:val="20"/>
              </w:rPr>
              <w:t xml:space="preserve">Si </w:t>
            </w:r>
            <w:r w:rsidRPr="00FC4FE7">
              <w:rPr>
                <w:rFonts w:asciiTheme="minorHAnsi" w:hAnsiTheme="minorHAnsi" w:cstheme="minorHAnsi"/>
                <w:szCs w:val="20"/>
              </w:rPr>
              <w:t>da clic en el botón “</w:t>
            </w:r>
            <w:r>
              <w:rPr>
                <w:rFonts w:asciiTheme="minorHAnsi" w:hAnsiTheme="minorHAnsi" w:cstheme="minorHAnsi"/>
                <w:szCs w:val="20"/>
              </w:rPr>
              <w:t>ver instalaciones</w:t>
            </w:r>
            <w:r w:rsidRPr="00FC4FE7">
              <w:rPr>
                <w:rFonts w:asciiTheme="minorHAnsi" w:hAnsiTheme="minorHAnsi" w:cstheme="minorHAnsi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 w:rsidRPr="00A13809">
              <w:rPr>
                <w:rFonts w:asciiTheme="minorHAnsi" w:hAnsiTheme="minorHAnsi" w:cstheme="minorHAnsi"/>
                <w:bCs/>
                <w:szCs w:val="20"/>
              </w:rPr>
              <w:t xml:space="preserve">ver caso </w:t>
            </w:r>
            <w:r w:rsidR="00A13809">
              <w:rPr>
                <w:rFonts w:asciiTheme="minorHAnsi" w:hAnsiTheme="minorHAnsi" w:cstheme="minorHAnsi"/>
                <w:bCs/>
                <w:szCs w:val="20"/>
              </w:rPr>
              <w:t xml:space="preserve">flujo ver </w:t>
            </w:r>
            <w:r w:rsidR="00A13809">
              <w:rPr>
                <w:rFonts w:asciiTheme="minorHAnsi" w:hAnsiTheme="minorHAnsi" w:cstheme="minorHAnsi"/>
                <w:b/>
                <w:bCs/>
                <w:szCs w:val="20"/>
              </w:rPr>
              <w:t>AO06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="00A13809">
              <w:rPr>
                <w:rFonts w:asciiTheme="minorHAnsi" w:hAnsiTheme="minorHAnsi" w:cstheme="minorHAnsi"/>
                <w:b/>
                <w:bCs/>
                <w:szCs w:val="20"/>
              </w:rPr>
              <w:t xml:space="preserve">ver 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>Instalaciones.</w:t>
            </w:r>
          </w:p>
          <w:p w:rsidR="00407163" w:rsidDel="000E1DD8" w:rsidRDefault="00407163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del w:id="112" w:author="Gesfor Mexico" w:date="2017-07-17T22:53:00Z"/>
                <w:rFonts w:asciiTheme="minorHAnsi" w:hAnsiTheme="minorHAnsi" w:cstheme="minorHAnsi"/>
                <w:szCs w:val="20"/>
              </w:rPr>
            </w:pPr>
            <w:del w:id="113" w:author="Gesfor Mexico" w:date="2017-07-17T22:53:00Z">
              <w:r w:rsidDel="000E1DD8">
                <w:rPr>
                  <w:rFonts w:asciiTheme="minorHAnsi" w:hAnsiTheme="minorHAnsi" w:cstheme="minorHAnsi"/>
                  <w:bCs/>
                  <w:szCs w:val="20"/>
                </w:rPr>
                <w:delText xml:space="preserve">Si da </w:delText>
              </w:r>
              <w:r w:rsidR="00EF3A0D" w:rsidDel="000E1DD8">
                <w:rPr>
                  <w:rFonts w:asciiTheme="minorHAnsi" w:hAnsiTheme="minorHAnsi" w:cstheme="minorHAnsi"/>
                  <w:bCs/>
                  <w:szCs w:val="20"/>
                </w:rPr>
                <w:delText xml:space="preserve">clic en el botón “Agregar </w:delText>
              </w:r>
              <w:r w:rsidDel="000E1DD8">
                <w:rPr>
                  <w:rFonts w:asciiTheme="minorHAnsi" w:hAnsiTheme="minorHAnsi" w:cstheme="minorHAnsi"/>
                  <w:bCs/>
                  <w:szCs w:val="20"/>
                </w:rPr>
                <w:delText xml:space="preserve">Instalación”, </w:delText>
              </w:r>
              <w:r w:rsidRPr="00407163" w:rsidDel="000E1DD8">
                <w:rPr>
                  <w:rFonts w:asciiTheme="minorHAnsi" w:hAnsiTheme="minorHAnsi" w:cstheme="minorHAnsi"/>
                  <w:b/>
                  <w:bCs/>
                  <w:szCs w:val="20"/>
                </w:rPr>
                <w:delText>ver caso de uso 4013 Administrar Instalaciones.</w:delText>
              </w:r>
              <w:commentRangeEnd w:id="110"/>
              <w:r w:rsidR="00A15027" w:rsidDel="000E1DD8">
                <w:rPr>
                  <w:rStyle w:val="Refdecomentario"/>
                </w:rPr>
                <w:commentReference w:id="110"/>
              </w:r>
            </w:del>
            <w:commentRangeEnd w:id="111"/>
            <w:r w:rsidR="000E1DD8">
              <w:rPr>
                <w:rStyle w:val="Refdecomentario"/>
              </w:rPr>
              <w:commentReference w:id="111"/>
            </w:r>
          </w:p>
          <w:p w:rsidR="00407163" w:rsidRPr="000E1DD8" w:rsidRDefault="00407163" w:rsidP="000E1DD8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0E1DD8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0E1DD8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0E1DD8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0E1DD8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0E1DD8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Default="00407163" w:rsidP="00EE24C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5A4365" w:rsidRDefault="00407163" w:rsidP="00652E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B62DD3" w:rsidRDefault="00407163" w:rsidP="00652EB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flujo.</w:t>
            </w:r>
          </w:p>
        </w:tc>
      </w:tr>
    </w:tbl>
    <w:p w:rsidR="00530954" w:rsidRDefault="00BB5912" w:rsidP="006C758D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114" w:name="_Toc484712624"/>
      <w:bookmarkStart w:id="115" w:name="_Toc488098508"/>
      <w:r>
        <w:rPr>
          <w:rFonts w:asciiTheme="minorHAnsi" w:hAnsiTheme="minorHAnsi" w:cstheme="minorHAnsi"/>
          <w:color w:val="000000" w:themeColor="text1"/>
          <w:sz w:val="20"/>
        </w:rPr>
        <w:t>AO0</w:t>
      </w:r>
      <w:r w:rsidR="00833FFB">
        <w:rPr>
          <w:rFonts w:asciiTheme="minorHAnsi" w:hAnsiTheme="minorHAnsi" w:cstheme="minorHAnsi"/>
          <w:color w:val="000000" w:themeColor="text1"/>
          <w:sz w:val="20"/>
        </w:rPr>
        <w:t>3</w:t>
      </w:r>
      <w:r w:rsidR="006C758D" w:rsidRPr="001A085D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End w:id="114"/>
      <w:r w:rsidR="006F2F01">
        <w:rPr>
          <w:rFonts w:asciiTheme="minorHAnsi" w:hAnsiTheme="minorHAnsi" w:cstheme="minorHAnsi"/>
          <w:color w:val="000000" w:themeColor="text1"/>
          <w:sz w:val="20"/>
        </w:rPr>
        <w:t xml:space="preserve">Ver </w:t>
      </w:r>
      <w:commentRangeStart w:id="116"/>
      <w:commentRangeStart w:id="117"/>
      <w:r w:rsidR="006F2F01">
        <w:rPr>
          <w:rFonts w:asciiTheme="minorHAnsi" w:hAnsiTheme="minorHAnsi" w:cstheme="minorHAnsi"/>
          <w:color w:val="000000" w:themeColor="text1"/>
          <w:sz w:val="20"/>
        </w:rPr>
        <w:t>Instalaciones</w:t>
      </w:r>
      <w:commentRangeEnd w:id="116"/>
      <w:r w:rsidR="00C300B7">
        <w:rPr>
          <w:rStyle w:val="Refdecomentario"/>
          <w:b w:val="0"/>
          <w:bCs w:val="0"/>
          <w:kern w:val="0"/>
        </w:rPr>
        <w:commentReference w:id="116"/>
      </w:r>
      <w:commentRangeEnd w:id="117"/>
      <w:r w:rsidR="006602F9">
        <w:rPr>
          <w:rStyle w:val="Refdecomentario"/>
          <w:b w:val="0"/>
          <w:bCs w:val="0"/>
          <w:kern w:val="0"/>
        </w:rPr>
        <w:commentReference w:id="117"/>
      </w:r>
      <w:bookmarkEnd w:id="11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ED0D60" w:rsidRPr="001A085D" w:rsidTr="0096284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96284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70196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70196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ED0D60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962846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DF438E" w:rsidRDefault="00ED0D60" w:rsidP="00DF438E">
            <w:pPr>
              <w:rPr>
                <w:rFonts w:asciiTheme="minorHAnsi" w:hAnsiTheme="minorHAnsi" w:cstheme="minorHAnsi"/>
              </w:rPr>
            </w:pPr>
            <w:r w:rsidRPr="00DF438E">
              <w:rPr>
                <w:rFonts w:asciiTheme="minorHAnsi" w:hAnsiTheme="minorHAnsi" w:cstheme="minorHAnsi"/>
              </w:rPr>
              <w:t>Direcciona a la pantalla de consulta de las instalaciones que el Solicitante</w:t>
            </w:r>
            <w:r w:rsidR="00813438" w:rsidRPr="00DF438E">
              <w:rPr>
                <w:rFonts w:asciiTheme="minorHAnsi" w:hAnsiTheme="minorHAnsi" w:cstheme="minorHAnsi"/>
              </w:rPr>
              <w:t>/Cliente</w:t>
            </w:r>
            <w:r w:rsidRPr="00DF438E">
              <w:rPr>
                <w:rFonts w:asciiTheme="minorHAnsi" w:hAnsiTheme="minorHAnsi" w:cstheme="minorHAnsi"/>
              </w:rPr>
              <w:t xml:space="preserve"> tiene registradas.</w:t>
            </w:r>
          </w:p>
          <w:p w:rsidR="00ED0D60" w:rsidRPr="00571811" w:rsidRDefault="00ED0D60" w:rsidP="00BB5912">
            <w:pPr>
              <w:pStyle w:val="ndice2"/>
              <w:ind w:left="0" w:firstLine="0"/>
            </w:pPr>
            <w:r>
              <w:t xml:space="preserve">Ver caso de uso </w:t>
            </w:r>
            <w:r w:rsidRPr="00BB5912">
              <w:rPr>
                <w:b/>
              </w:rPr>
              <w:t>4013 - Administrar Instalaciones</w:t>
            </w:r>
          </w:p>
        </w:tc>
      </w:tr>
      <w:tr w:rsidR="00ED0D60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962846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833FFB" w:rsidRDefault="00833FFB">
      <w:pPr>
        <w:pStyle w:val="EstiloTtulo1Antes6ptoDespus3ptoInterlineadoMn"/>
        <w:numPr>
          <w:ilvl w:val="0"/>
          <w:numId w:val="0"/>
        </w:numPr>
        <w:ind w:left="1728"/>
        <w:rPr>
          <w:rFonts w:asciiTheme="minorHAnsi" w:hAnsiTheme="minorHAnsi" w:cstheme="minorHAnsi"/>
          <w:color w:val="000000" w:themeColor="text1"/>
          <w:sz w:val="20"/>
        </w:rPr>
        <w:pPrChange w:id="118" w:author="Gesfor Mexico" w:date="2017-07-20T23:56:00Z">
          <w:pPr>
            <w:pStyle w:val="EstiloTtulo1Antes6ptoDespus3ptoInterlineadoMn"/>
            <w:numPr>
              <w:ilvl w:val="3"/>
              <w:numId w:val="2"/>
            </w:numPr>
            <w:tabs>
              <w:tab w:val="clear" w:pos="432"/>
            </w:tabs>
            <w:ind w:left="1728" w:hanging="648"/>
          </w:pPr>
        </w:pPrChange>
      </w:pPr>
    </w:p>
    <w:p w:rsidR="00833FFB" w:rsidRDefault="00833FFB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kern w:val="32"/>
          <w:szCs w:val="20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:rsidR="006C758D" w:rsidRPr="001A085D" w:rsidRDefault="00AF5978" w:rsidP="006C758D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del w:id="119" w:author="Gesfor Mexico" w:date="2017-07-17T22:55:00Z">
        <w:r w:rsidDel="006602F9">
          <w:rPr>
            <w:rFonts w:asciiTheme="minorHAnsi" w:hAnsiTheme="minorHAnsi" w:cstheme="minorHAnsi"/>
            <w:color w:val="000000" w:themeColor="text1"/>
            <w:sz w:val="20"/>
          </w:rPr>
          <w:lastRenderedPageBreak/>
          <w:delText xml:space="preserve"> </w:delText>
        </w:r>
      </w:del>
      <w:bookmarkStart w:id="120" w:name="_Toc488098509"/>
      <w:r w:rsidR="00BB5912">
        <w:rPr>
          <w:rFonts w:asciiTheme="minorHAnsi" w:hAnsiTheme="minorHAnsi" w:cstheme="minorHAnsi"/>
          <w:color w:val="000000" w:themeColor="text1"/>
          <w:sz w:val="20"/>
        </w:rPr>
        <w:t>AO0</w:t>
      </w:r>
      <w:ins w:id="121" w:author="Gesfor Mexico" w:date="2017-07-20T23:56:00Z">
        <w:r w:rsidR="00833FFB">
          <w:rPr>
            <w:rFonts w:asciiTheme="minorHAnsi" w:hAnsiTheme="minorHAnsi" w:cstheme="minorHAnsi"/>
            <w:color w:val="000000" w:themeColor="text1"/>
            <w:sz w:val="20"/>
          </w:rPr>
          <w:t>4</w:t>
        </w:r>
      </w:ins>
      <w:del w:id="122" w:author="Gesfor Mexico" w:date="2017-07-20T23:56:00Z">
        <w:r w:rsidR="00BB5912" w:rsidDel="00833FFB">
          <w:rPr>
            <w:rFonts w:asciiTheme="minorHAnsi" w:hAnsiTheme="minorHAnsi" w:cstheme="minorHAnsi"/>
            <w:color w:val="000000" w:themeColor="text1"/>
            <w:sz w:val="20"/>
          </w:rPr>
          <w:delText>5</w:delText>
        </w:r>
      </w:del>
      <w:r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42571">
        <w:rPr>
          <w:rFonts w:asciiTheme="minorHAnsi" w:hAnsiTheme="minorHAnsi" w:cstheme="minorHAnsi"/>
          <w:color w:val="000000" w:themeColor="text1"/>
          <w:sz w:val="20"/>
        </w:rPr>
        <w:t>Búsqueda.</w:t>
      </w:r>
      <w:bookmarkEnd w:id="12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C758D" w:rsidRPr="001A085D" w:rsidTr="0096284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6C758D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962846">
            <w:pPr>
              <w:pStyle w:val="Prrafodelista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44257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51" w:rsidRPr="00E1511F" w:rsidRDefault="00383B51" w:rsidP="00E1511F">
            <w:pPr>
              <w:rPr>
                <w:rFonts w:asciiTheme="minorHAnsi" w:hAnsiTheme="minorHAnsi" w:cstheme="minorHAnsi"/>
              </w:rPr>
            </w:pPr>
            <w:r w:rsidRPr="00E1511F">
              <w:rPr>
                <w:rFonts w:asciiTheme="minorHAnsi" w:hAnsiTheme="minorHAnsi" w:cstheme="minorHAnsi"/>
              </w:rPr>
              <w:t xml:space="preserve">Despliega una ventana con los </w:t>
            </w:r>
            <w:r w:rsidR="00085032" w:rsidRPr="00E1511F">
              <w:rPr>
                <w:rFonts w:asciiTheme="minorHAnsi" w:hAnsiTheme="minorHAnsi" w:cstheme="minorHAnsi"/>
              </w:rPr>
              <w:t>S</w:t>
            </w:r>
            <w:r w:rsidR="00813438" w:rsidRPr="00E1511F">
              <w:rPr>
                <w:rFonts w:asciiTheme="minorHAnsi" w:hAnsiTheme="minorHAnsi" w:cstheme="minorHAnsi"/>
              </w:rPr>
              <w:t>olicitantes</w:t>
            </w:r>
            <w:del w:id="123" w:author="Gesfor Mexico" w:date="2017-07-17T22:56:00Z">
              <w:r w:rsidR="00813438" w:rsidRPr="00E1511F" w:rsidDel="006602F9">
                <w:rPr>
                  <w:rFonts w:asciiTheme="minorHAnsi" w:hAnsiTheme="minorHAnsi" w:cstheme="minorHAnsi"/>
                </w:rPr>
                <w:delText>/</w:delText>
              </w:r>
              <w:r w:rsidR="00085032" w:rsidRPr="00E1511F" w:rsidDel="006602F9">
                <w:rPr>
                  <w:rFonts w:asciiTheme="minorHAnsi" w:hAnsiTheme="minorHAnsi" w:cstheme="minorHAnsi"/>
                </w:rPr>
                <w:delText>Clientes</w:delText>
              </w:r>
            </w:del>
            <w:r w:rsidR="00085032" w:rsidRPr="00E1511F">
              <w:rPr>
                <w:rFonts w:asciiTheme="minorHAnsi" w:hAnsiTheme="minorHAnsi" w:cstheme="minorHAnsi"/>
              </w:rPr>
              <w:t xml:space="preserve"> </w:t>
            </w:r>
            <w:r w:rsidRPr="00E1511F">
              <w:rPr>
                <w:rFonts w:asciiTheme="minorHAnsi" w:hAnsiTheme="minorHAnsi" w:cstheme="minorHAnsi"/>
              </w:rPr>
              <w:t>registrados en el sistema (consulta general), ordenados  alfabéticamente por nombre corto de manera descendente de acu</w:t>
            </w:r>
            <w:r w:rsidR="00085032" w:rsidRPr="00E1511F">
              <w:rPr>
                <w:rFonts w:asciiTheme="minorHAnsi" w:hAnsiTheme="minorHAnsi" w:cstheme="minorHAnsi"/>
              </w:rPr>
              <w:t>erdo a la siguiente estructura.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</w:t>
            </w:r>
          </w:p>
          <w:p w:rsidR="00383B51" w:rsidDel="006602F9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del w:id="124" w:author="Gesfor Mexico" w:date="2017-07-17T22:55:00Z"/>
                <w:rFonts w:asciiTheme="minorHAnsi" w:hAnsiTheme="minorHAnsi" w:cstheme="minorHAnsi"/>
                <w:szCs w:val="20"/>
              </w:rPr>
            </w:pPr>
            <w:del w:id="125" w:author="Gesfor Mexico" w:date="2017-07-17T22:55:00Z">
              <w:r w:rsidRPr="009A6D2A" w:rsidDel="006602F9">
                <w:rPr>
                  <w:rFonts w:asciiTheme="minorHAnsi" w:hAnsiTheme="minorHAnsi" w:cstheme="minorHAnsi"/>
                  <w:szCs w:val="20"/>
                </w:rPr>
                <w:delText>Régimen fiscal</w:delText>
              </w:r>
              <w:r w:rsidDel="006602F9">
                <w:rPr>
                  <w:rFonts w:asciiTheme="minorHAnsi" w:hAnsiTheme="minorHAnsi" w:cstheme="minorHAnsi"/>
                  <w:szCs w:val="20"/>
                </w:rPr>
                <w:delText>.</w:delText>
              </w:r>
            </w:del>
          </w:p>
          <w:p w:rsidR="00383B51" w:rsidRPr="00CF7BB8" w:rsidDel="006602F9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del w:id="126" w:author="Gesfor Mexico" w:date="2017-07-17T22:55:00Z"/>
                <w:rFonts w:asciiTheme="minorHAnsi" w:hAnsiTheme="minorHAnsi" w:cstheme="minorHAnsi"/>
                <w:szCs w:val="20"/>
              </w:rPr>
            </w:pPr>
            <w:del w:id="127" w:author="Gesfor Mexico" w:date="2017-07-17T22:55:00Z">
              <w:r w:rsidDel="006602F9">
                <w:rPr>
                  <w:rFonts w:asciiTheme="minorHAnsi" w:hAnsiTheme="minorHAnsi" w:cstheme="minorHAnsi"/>
                  <w:szCs w:val="20"/>
                </w:rPr>
                <w:delText>Sector.</w:delText>
              </w:r>
            </w:del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>
              <w:rPr>
                <w:rFonts w:asciiTheme="minorHAnsi" w:hAnsiTheme="minorHAnsi" w:cstheme="minorHAnsi"/>
                <w:szCs w:val="20"/>
              </w:rPr>
              <w:t xml:space="preserve"> (Dependencia o Empresa Privada).</w:t>
            </w:r>
          </w:p>
          <w:p w:rsidR="00383B51" w:rsidRPr="009A6D2A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383B51" w:rsidRPr="009A6D2A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solicitante (“Apellido Paterno” “Apellido Materno” “Nombre”).</w:t>
            </w:r>
          </w:p>
          <w:p w:rsidR="00383B51" w:rsidRPr="001A085D" w:rsidRDefault="00383B51" w:rsidP="00383B51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383B51" w:rsidRPr="001A085D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:rsidR="00383B51" w:rsidRPr="001A085D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Nombre corto</w:t>
            </w:r>
            <w:r w:rsidRPr="001A085D">
              <w:rPr>
                <w:rFonts w:asciiTheme="minorHAnsi" w:hAnsiTheme="minorHAnsi" w:cstheme="minorHAnsi"/>
              </w:rPr>
              <w:t>”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“Razón Social”</w:t>
            </w:r>
            <w:r w:rsidRPr="001A085D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383B51" w:rsidDel="006602F9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del w:id="128" w:author="Gesfor Mexico" w:date="2017-07-17T22:55:00Z"/>
                <w:rFonts w:asciiTheme="minorHAnsi" w:hAnsiTheme="minorHAnsi" w:cstheme="minorHAnsi"/>
              </w:rPr>
            </w:pPr>
            <w:del w:id="129" w:author="Gesfor Mexico" w:date="2017-07-17T22:55:00Z">
              <w:r w:rsidDel="006602F9">
                <w:rPr>
                  <w:rFonts w:asciiTheme="minorHAnsi" w:hAnsiTheme="minorHAnsi" w:cstheme="minorHAnsi"/>
                </w:rPr>
                <w:delText>“Régimen Fiscal” (L</w:delText>
              </w:r>
              <w:r w:rsidRPr="001A085D" w:rsidDel="006602F9">
                <w:rPr>
                  <w:rFonts w:asciiTheme="minorHAnsi" w:hAnsiTheme="minorHAnsi" w:cstheme="minorHAnsi"/>
                </w:rPr>
                <w:delText>ista desplegable).</w:delText>
              </w:r>
            </w:del>
          </w:p>
          <w:p w:rsidR="00383B51" w:rsidDel="006602F9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del w:id="130" w:author="Gesfor Mexico" w:date="2017-07-17T22:55:00Z"/>
                <w:rFonts w:asciiTheme="minorHAnsi" w:hAnsiTheme="minorHAnsi" w:cstheme="minorHAnsi"/>
              </w:rPr>
            </w:pPr>
            <w:del w:id="131" w:author="Gesfor Mexico" w:date="2017-07-17T22:55:00Z">
              <w:r w:rsidDel="006602F9">
                <w:rPr>
                  <w:rFonts w:asciiTheme="minorHAnsi" w:hAnsiTheme="minorHAnsi" w:cstheme="minorHAnsi"/>
                </w:rPr>
                <w:delText>“Sector” (L</w:delText>
              </w:r>
              <w:r w:rsidRPr="001A085D" w:rsidDel="006602F9">
                <w:rPr>
                  <w:rFonts w:asciiTheme="minorHAnsi" w:hAnsiTheme="minorHAnsi" w:cstheme="minorHAnsi"/>
                </w:rPr>
                <w:delText>ista desplegable).</w:delText>
              </w:r>
            </w:del>
          </w:p>
          <w:p w:rsidR="00383B51" w:rsidRPr="00F61803" w:rsidRDefault="00383B51" w:rsidP="00A17DCD">
            <w:pPr>
              <w:pStyle w:val="ndice2"/>
            </w:pPr>
            <w:del w:id="132" w:author="Gesfor Mexico" w:date="2017-07-17T22:55:00Z">
              <w:r w:rsidRPr="00683C7E" w:rsidDel="006602F9">
                <w:delText xml:space="preserve"> </w:delText>
              </w:r>
            </w:del>
            <w:r w:rsidRPr="00F61803">
              <w:t>Así como las opciones:</w:t>
            </w:r>
          </w:p>
          <w:p w:rsidR="00383B51" w:rsidDel="006602F9" w:rsidRDefault="00383B51" w:rsidP="006602F9">
            <w:pPr>
              <w:pStyle w:val="Prrafodelista"/>
              <w:numPr>
                <w:ilvl w:val="0"/>
                <w:numId w:val="6"/>
              </w:numPr>
              <w:rPr>
                <w:del w:id="133" w:author="Gesfor Mexico" w:date="2017-07-17T22:55:00Z"/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“Crear </w:t>
            </w:r>
            <w:r w:rsidR="00813438">
              <w:rPr>
                <w:rFonts w:asciiTheme="minorHAnsi" w:hAnsiTheme="minorHAnsi" w:cstheme="minorHAnsi"/>
                <w:szCs w:val="20"/>
              </w:rPr>
              <w:t>solicitante</w:t>
            </w:r>
            <w:del w:id="134" w:author="Gesfor Mexico" w:date="2017-07-17T22:56:00Z">
              <w:r w:rsidR="00813438" w:rsidDel="006602F9">
                <w:rPr>
                  <w:rFonts w:asciiTheme="minorHAnsi" w:hAnsiTheme="minorHAnsi" w:cstheme="minorHAnsi"/>
                  <w:szCs w:val="20"/>
                </w:rPr>
                <w:delText>/</w:delText>
              </w:r>
              <w:r w:rsidDel="006602F9">
                <w:rPr>
                  <w:rFonts w:asciiTheme="minorHAnsi" w:hAnsiTheme="minorHAnsi" w:cstheme="minorHAnsi"/>
                  <w:szCs w:val="20"/>
                </w:rPr>
                <w:delText>Cliente</w:delText>
              </w:r>
            </w:del>
            <w:r w:rsidRPr="00EB22AD">
              <w:rPr>
                <w:rFonts w:asciiTheme="minorHAnsi" w:hAnsiTheme="minorHAnsi" w:cstheme="minorHAnsi"/>
                <w:szCs w:val="20"/>
              </w:rPr>
              <w:t>”</w:t>
            </w:r>
            <w:ins w:id="135" w:author="Gesfor Mexico" w:date="2017-07-17T22:55:00Z">
              <w:r w:rsidR="006602F9">
                <w:rPr>
                  <w:rFonts w:asciiTheme="minorHAnsi" w:hAnsiTheme="minorHAnsi" w:cstheme="minorHAnsi"/>
                  <w:szCs w:val="20"/>
                </w:rPr>
                <w:t>,</w:t>
              </w:r>
            </w:ins>
          </w:p>
          <w:p w:rsidR="00383B51" w:rsidRPr="00EB22AD" w:rsidRDefault="00383B51" w:rsidP="006602F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del w:id="136" w:author="Gesfor Mexico" w:date="2017-07-17T22:55:00Z">
              <w:r w:rsidDel="006602F9">
                <w:rPr>
                  <w:rFonts w:asciiTheme="minorHAnsi" w:hAnsiTheme="minorHAnsi" w:cstheme="minorHAnsi"/>
                  <w:szCs w:val="20"/>
                </w:rPr>
                <w:delText xml:space="preserve">“Validar </w:delText>
              </w:r>
              <w:r w:rsidR="00085032" w:rsidDel="006602F9">
                <w:rPr>
                  <w:rFonts w:asciiTheme="minorHAnsi" w:hAnsiTheme="minorHAnsi" w:cstheme="minorHAnsi"/>
                  <w:szCs w:val="20"/>
                </w:rPr>
                <w:delText xml:space="preserve">Datos Generales del </w:delText>
              </w:r>
              <w:r w:rsidR="00813438" w:rsidDel="006602F9">
                <w:rPr>
                  <w:rFonts w:asciiTheme="minorHAnsi" w:hAnsiTheme="minorHAnsi" w:cstheme="minorHAnsi"/>
                  <w:szCs w:val="20"/>
                </w:rPr>
                <w:delText>Solicitante/</w:delText>
              </w:r>
              <w:r w:rsidDel="006602F9">
                <w:rPr>
                  <w:rFonts w:asciiTheme="minorHAnsi" w:hAnsiTheme="minorHAnsi" w:cstheme="minorHAnsi"/>
                  <w:szCs w:val="20"/>
                </w:rPr>
                <w:delText>Cliente” (por cada elemento de la consulta general),</w:delText>
              </w:r>
            </w:del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“Modificar </w:t>
            </w:r>
            <w:r w:rsidR="00813438">
              <w:rPr>
                <w:rFonts w:asciiTheme="minorHAnsi" w:hAnsiTheme="minorHAnsi" w:cstheme="minorHAnsi"/>
                <w:szCs w:val="20"/>
              </w:rPr>
              <w:t>Solicitante</w:t>
            </w:r>
            <w:del w:id="137" w:author="Gesfor Mexico" w:date="2017-07-17T22:56:00Z">
              <w:r w:rsidR="00813438" w:rsidDel="006602F9">
                <w:rPr>
                  <w:rFonts w:asciiTheme="minorHAnsi" w:hAnsiTheme="minorHAnsi" w:cstheme="minorHAnsi"/>
                  <w:szCs w:val="20"/>
                </w:rPr>
                <w:delText>/</w:delText>
              </w:r>
              <w:r w:rsidDel="006602F9">
                <w:rPr>
                  <w:rFonts w:asciiTheme="minorHAnsi" w:hAnsiTheme="minorHAnsi" w:cstheme="minorHAnsi"/>
                  <w:szCs w:val="20"/>
                </w:rPr>
                <w:delText>Cliente</w:delText>
              </w:r>
            </w:del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:rsidR="00383B51" w:rsidRPr="00EB22AD" w:rsidDel="006602F9" w:rsidRDefault="006602F9" w:rsidP="00EE24C8">
            <w:pPr>
              <w:pStyle w:val="Prrafodelista"/>
              <w:numPr>
                <w:ilvl w:val="0"/>
                <w:numId w:val="6"/>
              </w:numPr>
              <w:rPr>
                <w:del w:id="138" w:author="Gesfor Mexico" w:date="2017-07-17T22:56:00Z"/>
                <w:rFonts w:asciiTheme="minorHAnsi" w:hAnsiTheme="minorHAnsi" w:cstheme="minorHAnsi"/>
                <w:szCs w:val="20"/>
              </w:rPr>
            </w:pPr>
            <w:ins w:id="139" w:author="Gesfor Mexico" w:date="2017-07-17T22:56:00Z">
              <w:r w:rsidDel="006602F9">
                <w:rPr>
                  <w:rFonts w:asciiTheme="minorHAnsi" w:hAnsiTheme="minorHAnsi" w:cstheme="minorHAnsi"/>
                  <w:szCs w:val="20"/>
                </w:rPr>
                <w:t xml:space="preserve"> </w:t>
              </w:r>
            </w:ins>
            <w:del w:id="140" w:author="Gesfor Mexico" w:date="2017-07-17T22:56:00Z">
              <w:r w:rsidR="00383B51" w:rsidDel="006602F9">
                <w:rPr>
                  <w:rFonts w:asciiTheme="minorHAnsi" w:hAnsiTheme="minorHAnsi" w:cstheme="minorHAnsi"/>
                  <w:szCs w:val="20"/>
                </w:rPr>
                <w:delText>“A</w:delText>
              </w:r>
              <w:r w:rsidR="00813438" w:rsidDel="006602F9">
                <w:rPr>
                  <w:rFonts w:asciiTheme="minorHAnsi" w:hAnsiTheme="minorHAnsi" w:cstheme="minorHAnsi"/>
                  <w:szCs w:val="20"/>
                </w:rPr>
                <w:delText>ctivar o Desactivar Solicitante/</w:delText>
              </w:r>
              <w:r w:rsidR="00383B51" w:rsidDel="006602F9">
                <w:rPr>
                  <w:rFonts w:asciiTheme="minorHAnsi" w:hAnsiTheme="minorHAnsi" w:cstheme="minorHAnsi"/>
                  <w:szCs w:val="20"/>
                </w:rPr>
                <w:delText>Cliente</w:delText>
              </w:r>
              <w:r w:rsidR="00383B51" w:rsidRPr="00EB22AD" w:rsidDel="006602F9">
                <w:rPr>
                  <w:rFonts w:asciiTheme="minorHAnsi" w:hAnsiTheme="minorHAnsi" w:cstheme="minorHAnsi"/>
                  <w:szCs w:val="20"/>
                </w:rPr>
                <w:delText>” (por cada elemento de la consulta general),</w:delText>
              </w:r>
            </w:del>
          </w:p>
          <w:p w:rsidR="00383B51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</w:t>
            </w:r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general).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Instalaciones” (por cada elemento de la consulta general).</w:t>
            </w:r>
          </w:p>
          <w:p w:rsidR="00383B51" w:rsidRPr="00BC50A3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>“Buscar”.</w:t>
            </w:r>
          </w:p>
          <w:p w:rsidR="00442571" w:rsidRPr="00571811" w:rsidRDefault="00383B51" w:rsidP="00A61663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DD530A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Nota:</w:t>
            </w:r>
            <w:r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Las instalaciones solo aplicarán para los solicitantes con régimen fiscal “Persona </w:t>
            </w:r>
            <w:commentRangeStart w:id="141"/>
            <w:commentRangeStart w:id="142"/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Moral</w:t>
            </w:r>
            <w:commentRangeEnd w:id="141"/>
            <w:r w:rsidR="003C5BCE">
              <w:rPr>
                <w:rStyle w:val="Refdecomentario"/>
              </w:rPr>
              <w:commentReference w:id="141"/>
            </w:r>
            <w:commentRangeEnd w:id="142"/>
            <w:r w:rsidR="00026C00">
              <w:rPr>
                <w:rStyle w:val="Refdecomentario"/>
              </w:rPr>
              <w:commentReference w:id="142"/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”.</w:t>
            </w:r>
          </w:p>
        </w:tc>
      </w:tr>
      <w:tr w:rsidR="006C758D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962846">
            <w:pPr>
              <w:pStyle w:val="Prrafodelista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442571" w:rsidP="00EB22A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</w:t>
            </w:r>
            <w:r w:rsidR="0096284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la DPE.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954" w:rsidRDefault="00530954" w:rsidP="0053095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al botón seleccionado, continua como sigue:</w:t>
            </w:r>
          </w:p>
          <w:p w:rsidR="00530954" w:rsidDel="006602F9" w:rsidRDefault="00530954" w:rsidP="006602F9">
            <w:pPr>
              <w:pStyle w:val="Prrafodelista"/>
              <w:numPr>
                <w:ilvl w:val="0"/>
                <w:numId w:val="5"/>
              </w:numPr>
              <w:rPr>
                <w:del w:id="143" w:author="Gesfor Mexico" w:date="2017-07-17T23:03:00Z"/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813438">
              <w:rPr>
                <w:rFonts w:asciiTheme="minorHAnsi" w:hAnsiTheme="minorHAnsi" w:cstheme="minorHAnsi"/>
                <w:szCs w:val="20"/>
              </w:rPr>
              <w:t>S</w:t>
            </w:r>
            <w:r w:rsidRPr="00442571">
              <w:rPr>
                <w:rFonts w:asciiTheme="minorHAnsi" w:hAnsiTheme="minorHAnsi" w:cstheme="minorHAnsi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szCs w:val="20"/>
              </w:rPr>
              <w:t>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813438">
              <w:rPr>
                <w:rFonts w:asciiTheme="minorHAnsi" w:hAnsiTheme="minorHAnsi" w:cstheme="minorHAnsi"/>
                <w:b/>
              </w:rPr>
              <w:t>S</w:t>
            </w:r>
            <w:r w:rsidRPr="00442571">
              <w:rPr>
                <w:rFonts w:asciiTheme="minorHAnsi" w:hAnsiTheme="minorHAnsi" w:cstheme="minorHAnsi"/>
                <w:b/>
              </w:rPr>
              <w:t>olicitante</w:t>
            </w:r>
            <w:del w:id="144" w:author="Gesfor Mexico" w:date="2017-07-17T23:03:00Z">
              <w:r w:rsidR="00813438" w:rsidDel="006602F9">
                <w:rPr>
                  <w:rFonts w:asciiTheme="minorHAnsi" w:hAnsiTheme="minorHAnsi" w:cstheme="minorHAnsi"/>
                  <w:b/>
                </w:rPr>
                <w:delText>/</w:delText>
              </w:r>
              <w:r w:rsidDel="006602F9">
                <w:rPr>
                  <w:rFonts w:asciiTheme="minorHAnsi" w:hAnsiTheme="minorHAnsi" w:cstheme="minorHAnsi"/>
                  <w:b/>
                </w:rPr>
                <w:delText>Cliente</w:delText>
              </w:r>
            </w:del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530954" w:rsidRPr="00F61803" w:rsidRDefault="00530954" w:rsidP="00B03A87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del w:id="145" w:author="Gesfor Mexico" w:date="2017-07-17T23:03:00Z">
              <w:r w:rsidDel="006602F9">
                <w:rPr>
                  <w:rFonts w:asciiTheme="minorHAnsi" w:hAnsiTheme="minorHAnsi" w:cstheme="minorHAnsi"/>
                  <w:szCs w:val="20"/>
                </w:rPr>
                <w:lastRenderedPageBreak/>
                <w:delText>Si selecciona</w:delText>
              </w:r>
              <w:r w:rsidR="00813438" w:rsidDel="006602F9">
                <w:rPr>
                  <w:rFonts w:asciiTheme="minorHAnsi" w:hAnsiTheme="minorHAnsi" w:cstheme="minorHAnsi"/>
                  <w:szCs w:val="20"/>
                </w:rPr>
                <w:delText xml:space="preserve"> la opción “Validar Datos Generales Solicitante/</w:delText>
              </w:r>
              <w:r w:rsidDel="006602F9">
                <w:rPr>
                  <w:rFonts w:asciiTheme="minorHAnsi" w:hAnsiTheme="minorHAnsi" w:cstheme="minorHAnsi"/>
                  <w:szCs w:val="20"/>
                </w:rPr>
                <w:delText xml:space="preserve">Cliente” de uno de los registros, continúa con el </w:delText>
              </w:r>
              <w:r w:rsidR="00813438" w:rsidDel="006602F9">
                <w:rPr>
                  <w:rFonts w:asciiTheme="minorHAnsi" w:hAnsiTheme="minorHAnsi" w:cstheme="minorHAnsi"/>
                  <w:b/>
                  <w:szCs w:val="20"/>
                </w:rPr>
                <w:delText>AO02Validar Datos Generales Solicitante/C</w:delText>
              </w:r>
              <w:r w:rsidDel="006602F9">
                <w:rPr>
                  <w:rFonts w:asciiTheme="minorHAnsi" w:hAnsiTheme="minorHAnsi" w:cstheme="minorHAnsi"/>
                  <w:b/>
                  <w:szCs w:val="20"/>
                </w:rPr>
                <w:delText>liente.</w:delText>
              </w:r>
            </w:del>
          </w:p>
          <w:p w:rsidR="00530954" w:rsidRPr="00407163" w:rsidDel="00833FFB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del w:id="146" w:author="Gesfor Mexico" w:date="2017-07-20T23:58:00Z"/>
                <w:rFonts w:asciiTheme="minorHAnsi" w:hAnsiTheme="minorHAnsi" w:cstheme="minorHAnsi"/>
                <w:bCs/>
                <w:szCs w:val="20"/>
              </w:rPr>
            </w:pPr>
            <w:del w:id="147" w:author="Gesfor Mexico" w:date="2017-07-20T23:58:00Z">
              <w:r w:rsidDel="00833FFB">
                <w:rPr>
                  <w:rFonts w:asciiTheme="minorHAnsi" w:hAnsiTheme="minorHAnsi" w:cstheme="minorHAnsi"/>
                  <w:bCs/>
                  <w:szCs w:val="20"/>
                </w:rPr>
                <w:delText xml:space="preserve">Selecciona la opción </w:delText>
              </w:r>
              <w:r w:rsidRPr="00F61803" w:rsidDel="00833FFB">
                <w:rPr>
                  <w:rFonts w:asciiTheme="minorHAnsi" w:hAnsiTheme="minorHAnsi" w:cstheme="minorHAnsi"/>
                  <w:szCs w:val="20"/>
                </w:rPr>
                <w:delText>“</w:delText>
              </w:r>
              <w:r w:rsidDel="00833FFB">
                <w:rPr>
                  <w:rFonts w:asciiTheme="minorHAnsi" w:hAnsiTheme="minorHAnsi" w:cstheme="minorHAnsi"/>
                  <w:szCs w:val="20"/>
                </w:rPr>
                <w:delText xml:space="preserve">Modificar </w:delText>
              </w:r>
              <w:r w:rsidR="00813438" w:rsidDel="00833FFB">
                <w:rPr>
                  <w:rFonts w:asciiTheme="minorHAnsi" w:hAnsiTheme="minorHAnsi" w:cstheme="minorHAnsi"/>
                  <w:szCs w:val="20"/>
                </w:rPr>
                <w:delText>S</w:delText>
              </w:r>
              <w:r w:rsidRPr="00442571" w:rsidDel="00833FFB">
                <w:rPr>
                  <w:rFonts w:asciiTheme="minorHAnsi" w:hAnsiTheme="minorHAnsi" w:cstheme="minorHAnsi"/>
                  <w:szCs w:val="20"/>
                </w:rPr>
                <w:delText>olicitante</w:delText>
              </w:r>
            </w:del>
            <w:del w:id="148" w:author="Gesfor Mexico" w:date="2017-07-17T23:04:00Z">
              <w:r w:rsidR="00813438" w:rsidDel="006602F9">
                <w:rPr>
                  <w:rFonts w:asciiTheme="minorHAnsi" w:hAnsiTheme="minorHAnsi" w:cstheme="minorHAnsi"/>
                  <w:szCs w:val="20"/>
                </w:rPr>
                <w:delText>/</w:delText>
              </w:r>
              <w:r w:rsidDel="006602F9">
                <w:rPr>
                  <w:rFonts w:asciiTheme="minorHAnsi" w:hAnsiTheme="minorHAnsi" w:cstheme="minorHAnsi"/>
                  <w:szCs w:val="20"/>
                </w:rPr>
                <w:delText>Cliente</w:delText>
              </w:r>
            </w:del>
            <w:del w:id="149" w:author="Gesfor Mexico" w:date="2017-07-20T23:58:00Z">
              <w:r w:rsidDel="00833FFB">
                <w:rPr>
                  <w:rFonts w:asciiTheme="minorHAnsi" w:hAnsiTheme="minorHAnsi" w:cstheme="minorHAnsi"/>
                  <w:szCs w:val="20"/>
                </w:rPr>
                <w:delText xml:space="preserve">” de uno de los registros, continúa en el </w:delText>
              </w:r>
              <w:r w:rsidR="00BB5912" w:rsidDel="00833FFB">
                <w:rPr>
                  <w:rFonts w:asciiTheme="minorHAnsi" w:hAnsiTheme="minorHAnsi" w:cstheme="minorHAnsi"/>
                  <w:b/>
                </w:rPr>
                <w:delText>AO02</w:delText>
              </w:r>
              <w:r w:rsidRPr="00832EBE" w:rsidDel="00833FFB">
                <w:rPr>
                  <w:rFonts w:asciiTheme="minorHAnsi" w:hAnsiTheme="minorHAnsi" w:cstheme="minorHAnsi"/>
                  <w:b/>
                </w:rPr>
                <w:delText xml:space="preserve"> </w:delText>
              </w:r>
              <w:r w:rsidDel="00833FFB">
                <w:rPr>
                  <w:rFonts w:asciiTheme="minorHAnsi" w:hAnsiTheme="minorHAnsi" w:cstheme="minorHAnsi"/>
                  <w:b/>
                </w:rPr>
                <w:delText xml:space="preserve">Modificar </w:delText>
              </w:r>
              <w:r w:rsidR="00813438" w:rsidDel="00833FFB">
                <w:rPr>
                  <w:rFonts w:asciiTheme="minorHAnsi" w:hAnsiTheme="minorHAnsi" w:cstheme="minorHAnsi"/>
                  <w:b/>
                </w:rPr>
                <w:delText>S</w:delText>
              </w:r>
              <w:r w:rsidRPr="00442571" w:rsidDel="00833FFB">
                <w:rPr>
                  <w:rFonts w:asciiTheme="minorHAnsi" w:hAnsiTheme="minorHAnsi" w:cstheme="minorHAnsi"/>
                  <w:b/>
                </w:rPr>
                <w:delText>olicitante</w:delText>
              </w:r>
            </w:del>
            <w:del w:id="150" w:author="Gesfor Mexico" w:date="2017-07-17T23:04:00Z">
              <w:r w:rsidR="00813438" w:rsidDel="006602F9">
                <w:rPr>
                  <w:rFonts w:asciiTheme="minorHAnsi" w:hAnsiTheme="minorHAnsi" w:cstheme="minorHAnsi"/>
                  <w:b/>
                </w:rPr>
                <w:delText>/Cliente</w:delText>
              </w:r>
            </w:del>
            <w:del w:id="151" w:author="Gesfor Mexico" w:date="2017-07-20T23:58:00Z">
              <w:r w:rsidRPr="00832EBE" w:rsidDel="00833FFB">
                <w:rPr>
                  <w:rFonts w:asciiTheme="minorHAnsi" w:hAnsiTheme="minorHAnsi" w:cstheme="minorHAnsi"/>
                </w:rPr>
                <w:delText>.</w:delText>
              </w:r>
            </w:del>
          </w:p>
          <w:p w:rsidR="00530954" w:rsidRPr="00DB7437" w:rsidDel="006602F9" w:rsidRDefault="00530954" w:rsidP="006602F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del w:id="152" w:author="Gesfor Mexico" w:date="2017-07-17T23:04:00Z"/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>
              <w:rPr>
                <w:rFonts w:asciiTheme="minorHAnsi" w:hAnsiTheme="minorHAnsi" w:cstheme="minorHAnsi"/>
              </w:rPr>
              <w:t>“Ver detalle”</w:t>
            </w:r>
            <w:r>
              <w:rPr>
                <w:rFonts w:asciiTheme="minorHAnsi" w:hAnsiTheme="minorHAnsi" w:cstheme="minorHAnsi"/>
                <w:szCs w:val="20"/>
              </w:rPr>
              <w:t xml:space="preserve"> de uno de los registros</w:t>
            </w:r>
            <w:r>
              <w:rPr>
                <w:rFonts w:asciiTheme="minorHAnsi" w:hAnsiTheme="minorHAnsi" w:cstheme="minorHAnsi"/>
              </w:rPr>
              <w:t xml:space="preserve">, continúa con el flujo </w:t>
            </w:r>
            <w:r w:rsidRPr="00407163">
              <w:rPr>
                <w:rFonts w:asciiTheme="minorHAnsi" w:hAnsiTheme="minorHAnsi" w:cstheme="minorHAnsi"/>
                <w:b/>
              </w:rPr>
              <w:t>AO</w:t>
            </w:r>
            <w:r w:rsidR="00BB5912">
              <w:rPr>
                <w:rFonts w:asciiTheme="minorHAnsi" w:hAnsiTheme="minorHAnsi" w:cstheme="minorHAnsi"/>
                <w:b/>
              </w:rPr>
              <w:t>0</w:t>
            </w:r>
            <w:ins w:id="153" w:author="Gesfor Mexico" w:date="2017-07-20T23:59:00Z">
              <w:r w:rsidR="00833FFB">
                <w:rPr>
                  <w:rFonts w:asciiTheme="minorHAnsi" w:hAnsiTheme="minorHAnsi" w:cstheme="minorHAnsi"/>
                  <w:b/>
                </w:rPr>
                <w:t>2</w:t>
              </w:r>
            </w:ins>
            <w:del w:id="154" w:author="Gesfor Mexico" w:date="2017-07-20T23:59:00Z">
              <w:r w:rsidR="00BB5912" w:rsidDel="00833FFB">
                <w:rPr>
                  <w:rFonts w:asciiTheme="minorHAnsi" w:hAnsiTheme="minorHAnsi" w:cstheme="minorHAnsi"/>
                  <w:b/>
                </w:rPr>
                <w:delText>3</w:delText>
              </w:r>
            </w:del>
            <w:r>
              <w:rPr>
                <w:rFonts w:asciiTheme="minorHAnsi" w:hAnsiTheme="minorHAnsi" w:cstheme="minorHAnsi"/>
                <w:b/>
              </w:rPr>
              <w:t xml:space="preserve"> Ver detalle</w:t>
            </w:r>
            <w:ins w:id="155" w:author="Gesfor Mexico" w:date="2017-07-17T23:04:00Z">
              <w:r w:rsidR="006110AA">
                <w:rPr>
                  <w:rFonts w:asciiTheme="minorHAnsi" w:hAnsiTheme="minorHAnsi" w:cstheme="minorHAnsi"/>
                  <w:b/>
                </w:rPr>
                <w:t>.</w:t>
              </w:r>
            </w:ins>
            <w:del w:id="156" w:author="Gesfor Mexico" w:date="2017-07-17T23:04:00Z">
              <w:r w:rsidDel="006602F9">
                <w:rPr>
                  <w:rFonts w:asciiTheme="minorHAnsi" w:hAnsiTheme="minorHAnsi" w:cstheme="minorHAnsi"/>
                  <w:b/>
                </w:rPr>
                <w:delText>.</w:delText>
              </w:r>
            </w:del>
          </w:p>
          <w:p w:rsidR="00530954" w:rsidRPr="00194D7B" w:rsidRDefault="00530954" w:rsidP="00B03A8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del w:id="157" w:author="Gesfor Mexico" w:date="2017-07-17T23:04:00Z">
              <w:r w:rsidDel="006602F9">
                <w:rPr>
                  <w:rFonts w:asciiTheme="minorHAnsi" w:hAnsiTheme="minorHAnsi" w:cstheme="minorHAnsi"/>
                  <w:bCs/>
                  <w:color w:val="000000" w:themeColor="text1"/>
                  <w:szCs w:val="20"/>
                </w:rPr>
                <w:delText>Activar o D</w:delText>
              </w:r>
              <w:r w:rsidRPr="001A085D" w:rsidDel="006602F9">
                <w:rPr>
                  <w:rFonts w:asciiTheme="minorHAnsi" w:hAnsiTheme="minorHAnsi" w:cstheme="minorHAnsi"/>
                  <w:bCs/>
                  <w:color w:val="000000" w:themeColor="text1"/>
                  <w:szCs w:val="20"/>
                </w:rPr>
                <w:delText>esa</w:delText>
              </w:r>
              <w:r w:rsidDel="006602F9">
                <w:rPr>
                  <w:rFonts w:asciiTheme="minorHAnsi" w:hAnsiTheme="minorHAnsi" w:cstheme="minorHAnsi"/>
                  <w:bCs/>
                  <w:color w:val="000000" w:themeColor="text1"/>
                  <w:szCs w:val="20"/>
                </w:rPr>
                <w:delText>ctivar</w:delText>
              </w:r>
              <w:r w:rsidRPr="001A085D" w:rsidDel="006602F9">
                <w:rPr>
                  <w:rFonts w:asciiTheme="minorHAnsi" w:hAnsiTheme="minorHAnsi" w:cstheme="minorHAnsi"/>
                  <w:bCs/>
                  <w:color w:val="000000" w:themeColor="text1"/>
                  <w:szCs w:val="20"/>
                </w:rPr>
                <w:delText xml:space="preserve"> </w:delText>
              </w:r>
              <w:r w:rsidDel="006602F9">
                <w:rPr>
                  <w:rFonts w:asciiTheme="minorHAnsi" w:hAnsiTheme="minorHAnsi" w:cstheme="minorHAnsi"/>
                  <w:bCs/>
                  <w:color w:val="000000" w:themeColor="text1"/>
                  <w:szCs w:val="20"/>
                </w:rPr>
                <w:delText>uno</w:delText>
              </w:r>
              <w:r w:rsidRPr="001A085D" w:rsidDel="006602F9">
                <w:rPr>
                  <w:rFonts w:asciiTheme="minorHAnsi" w:hAnsiTheme="minorHAnsi" w:cstheme="minorHAnsi"/>
                  <w:bCs/>
                  <w:color w:val="000000" w:themeColor="text1"/>
                  <w:szCs w:val="20"/>
                </w:rPr>
                <w:delText xml:space="preserve"> de los </w:delText>
              </w:r>
              <w:r w:rsidDel="006602F9">
                <w:rPr>
                  <w:rFonts w:asciiTheme="minorHAnsi" w:hAnsiTheme="minorHAnsi" w:cstheme="minorHAnsi"/>
                  <w:bCs/>
                  <w:color w:val="000000" w:themeColor="text1"/>
                  <w:szCs w:val="20"/>
                </w:rPr>
                <w:delText>registros</w:delText>
              </w:r>
              <w:r w:rsidRPr="001A085D" w:rsidDel="006602F9">
                <w:rPr>
                  <w:rFonts w:asciiTheme="minorHAnsi" w:hAnsiTheme="minorHAnsi" w:cstheme="minorHAnsi"/>
                  <w:bCs/>
                  <w:color w:val="000000" w:themeColor="text1"/>
                  <w:szCs w:val="20"/>
                </w:rPr>
                <w:delText xml:space="preserve">, continúa en el </w:delText>
              </w:r>
              <w:r w:rsidDel="006602F9">
                <w:rPr>
                  <w:rFonts w:asciiTheme="minorHAnsi" w:hAnsiTheme="minorHAnsi" w:cstheme="minorHAnsi"/>
                  <w:b/>
                  <w:bCs/>
                  <w:color w:val="000000" w:themeColor="text1"/>
                  <w:szCs w:val="20"/>
                </w:rPr>
                <w:delText>AO05</w:delText>
              </w:r>
              <w:r w:rsidRPr="001A085D" w:rsidDel="006602F9">
                <w:rPr>
                  <w:rFonts w:asciiTheme="minorHAnsi" w:hAnsiTheme="minorHAnsi" w:cstheme="minorHAnsi"/>
                  <w:b/>
                  <w:bCs/>
                  <w:color w:val="000000" w:themeColor="text1"/>
                  <w:szCs w:val="20"/>
                </w:rPr>
                <w:delText xml:space="preserve"> </w:delText>
              </w:r>
              <w:r w:rsidRPr="001A085D" w:rsidDel="006602F9">
                <w:rPr>
                  <w:rFonts w:asciiTheme="minorHAnsi" w:hAnsiTheme="minorHAnsi" w:cstheme="minorHAnsi"/>
                  <w:b/>
                  <w:color w:val="000000" w:themeColor="text1"/>
                  <w:szCs w:val="20"/>
                  <w:lang w:val="es-MX" w:eastAsia="en-US"/>
                </w:rPr>
                <w:delText xml:space="preserve">Activar / Desactivar </w:delText>
              </w:r>
              <w:r w:rsidR="00813438" w:rsidDel="006602F9">
                <w:rPr>
                  <w:rFonts w:asciiTheme="minorHAnsi" w:hAnsiTheme="minorHAnsi" w:cstheme="minorHAnsi"/>
                  <w:b/>
                </w:rPr>
                <w:delText>S</w:delText>
              </w:r>
              <w:r w:rsidRPr="00442571" w:rsidDel="006602F9">
                <w:rPr>
                  <w:rFonts w:asciiTheme="minorHAnsi" w:hAnsiTheme="minorHAnsi" w:cstheme="minorHAnsi"/>
                  <w:b/>
                </w:rPr>
                <w:delText>olicitante</w:delText>
              </w:r>
              <w:r w:rsidR="00813438" w:rsidDel="006602F9">
                <w:rPr>
                  <w:rFonts w:asciiTheme="minorHAnsi" w:hAnsiTheme="minorHAnsi" w:cstheme="minorHAnsi"/>
                  <w:b/>
                </w:rPr>
                <w:delText>/Cliente</w:delText>
              </w:r>
              <w:r w:rsidRPr="001A085D" w:rsidDel="006602F9">
                <w:rPr>
                  <w:rFonts w:asciiTheme="minorHAnsi" w:hAnsiTheme="minorHAnsi" w:cstheme="minorHAnsi"/>
                  <w:color w:val="000000" w:themeColor="text1"/>
                  <w:szCs w:val="20"/>
                  <w:lang w:val="es-MX" w:eastAsia="en-US"/>
                </w:rPr>
                <w:delText>.</w:delText>
              </w:r>
            </w:del>
          </w:p>
          <w:p w:rsidR="00530954" w:rsidRPr="001A085D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“Ver instalaciones” de uno de los registros, continua con el flujo </w:t>
            </w:r>
            <w:r w:rsidR="00BB5912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</w:t>
            </w:r>
            <w:ins w:id="158" w:author="Gesfor Mexico" w:date="2017-07-20T23:59:00Z">
              <w:r w:rsidR="00833FFB">
                <w:rPr>
                  <w:rFonts w:asciiTheme="minorHAnsi" w:hAnsiTheme="minorHAnsi" w:cstheme="minorHAnsi"/>
                  <w:b/>
                  <w:color w:val="000000" w:themeColor="text1"/>
                  <w:szCs w:val="20"/>
                  <w:lang w:val="es-MX" w:eastAsia="en-US"/>
                </w:rPr>
                <w:t>3</w:t>
              </w:r>
            </w:ins>
            <w:del w:id="159" w:author="Gesfor Mexico" w:date="2017-07-20T23:59:00Z">
              <w:r w:rsidR="00BB5912" w:rsidDel="00833FFB">
                <w:rPr>
                  <w:rFonts w:asciiTheme="minorHAnsi" w:hAnsiTheme="minorHAnsi" w:cstheme="minorHAnsi"/>
                  <w:b/>
                  <w:color w:val="000000" w:themeColor="text1"/>
                  <w:szCs w:val="20"/>
                  <w:lang w:val="es-MX" w:eastAsia="en-US"/>
                </w:rPr>
                <w:delText>4</w:delText>
              </w:r>
            </w:del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Ver instalaciones.</w:t>
            </w:r>
          </w:p>
          <w:p w:rsidR="00530954" w:rsidRPr="00AF5978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uno o más filtros,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BB5912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ins w:id="160" w:author="Gesfor Mexico" w:date="2017-07-20T23:59:00Z">
              <w:r w:rsidR="00833FFB">
                <w:rPr>
                  <w:rFonts w:asciiTheme="minorHAnsi" w:hAnsiTheme="minorHAnsi" w:cstheme="minorHAnsi"/>
                  <w:b/>
                  <w:bCs/>
                  <w:color w:val="000000" w:themeColor="text1"/>
                  <w:szCs w:val="20"/>
                </w:rPr>
                <w:t>4</w:t>
              </w:r>
            </w:ins>
            <w:del w:id="161" w:author="Gesfor Mexico" w:date="2017-07-20T23:59:00Z">
              <w:r w:rsidR="00BB5912" w:rsidDel="00833FFB">
                <w:rPr>
                  <w:rFonts w:asciiTheme="minorHAnsi" w:hAnsiTheme="minorHAnsi" w:cstheme="minorHAnsi"/>
                  <w:b/>
                  <w:bCs/>
                  <w:color w:val="000000" w:themeColor="text1"/>
                  <w:szCs w:val="20"/>
                </w:rPr>
                <w:delText>5</w:delText>
              </w:r>
            </w:del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AF5978" w:rsidRPr="00AF5978" w:rsidRDefault="00AF5978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Selecciona la opción “Ver contactos” de uno de los registros, continua con el flujo </w:t>
            </w:r>
            <w:r w:rsidRPr="00B400C6">
              <w:rPr>
                <w:rFonts w:asciiTheme="minorHAnsi" w:hAnsiTheme="minorHAnsi" w:cstheme="minorHAnsi"/>
                <w:b/>
              </w:rPr>
              <w:t>A</w:t>
            </w:r>
            <w:r w:rsidR="00BB5912">
              <w:rPr>
                <w:rFonts w:asciiTheme="minorHAnsi" w:hAnsiTheme="minorHAnsi" w:cstheme="minorHAnsi"/>
                <w:b/>
              </w:rPr>
              <w:t>O0</w:t>
            </w:r>
            <w:ins w:id="162" w:author="Gesfor Mexico" w:date="2017-07-20T23:59:00Z">
              <w:r w:rsidR="00833FFB">
                <w:rPr>
                  <w:rFonts w:asciiTheme="minorHAnsi" w:hAnsiTheme="minorHAnsi" w:cstheme="minorHAnsi"/>
                  <w:b/>
                </w:rPr>
                <w:t>5</w:t>
              </w:r>
            </w:ins>
            <w:del w:id="163" w:author="Gesfor Mexico" w:date="2017-07-20T23:59:00Z">
              <w:r w:rsidR="00BB5912" w:rsidDel="00833FFB">
                <w:rPr>
                  <w:rFonts w:asciiTheme="minorHAnsi" w:hAnsiTheme="minorHAnsi" w:cstheme="minorHAnsi"/>
                  <w:b/>
                </w:rPr>
                <w:delText>6</w:delText>
              </w:r>
            </w:del>
            <w:r>
              <w:rPr>
                <w:rFonts w:asciiTheme="minorHAnsi" w:hAnsiTheme="minorHAnsi" w:cstheme="minorHAnsi"/>
                <w:b/>
              </w:rPr>
              <w:t xml:space="preserve"> Ver Contactos,</w:t>
            </w:r>
          </w:p>
          <w:p w:rsidR="006C758D" w:rsidRPr="00F86FD4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>
              <w:rPr>
                <w:rFonts w:asciiTheme="minorHAnsi" w:hAnsiTheme="minorHAnsi" w:cstheme="minorHAnsi"/>
                <w:bCs/>
                <w:szCs w:val="20"/>
              </w:rPr>
              <w:t>solicitante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C758D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962846">
            <w:pPr>
              <w:pStyle w:val="Prrafodelista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EB22A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EB22A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F4316B" w:rsidRDefault="00BB3361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164" w:name="_Toc488098510"/>
      <w:r>
        <w:rPr>
          <w:rFonts w:asciiTheme="minorHAnsi" w:hAnsiTheme="minorHAnsi" w:cstheme="minorHAnsi"/>
          <w:sz w:val="20"/>
        </w:rPr>
        <w:t>AO0</w:t>
      </w:r>
      <w:ins w:id="165" w:author="Gesfor Mexico" w:date="2017-07-20T23:56:00Z">
        <w:r w:rsidR="00833FFB">
          <w:rPr>
            <w:rFonts w:asciiTheme="minorHAnsi" w:hAnsiTheme="minorHAnsi" w:cstheme="minorHAnsi"/>
            <w:sz w:val="20"/>
          </w:rPr>
          <w:t>5</w:t>
        </w:r>
      </w:ins>
      <w:del w:id="166" w:author="Gesfor Mexico" w:date="2017-07-20T23:56:00Z">
        <w:r w:rsidR="00BB5912" w:rsidDel="00833FFB">
          <w:rPr>
            <w:rFonts w:asciiTheme="minorHAnsi" w:hAnsiTheme="minorHAnsi" w:cstheme="minorHAnsi"/>
            <w:sz w:val="20"/>
          </w:rPr>
          <w:delText>6</w:delText>
        </w:r>
      </w:del>
      <w:r w:rsidR="00F4316B">
        <w:rPr>
          <w:rFonts w:asciiTheme="minorHAnsi" w:hAnsiTheme="minorHAnsi" w:cstheme="minorHAnsi"/>
          <w:sz w:val="20"/>
        </w:rPr>
        <w:t xml:space="preserve"> Ver contactos.</w:t>
      </w:r>
      <w:bookmarkEnd w:id="16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2140"/>
        <w:gridCol w:w="6910"/>
      </w:tblGrid>
      <w:tr w:rsidR="00F4316B" w:rsidRPr="00AD37DD" w:rsidTr="00962846">
        <w:trPr>
          <w:tblHeader/>
          <w:jc w:val="center"/>
        </w:trPr>
        <w:tc>
          <w:tcPr>
            <w:tcW w:w="52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Despliega ventana con los datos de los Contactos de acuerdo a la siguiente estructura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Contacto.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 del Contacto (“Apellido Paterno” “Apellido Materno”</w:t>
            </w:r>
            <w:r>
              <w:rPr>
                <w:rFonts w:asciiTheme="minorHAnsi" w:hAnsiTheme="minorHAnsi" w:cstheme="minorHAnsi"/>
                <w:szCs w:val="20"/>
              </w:rPr>
              <w:t xml:space="preserve"> “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”)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Teléfono Móvil 1,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49688F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Agregar contacto, </w:t>
            </w:r>
          </w:p>
          <w:p w:rsidR="00F4316B" w:rsidRPr="0049688F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Modificar contacto, de cada uno de los registros,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Cambiar de estatus (activar o desactivar), de cada uno de los registros,</w:t>
            </w:r>
          </w:p>
          <w:p w:rsidR="00F4316B" w:rsidRPr="009B22D0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Cancelar</w:t>
            </w:r>
            <w:r w:rsidR="00AF597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F4316B" w:rsidRPr="00AD37D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962846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DPE.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:rsidR="00F4316B" w:rsidRPr="0049688F" w:rsidRDefault="00A37550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 selecciona “</w:t>
            </w:r>
            <w:r w:rsidR="00F4316B">
              <w:rPr>
                <w:rFonts w:asciiTheme="minorHAnsi" w:hAnsiTheme="minorHAnsi" w:cstheme="minorHAnsi"/>
                <w:szCs w:val="20"/>
              </w:rPr>
              <w:t>Agregar contacto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F4316B">
              <w:rPr>
                <w:rFonts w:asciiTheme="minorHAnsi" w:hAnsiTheme="minorHAnsi" w:cstheme="minorHAnsi"/>
                <w:szCs w:val="20"/>
              </w:rPr>
              <w:t xml:space="preserve">, continúa con el flujo 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BB5912">
              <w:rPr>
                <w:rFonts w:asciiTheme="minorHAnsi" w:hAnsiTheme="minorHAnsi" w:cstheme="minorHAnsi"/>
                <w:b/>
              </w:rPr>
              <w:t>O0</w:t>
            </w:r>
            <w:ins w:id="167" w:author="Gesfor Mexico" w:date="2017-07-20T23:59:00Z">
              <w:r w:rsidR="00833FFB">
                <w:rPr>
                  <w:rFonts w:asciiTheme="minorHAnsi" w:hAnsiTheme="minorHAnsi" w:cstheme="minorHAnsi"/>
                  <w:b/>
                </w:rPr>
                <w:t>6</w:t>
              </w:r>
            </w:ins>
            <w:del w:id="168" w:author="Gesfor Mexico" w:date="2017-07-20T23:59:00Z">
              <w:r w:rsidR="00BB5912" w:rsidDel="00833FFB">
                <w:rPr>
                  <w:rFonts w:asciiTheme="minorHAnsi" w:hAnsiTheme="minorHAnsi" w:cstheme="minorHAnsi"/>
                  <w:b/>
                </w:rPr>
                <w:delText>7</w:delText>
              </w:r>
            </w:del>
            <w:r w:rsidR="00F4316B" w:rsidRPr="0049688F">
              <w:rPr>
                <w:rFonts w:asciiTheme="minorHAnsi" w:hAnsiTheme="minorHAnsi" w:cstheme="minorHAnsi"/>
                <w:b/>
              </w:rPr>
              <w:t xml:space="preserve"> </w:t>
            </w:r>
            <w:r w:rsidR="00F4316B">
              <w:rPr>
                <w:rFonts w:asciiTheme="minorHAnsi" w:hAnsiTheme="minorHAnsi" w:cstheme="minorHAnsi"/>
                <w:b/>
              </w:rPr>
              <w:t>Agregar Contacto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F4316B" w:rsidRPr="00DB6DD5" w:rsidRDefault="00A37550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“</w:t>
            </w:r>
            <w:r w:rsidR="00F4316B">
              <w:rPr>
                <w:rFonts w:asciiTheme="minorHAnsi" w:hAnsiTheme="minorHAnsi" w:cstheme="minorHAnsi"/>
                <w:szCs w:val="20"/>
              </w:rPr>
              <w:t>Modificar contacto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F4316B">
              <w:rPr>
                <w:rFonts w:asciiTheme="minorHAnsi" w:hAnsiTheme="minorHAnsi" w:cstheme="minorHAnsi"/>
                <w:szCs w:val="20"/>
              </w:rPr>
              <w:t xml:space="preserve">, por cada uno de los registros 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BB5912">
              <w:rPr>
                <w:rFonts w:asciiTheme="minorHAnsi" w:hAnsiTheme="minorHAnsi" w:cstheme="minorHAnsi"/>
                <w:b/>
                <w:szCs w:val="20"/>
              </w:rPr>
              <w:t>O</w:t>
            </w:r>
            <w:r w:rsidR="00BB3361">
              <w:rPr>
                <w:rFonts w:asciiTheme="minorHAnsi" w:hAnsiTheme="minorHAnsi" w:cstheme="minorHAnsi"/>
                <w:b/>
                <w:szCs w:val="20"/>
              </w:rPr>
              <w:t>0</w:t>
            </w:r>
            <w:ins w:id="169" w:author="Gesfor Mexico" w:date="2017-07-21T00:00:00Z">
              <w:r w:rsidR="00833FFB">
                <w:rPr>
                  <w:rFonts w:asciiTheme="minorHAnsi" w:hAnsiTheme="minorHAnsi" w:cstheme="minorHAnsi"/>
                  <w:b/>
                  <w:szCs w:val="20"/>
                </w:rPr>
                <w:t>7</w:t>
              </w:r>
            </w:ins>
            <w:del w:id="170" w:author="Gesfor Mexico" w:date="2017-07-20T23:59:00Z">
              <w:r w:rsidR="00BB5912" w:rsidDel="00833FFB">
                <w:rPr>
                  <w:rFonts w:asciiTheme="minorHAnsi" w:hAnsiTheme="minorHAnsi" w:cstheme="minorHAnsi"/>
                  <w:b/>
                  <w:szCs w:val="20"/>
                </w:rPr>
                <w:delText>8</w:delText>
              </w:r>
            </w:del>
            <w:r w:rsidR="00F4316B">
              <w:rPr>
                <w:rFonts w:asciiTheme="minorHAnsi" w:hAnsiTheme="minorHAnsi" w:cstheme="minorHAnsi"/>
                <w:b/>
                <w:szCs w:val="20"/>
              </w:rPr>
              <w:t xml:space="preserve"> Modificar Contacto.</w:t>
            </w:r>
          </w:p>
          <w:p w:rsidR="00F4316B" w:rsidRPr="00DB6DD5" w:rsidRDefault="00F4316B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DB6DD5">
              <w:rPr>
                <w:rFonts w:asciiTheme="minorHAnsi" w:hAnsiTheme="minorHAnsi" w:cstheme="minorHAnsi"/>
                <w:szCs w:val="20"/>
              </w:rPr>
              <w:t xml:space="preserve">Cambiar de estatus (activar o desactivar), por cada uno de los registros </w:t>
            </w:r>
            <w:r w:rsidR="00BB5912">
              <w:rPr>
                <w:rFonts w:asciiTheme="minorHAnsi" w:hAnsiTheme="minorHAnsi" w:cstheme="minorHAnsi"/>
                <w:b/>
                <w:szCs w:val="20"/>
              </w:rPr>
              <w:t>AO0</w:t>
            </w:r>
            <w:ins w:id="171" w:author="Gesfor Mexico" w:date="2017-07-21T00:00:00Z">
              <w:r w:rsidR="00833FFB">
                <w:rPr>
                  <w:rFonts w:asciiTheme="minorHAnsi" w:hAnsiTheme="minorHAnsi" w:cstheme="minorHAnsi"/>
                  <w:b/>
                  <w:szCs w:val="20"/>
                </w:rPr>
                <w:t>8</w:t>
              </w:r>
            </w:ins>
            <w:del w:id="172" w:author="Gesfor Mexico" w:date="2017-07-21T00:00:00Z">
              <w:r w:rsidR="00BB5912" w:rsidDel="00833FFB">
                <w:rPr>
                  <w:rFonts w:asciiTheme="minorHAnsi" w:hAnsiTheme="minorHAnsi" w:cstheme="minorHAnsi"/>
                  <w:b/>
                  <w:szCs w:val="20"/>
                </w:rPr>
                <w:delText>9</w:delText>
              </w:r>
            </w:del>
            <w:r w:rsidRPr="00DB6DD5">
              <w:rPr>
                <w:rFonts w:asciiTheme="minorHAnsi" w:hAnsiTheme="minorHAnsi" w:cstheme="minorHAnsi"/>
                <w:b/>
                <w:szCs w:val="20"/>
              </w:rPr>
              <w:t xml:space="preserve"> Activar/Desactivar Contacto.</w:t>
            </w:r>
          </w:p>
          <w:p w:rsidR="00F4316B" w:rsidRPr="00DB6DD5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Pr="00210B52" w:rsidRDefault="00BB5912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173" w:name="_Toc488098511"/>
      <w:r>
        <w:rPr>
          <w:rFonts w:asciiTheme="minorHAnsi" w:hAnsiTheme="minorHAnsi" w:cstheme="minorHAnsi"/>
          <w:sz w:val="20"/>
        </w:rPr>
        <w:t>AO0</w:t>
      </w:r>
      <w:ins w:id="174" w:author="Gesfor Mexico" w:date="2017-07-20T23:56:00Z">
        <w:r w:rsidR="00833FFB">
          <w:rPr>
            <w:rFonts w:asciiTheme="minorHAnsi" w:hAnsiTheme="minorHAnsi" w:cstheme="minorHAnsi"/>
            <w:sz w:val="20"/>
          </w:rPr>
          <w:t>6</w:t>
        </w:r>
      </w:ins>
      <w:del w:id="175" w:author="Gesfor Mexico" w:date="2017-07-20T23:56:00Z">
        <w:r w:rsidDel="00833FFB">
          <w:rPr>
            <w:rFonts w:asciiTheme="minorHAnsi" w:hAnsiTheme="minorHAnsi" w:cstheme="minorHAnsi"/>
            <w:sz w:val="20"/>
          </w:rPr>
          <w:delText>7</w:delText>
        </w:r>
      </w:del>
      <w:r w:rsidR="00F4316B">
        <w:rPr>
          <w:rFonts w:asciiTheme="minorHAnsi" w:hAnsiTheme="minorHAnsi" w:cstheme="minorHAnsi"/>
          <w:sz w:val="20"/>
        </w:rPr>
        <w:t xml:space="preserve"> Agregar </w:t>
      </w:r>
      <w:commentRangeStart w:id="176"/>
      <w:commentRangeStart w:id="177"/>
      <w:r w:rsidR="00F4316B">
        <w:rPr>
          <w:rFonts w:asciiTheme="minorHAnsi" w:hAnsiTheme="minorHAnsi" w:cstheme="minorHAnsi"/>
          <w:sz w:val="20"/>
        </w:rPr>
        <w:t>Contacto</w:t>
      </w:r>
      <w:commentRangeEnd w:id="176"/>
      <w:r w:rsidR="00190720">
        <w:rPr>
          <w:rStyle w:val="Refdecomentario"/>
          <w:b w:val="0"/>
          <w:bCs w:val="0"/>
          <w:kern w:val="0"/>
        </w:rPr>
        <w:commentReference w:id="176"/>
      </w:r>
      <w:commentRangeEnd w:id="177"/>
      <w:r w:rsidR="000B29F0">
        <w:rPr>
          <w:rStyle w:val="Refdecomentario"/>
          <w:b w:val="0"/>
          <w:bCs w:val="0"/>
          <w:kern w:val="0"/>
        </w:rPr>
        <w:commentReference w:id="177"/>
      </w:r>
      <w:r w:rsidR="00F4316B">
        <w:rPr>
          <w:rFonts w:asciiTheme="minorHAnsi" w:hAnsiTheme="minorHAnsi" w:cstheme="minorHAnsi"/>
          <w:sz w:val="20"/>
        </w:rPr>
        <w:t>.</w:t>
      </w:r>
      <w:bookmarkEnd w:id="1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los campos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Teléfono Móvil 2,</w:t>
            </w:r>
          </w:p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D27DB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="00D27DB0">
              <w:rPr>
                <w:rFonts w:asciiTheme="minorHAnsi" w:hAnsiTheme="minorHAnsi" w:cstheme="minorHAnsi"/>
                <w:szCs w:val="20"/>
              </w:rPr>
              <w:t>DPE</w:t>
            </w:r>
            <w:r w:rsidR="0096284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1643C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4316B" w:rsidRPr="006F4262" w:rsidRDefault="00F4316B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Datos del contacto. 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el 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Cargo del Contacto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Móvil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Móvil 2,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Pr="00E00F95">
              <w:rPr>
                <w:rFonts w:asciiTheme="minorHAnsi" w:hAnsiTheme="minorHAnsi" w:cstheme="minorHAnsi"/>
                <w:szCs w:val="20"/>
              </w:rPr>
              <w:t>a clic en el botón “Guardar”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4316B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97424">
              <w:rPr>
                <w:rFonts w:asciiTheme="minorHAnsi" w:hAnsiTheme="minorHAnsi" w:cstheme="minorHAnsi"/>
                <w:b/>
                <w:bCs/>
                <w:szCs w:val="20"/>
              </w:rPr>
              <w:t>Nota: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El 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tipo de contacto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será un catálogo fijo en base de datos, estos serán los roles de los usuarios de los clientes, deberán de ser los siguientes:</w:t>
            </w:r>
          </w:p>
          <w:p w:rsidR="00F4316B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commentRangeStart w:id="178"/>
            <w:del w:id="179" w:author="Gesfor Mexico" w:date="2017-07-21T12:39:00Z">
              <w:r w:rsidRPr="00D40C59" w:rsidDel="009D41D1">
                <w:rPr>
                  <w:rFonts w:asciiTheme="minorHAnsi" w:hAnsiTheme="minorHAnsi" w:cstheme="minorHAnsi"/>
                  <w:bCs/>
                  <w:szCs w:val="20"/>
                </w:rPr>
                <w:delText xml:space="preserve">Representante </w:delText>
              </w:r>
            </w:del>
            <w:ins w:id="180" w:author="Gesfor Mexico" w:date="2017-07-21T12:39:00Z">
              <w:r w:rsidR="009D41D1">
                <w:rPr>
                  <w:rFonts w:asciiTheme="minorHAnsi" w:hAnsiTheme="minorHAnsi" w:cstheme="minorHAnsi"/>
                  <w:bCs/>
                  <w:szCs w:val="20"/>
                </w:rPr>
                <w:t xml:space="preserve">Contacto </w:t>
              </w:r>
            </w:ins>
            <w:commentRangeStart w:id="181"/>
            <w:del w:id="182" w:author="Gesfor Mexico" w:date="2017-07-21T12:38:00Z">
              <w:r w:rsidRPr="00D40C59" w:rsidDel="009D41D1">
                <w:rPr>
                  <w:rFonts w:asciiTheme="minorHAnsi" w:hAnsiTheme="minorHAnsi" w:cstheme="minorHAnsi"/>
                  <w:bCs/>
                  <w:szCs w:val="20"/>
                </w:rPr>
                <w:delText>Legal</w:delText>
              </w:r>
            </w:del>
            <w:commentRangeEnd w:id="181"/>
            <w:ins w:id="183" w:author="Gesfor Mexico" w:date="2017-07-21T12:38:00Z">
              <w:r w:rsidR="009D41D1">
                <w:rPr>
                  <w:rFonts w:asciiTheme="minorHAnsi" w:hAnsiTheme="minorHAnsi" w:cstheme="minorHAnsi"/>
                  <w:bCs/>
                  <w:szCs w:val="20"/>
                </w:rPr>
                <w:t>Jurídico</w:t>
              </w:r>
            </w:ins>
            <w:r w:rsidR="009F380B">
              <w:rPr>
                <w:rStyle w:val="Refdecomentario"/>
              </w:rPr>
              <w:commentReference w:id="181"/>
            </w:r>
            <w:r w:rsidRPr="00D40C5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del w:id="184" w:author="Gesfor Mexico" w:date="2017-07-21T12:39:00Z">
              <w:r w:rsidRPr="00D40C59" w:rsidDel="009D41D1">
                <w:rPr>
                  <w:rFonts w:asciiTheme="minorHAnsi" w:hAnsiTheme="minorHAnsi" w:cstheme="minorHAnsi"/>
                  <w:bCs/>
                  <w:szCs w:val="20"/>
                </w:rPr>
                <w:delText xml:space="preserve">Representante </w:delText>
              </w:r>
            </w:del>
            <w:ins w:id="185" w:author="Gesfor Mexico" w:date="2017-07-21T12:39:00Z">
              <w:r w:rsidR="009D41D1">
                <w:rPr>
                  <w:rFonts w:asciiTheme="minorHAnsi" w:hAnsiTheme="minorHAnsi" w:cstheme="minorHAnsi"/>
                  <w:bCs/>
                  <w:szCs w:val="20"/>
                </w:rPr>
                <w:t xml:space="preserve">Contacto Operativo </w:t>
              </w:r>
            </w:ins>
            <w:del w:id="186" w:author="Gesfor Mexico" w:date="2017-07-21T12:39:00Z">
              <w:r w:rsidRPr="00D40C59" w:rsidDel="009D41D1">
                <w:rPr>
                  <w:rFonts w:asciiTheme="minorHAnsi" w:hAnsiTheme="minorHAnsi" w:cstheme="minorHAnsi"/>
                  <w:bCs/>
                  <w:szCs w:val="20"/>
                </w:rPr>
                <w:delText>del</w:delText>
              </w:r>
            </w:del>
            <w:ins w:id="187" w:author="Gesfor Mexico" w:date="2017-07-21T12:39:00Z">
              <w:r w:rsidR="009D41D1">
                <w:rPr>
                  <w:rFonts w:asciiTheme="minorHAnsi" w:hAnsiTheme="minorHAnsi" w:cstheme="minorHAnsi"/>
                  <w:bCs/>
                  <w:szCs w:val="20"/>
                </w:rPr>
                <w:t>(</w:t>
              </w:r>
            </w:ins>
            <w:del w:id="188" w:author="Gesfor Mexico" w:date="2017-07-21T12:39:00Z">
              <w:r w:rsidRPr="00D40C59" w:rsidDel="009D41D1">
                <w:rPr>
                  <w:rFonts w:asciiTheme="minorHAnsi" w:hAnsiTheme="minorHAnsi" w:cstheme="minorHAnsi"/>
                  <w:bCs/>
                  <w:szCs w:val="20"/>
                </w:rPr>
                <w:delText xml:space="preserve"> </w:delText>
              </w:r>
            </w:del>
            <w:r w:rsidRPr="00D40C59">
              <w:rPr>
                <w:rFonts w:asciiTheme="minorHAnsi" w:hAnsiTheme="minorHAnsi" w:cstheme="minorHAnsi"/>
                <w:bCs/>
                <w:szCs w:val="20"/>
              </w:rPr>
              <w:t>Tipo de Servicio</w:t>
            </w:r>
            <w:ins w:id="189" w:author="Gesfor Mexico" w:date="2017-07-21T12:39:00Z">
              <w:r w:rsidR="009D41D1">
                <w:rPr>
                  <w:rFonts w:asciiTheme="minorHAnsi" w:hAnsiTheme="minorHAnsi" w:cstheme="minorHAnsi"/>
                  <w:bCs/>
                  <w:szCs w:val="20"/>
                </w:rPr>
                <w:t>)</w:t>
              </w:r>
            </w:ins>
            <w:r w:rsidRPr="00D40C5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Del="009D41D1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del w:id="190" w:author="Gesfor Mexico" w:date="2017-07-21T12:38:00Z"/>
                <w:rFonts w:asciiTheme="minorHAnsi" w:hAnsiTheme="minorHAnsi" w:cstheme="minorHAnsi"/>
                <w:bCs/>
                <w:szCs w:val="20"/>
              </w:rPr>
            </w:pPr>
            <w:del w:id="191" w:author="Gesfor Mexico" w:date="2017-07-21T12:38:00Z">
              <w:r w:rsidRPr="00D40C59" w:rsidDel="009D41D1">
                <w:rPr>
                  <w:rFonts w:asciiTheme="minorHAnsi" w:hAnsiTheme="minorHAnsi" w:cstheme="minorHAnsi"/>
                  <w:bCs/>
                  <w:szCs w:val="20"/>
                </w:rPr>
                <w:delText>Administrador del Contrato.</w:delText>
              </w:r>
            </w:del>
          </w:p>
          <w:p w:rsidR="00F4316B" w:rsidRPr="00040F0A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del w:id="192" w:author="Gesfor Mexico" w:date="2017-07-21T12:40:00Z">
              <w:r w:rsidRPr="00040F0A" w:rsidDel="009D41D1">
                <w:rPr>
                  <w:rFonts w:asciiTheme="minorHAnsi" w:hAnsiTheme="minorHAnsi" w:cstheme="minorHAnsi"/>
                  <w:bCs/>
                  <w:szCs w:val="20"/>
                </w:rPr>
                <w:delText>Representante de</w:delText>
              </w:r>
            </w:del>
            <w:ins w:id="193" w:author="Gesfor Mexico" w:date="2017-07-21T12:40:00Z">
              <w:r w:rsidR="009D41D1">
                <w:rPr>
                  <w:rFonts w:asciiTheme="minorHAnsi" w:hAnsiTheme="minorHAnsi" w:cstheme="minorHAnsi"/>
                  <w:bCs/>
                  <w:szCs w:val="20"/>
                </w:rPr>
                <w:t xml:space="preserve">Contacto de </w:t>
              </w:r>
            </w:ins>
            <w:del w:id="194" w:author="Gesfor Mexico" w:date="2017-07-21T12:40:00Z">
              <w:r w:rsidRPr="00040F0A" w:rsidDel="009D41D1">
                <w:rPr>
                  <w:rFonts w:asciiTheme="minorHAnsi" w:hAnsiTheme="minorHAnsi" w:cstheme="minorHAnsi"/>
                  <w:bCs/>
                  <w:szCs w:val="20"/>
                </w:rPr>
                <w:delText xml:space="preserve"> </w:delText>
              </w:r>
            </w:del>
            <w:r w:rsidRPr="00040F0A">
              <w:rPr>
                <w:rFonts w:asciiTheme="minorHAnsi" w:hAnsiTheme="minorHAnsi" w:cstheme="minorHAnsi"/>
                <w:bCs/>
                <w:szCs w:val="20"/>
              </w:rPr>
              <w:t>Finanzas</w:t>
            </w:r>
            <w:r w:rsidR="00EA6395">
              <w:rPr>
                <w:rFonts w:asciiTheme="minorHAnsi" w:hAnsiTheme="minorHAnsi" w:cstheme="minorHAnsi"/>
                <w:bCs/>
                <w:szCs w:val="20"/>
              </w:rPr>
              <w:t>.</w:t>
            </w:r>
            <w:commentRangeEnd w:id="178"/>
            <w:r w:rsidR="000B29F0">
              <w:rPr>
                <w:rStyle w:val="Refdecomentario"/>
              </w:rPr>
              <w:commentReference w:id="178"/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06,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</w:t>
            </w:r>
            <w:r>
              <w:rPr>
                <w:rFonts w:asciiTheme="minorHAnsi" w:hAnsiTheme="minorHAnsi" w:cstheme="minorHAnsi"/>
                <w:b/>
                <w:szCs w:val="20"/>
              </w:rPr>
              <w:t>07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  <w:p w:rsidR="00F4316B" w:rsidRPr="00AE3539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Guarda los datos capturados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por el usuario y muestra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:rsidR="00F4316B" w:rsidRPr="00571811" w:rsidRDefault="00F4316B" w:rsidP="00536A6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lastRenderedPageBreak/>
              <w:t xml:space="preserve">De lo contrario continúa en el </w:t>
            </w:r>
            <w:r w:rsidRPr="00571811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571811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Default="00BB5912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195" w:name="_Toc488098512"/>
      <w:r>
        <w:rPr>
          <w:rFonts w:asciiTheme="minorHAnsi" w:hAnsiTheme="minorHAnsi" w:cstheme="minorHAnsi"/>
          <w:sz w:val="20"/>
        </w:rPr>
        <w:t>AO0</w:t>
      </w:r>
      <w:ins w:id="196" w:author="Gesfor Mexico" w:date="2017-07-20T23:57:00Z">
        <w:r w:rsidR="00833FFB">
          <w:rPr>
            <w:rFonts w:asciiTheme="minorHAnsi" w:hAnsiTheme="minorHAnsi" w:cstheme="minorHAnsi"/>
            <w:sz w:val="20"/>
          </w:rPr>
          <w:t>7</w:t>
        </w:r>
      </w:ins>
      <w:del w:id="197" w:author="Gesfor Mexico" w:date="2017-07-20T23:57:00Z">
        <w:r w:rsidDel="00833FFB">
          <w:rPr>
            <w:rFonts w:asciiTheme="minorHAnsi" w:hAnsiTheme="minorHAnsi" w:cstheme="minorHAnsi"/>
            <w:sz w:val="20"/>
          </w:rPr>
          <w:delText>8</w:delText>
        </w:r>
      </w:del>
      <w:r w:rsidR="00F4316B">
        <w:rPr>
          <w:rFonts w:asciiTheme="minorHAnsi" w:hAnsiTheme="minorHAnsi" w:cstheme="minorHAnsi"/>
          <w:sz w:val="20"/>
        </w:rPr>
        <w:t xml:space="preserve"> Modificar Contacto.</w:t>
      </w:r>
      <w:bookmarkEnd w:id="19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8619D5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los campos del contacto </w:t>
            </w:r>
            <w:r w:rsidR="00EA6395">
              <w:rPr>
                <w:rFonts w:asciiTheme="minorHAnsi" w:hAnsiTheme="minorHAnsi" w:cstheme="minorHAnsi"/>
                <w:szCs w:val="20"/>
              </w:rPr>
              <w:t>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8619D5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6224B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>de la</w:t>
            </w:r>
            <w:r w:rsidR="006224BC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27DB0">
              <w:rPr>
                <w:rFonts w:asciiTheme="minorHAnsi" w:hAnsiTheme="minorHAnsi" w:cstheme="minorHAnsi"/>
                <w:szCs w:val="20"/>
              </w:rPr>
              <w:t>DPE</w:t>
            </w:r>
            <w:r w:rsidR="0096284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1643C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4316B" w:rsidRPr="006F4262" w:rsidRDefault="00F4316B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Datos del contacto. 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Cargo del Contacto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Modifica el 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Móvil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Móvil 2,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Pr="00E00F95">
              <w:rPr>
                <w:rFonts w:asciiTheme="minorHAnsi" w:hAnsiTheme="minorHAnsi" w:cstheme="minorHAnsi"/>
                <w:szCs w:val="20"/>
              </w:rPr>
              <w:t>a clic en el botón “Guardar”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4316B" w:rsidRPr="00FB26E0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mensaje “¿Está seguro de modificar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contacto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:rsidR="00F4316B" w:rsidRPr="00AE3539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23448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Usuario de la </w:t>
            </w:r>
            <w:r w:rsidR="00234482">
              <w:rPr>
                <w:rFonts w:asciiTheme="minorHAnsi" w:hAnsiTheme="minorHAnsi" w:cstheme="minorHAnsi"/>
                <w:bCs/>
                <w:szCs w:val="20"/>
              </w:rPr>
              <w:t>DPE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F4316B" w:rsidRPr="00EA6395" w:rsidRDefault="00F4316B" w:rsidP="00E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EA63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EA6395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EA63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F4316B" w:rsidRPr="00571811" w:rsidRDefault="00F4316B" w:rsidP="00536A6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ll.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V0</w:t>
            </w:r>
            <w:r>
              <w:rPr>
                <w:rFonts w:asciiTheme="minorHAnsi" w:hAnsiTheme="minorHAnsi" w:cstheme="minorHAnsi"/>
                <w:b/>
                <w:szCs w:val="20"/>
              </w:rPr>
              <w:t>6</w:t>
            </w:r>
            <w:r w:rsidRPr="00571811">
              <w:rPr>
                <w:rFonts w:asciiTheme="minorHAnsi" w:hAnsiTheme="minorHAnsi" w:cstheme="minorHAnsi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szCs w:val="20"/>
              </w:rPr>
              <w:t>V07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F4316B" w:rsidRPr="00BE33E4" w:rsidRDefault="00F4316B" w:rsidP="00536A6A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szCs w:val="20"/>
              </w:rPr>
            </w:pP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 modificados por el usuario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y muestra el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modificado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básico.</w:t>
            </w:r>
          </w:p>
          <w:p w:rsidR="00F4316B" w:rsidRPr="00A036F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596C1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Default="00A263E3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198" w:name="_Toc486928996"/>
      <w:bookmarkStart w:id="199" w:name="_Toc486929046"/>
      <w:bookmarkStart w:id="200" w:name="_Toc488098513"/>
      <w:commentRangeStart w:id="201"/>
      <w:r>
        <w:rPr>
          <w:rFonts w:asciiTheme="minorHAnsi" w:hAnsiTheme="minorHAnsi" w:cstheme="minorHAnsi"/>
          <w:sz w:val="20"/>
        </w:rPr>
        <w:t>A</w:t>
      </w:r>
      <w:r w:rsidR="00BB5912">
        <w:rPr>
          <w:rFonts w:asciiTheme="minorHAnsi" w:hAnsiTheme="minorHAnsi" w:cstheme="minorHAnsi"/>
          <w:sz w:val="20"/>
        </w:rPr>
        <w:t>O0</w:t>
      </w:r>
      <w:ins w:id="202" w:author="Gesfor Mexico" w:date="2017-07-20T23:57:00Z">
        <w:r w:rsidR="00833FFB">
          <w:rPr>
            <w:rFonts w:asciiTheme="minorHAnsi" w:hAnsiTheme="minorHAnsi" w:cstheme="minorHAnsi"/>
            <w:sz w:val="20"/>
          </w:rPr>
          <w:t>8</w:t>
        </w:r>
      </w:ins>
      <w:del w:id="203" w:author="Gesfor Mexico" w:date="2017-07-20T23:57:00Z">
        <w:r w:rsidR="00BB5912" w:rsidDel="00833FFB">
          <w:rPr>
            <w:rFonts w:asciiTheme="minorHAnsi" w:hAnsiTheme="minorHAnsi" w:cstheme="minorHAnsi"/>
            <w:sz w:val="20"/>
          </w:rPr>
          <w:delText>9</w:delText>
        </w:r>
      </w:del>
      <w:r w:rsidR="00F4316B">
        <w:rPr>
          <w:rFonts w:asciiTheme="minorHAnsi" w:hAnsiTheme="minorHAnsi" w:cstheme="minorHAnsi"/>
          <w:sz w:val="20"/>
        </w:rPr>
        <w:t xml:space="preserve"> Activar/Desactivar Contactos.</w:t>
      </w:r>
      <w:bookmarkEnd w:id="198"/>
      <w:bookmarkEnd w:id="199"/>
      <w:commentRangeEnd w:id="201"/>
      <w:r w:rsidR="006110AA">
        <w:rPr>
          <w:rStyle w:val="Refdecomentario"/>
          <w:b w:val="0"/>
          <w:bCs w:val="0"/>
          <w:kern w:val="0"/>
        </w:rPr>
        <w:commentReference w:id="201"/>
      </w:r>
      <w:bookmarkEnd w:id="20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a las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solicitudes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servicio registradas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¿Está seguro de qu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 desea (activar / desactivar) el Contacto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seleccionado?”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así como las opciones: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:rsidR="00F4316B" w:rsidRPr="00EE103C" w:rsidRDefault="00F4316B" w:rsidP="00536A6A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Default="00F4316B" w:rsidP="0096284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</w:t>
            </w:r>
            <w:r w:rsidR="0096284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la </w:t>
            </w:r>
            <w:r w:rsidR="00962846">
              <w:rPr>
                <w:rFonts w:asciiTheme="minorHAnsi" w:hAnsiTheme="minorHAnsi" w:cstheme="minorHAnsi"/>
                <w:bCs/>
                <w:szCs w:val="20"/>
              </w:rPr>
              <w:t>DPE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F4316B" w:rsidRPr="001A085D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F4316B" w:rsidRPr="00EE103C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Cambia el estatus del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(activado / desactivado) correctamente”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F4316B" w:rsidRPr="002B3DAC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5119F1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571811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F4316B" w:rsidRDefault="00F4316B" w:rsidP="00571811"/>
    <w:p w:rsidR="00A17DCD" w:rsidRDefault="00A17DCD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04" w:name="_Toc488098514"/>
      <w:r w:rsidRPr="00AD37DD">
        <w:rPr>
          <w:rFonts w:asciiTheme="minorHAnsi" w:hAnsiTheme="minorHAnsi" w:cstheme="minorHAnsi"/>
          <w:sz w:val="20"/>
        </w:rPr>
        <w:lastRenderedPageBreak/>
        <w:t>Generales</w:t>
      </w:r>
      <w:bookmarkEnd w:id="204"/>
    </w:p>
    <w:p w:rsidR="00442571" w:rsidRPr="001A085D" w:rsidRDefault="00442571" w:rsidP="0044257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205" w:name="_Toc484712629"/>
      <w:bookmarkStart w:id="206" w:name="_Toc488098515"/>
      <w:bookmarkStart w:id="207" w:name="_Toc363727164"/>
      <w:bookmarkStart w:id="208" w:name="_Toc461701843"/>
      <w:r w:rsidRPr="001A085D">
        <w:rPr>
          <w:rFonts w:asciiTheme="minorHAnsi" w:hAnsiTheme="minorHAnsi" w:cstheme="minorHAnsi"/>
          <w:color w:val="000000" w:themeColor="text1"/>
          <w:sz w:val="20"/>
        </w:rPr>
        <w:t>AG01 Cancelar.</w:t>
      </w:r>
      <w:bookmarkEnd w:id="205"/>
      <w:bookmarkEnd w:id="206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842"/>
        <w:gridCol w:w="7084"/>
      </w:tblGrid>
      <w:tr w:rsidR="00442571" w:rsidRPr="001A085D" w:rsidTr="00F84941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084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442571" w:rsidRPr="001A085D" w:rsidTr="00F8494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442571" w:rsidRPr="00571811" w:rsidRDefault="00442571" w:rsidP="00EE24C8">
            <w:pPr>
              <w:pStyle w:val="Prrafodelista"/>
              <w:keepLines/>
              <w:numPr>
                <w:ilvl w:val="0"/>
                <w:numId w:val="3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442571" w:rsidRPr="001A085D" w:rsidRDefault="00442571" w:rsidP="00F8494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084" w:type="dxa"/>
            <w:shd w:val="clear" w:color="auto" w:fill="auto"/>
          </w:tcPr>
          <w:p w:rsidR="00442571" w:rsidRPr="001A085D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No ejecuta ninguna acción y regresa al flujo básico.</w:t>
            </w:r>
          </w:p>
        </w:tc>
      </w:tr>
      <w:tr w:rsidR="00442571" w:rsidRPr="001A085D" w:rsidTr="00F84941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442571" w:rsidRPr="00571811" w:rsidRDefault="00442571" w:rsidP="00EE24C8">
            <w:pPr>
              <w:pStyle w:val="Prrafodelista"/>
              <w:keepLines/>
              <w:numPr>
                <w:ilvl w:val="0"/>
                <w:numId w:val="3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442571" w:rsidRPr="001A085D" w:rsidRDefault="00442571" w:rsidP="00F8494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084" w:type="dxa"/>
            <w:shd w:val="clear" w:color="auto" w:fill="auto"/>
          </w:tcPr>
          <w:p w:rsidR="00442571" w:rsidRPr="001A085D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general.</w:t>
            </w:r>
          </w:p>
        </w:tc>
      </w:tr>
    </w:tbl>
    <w:p w:rsidR="00442571" w:rsidRPr="001A085D" w:rsidRDefault="00442571" w:rsidP="0044257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209" w:name="_Toc484712630"/>
      <w:bookmarkStart w:id="210" w:name="_Toc488098516"/>
      <w:r w:rsidRPr="001A085D">
        <w:rPr>
          <w:rFonts w:asciiTheme="minorHAnsi" w:hAnsiTheme="minorHAnsi" w:cstheme="minorHAnsi"/>
          <w:color w:val="000000" w:themeColor="text1"/>
          <w:sz w:val="20"/>
        </w:rPr>
        <w:t>AG02 Cerrar sesión</w:t>
      </w:r>
      <w:bookmarkEnd w:id="209"/>
      <w:bookmarkEnd w:id="210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442571" w:rsidRPr="00AD37DD" w:rsidTr="00F84941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F849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F849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F849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42571" w:rsidRPr="00AD37DD" w:rsidTr="00F849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571811" w:rsidRDefault="00442571" w:rsidP="00EE24C8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442571" w:rsidP="00F8494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Default="00442571" w:rsidP="00A17DCD">
            <w:pPr>
              <w:pStyle w:val="ndice2"/>
            </w:pPr>
            <w:r>
              <w:t>Muestra mensaje “¿Esta seguro que desea cerrar de sesión?” y las opciones</w:t>
            </w:r>
          </w:p>
          <w:p w:rsidR="00442571" w:rsidRPr="00571811" w:rsidRDefault="00442571" w:rsidP="00EE24C8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 w:rsidRPr="00571811">
              <w:rPr>
                <w:rFonts w:asciiTheme="minorHAnsi" w:hAnsiTheme="minorHAnsi"/>
              </w:rPr>
              <w:t>S</w:t>
            </w:r>
            <w:ins w:id="211" w:author="Gesfor Mexico" w:date="2017-07-17T23:07:00Z">
              <w:r w:rsidR="006110AA">
                <w:rPr>
                  <w:rFonts w:asciiTheme="minorHAnsi" w:hAnsiTheme="minorHAnsi"/>
                </w:rPr>
                <w:t>í</w:t>
              </w:r>
            </w:ins>
            <w:del w:id="212" w:author="Gesfor Mexico" w:date="2017-07-17T23:07:00Z">
              <w:r w:rsidRPr="00571811" w:rsidDel="006110AA">
                <w:rPr>
                  <w:rFonts w:asciiTheme="minorHAnsi" w:hAnsiTheme="minorHAnsi"/>
                </w:rPr>
                <w:delText>i</w:delText>
              </w:r>
            </w:del>
          </w:p>
          <w:p w:rsidR="00442571" w:rsidRPr="00CE78A4" w:rsidRDefault="00442571" w:rsidP="00EE24C8">
            <w:pPr>
              <w:pStyle w:val="Prrafodelista"/>
              <w:numPr>
                <w:ilvl w:val="0"/>
                <w:numId w:val="29"/>
              </w:numPr>
            </w:pPr>
            <w:r w:rsidRPr="00571811">
              <w:rPr>
                <w:rFonts w:asciiTheme="minorHAnsi" w:hAnsiTheme="minorHAnsi"/>
              </w:rPr>
              <w:t>No</w:t>
            </w:r>
          </w:p>
        </w:tc>
      </w:tr>
      <w:tr w:rsidR="00442571" w:rsidRPr="00AD37DD" w:rsidTr="00F849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571811" w:rsidRDefault="00442571" w:rsidP="00EE24C8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962846" w:rsidP="00BB2C5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442571" w:rsidRDefault="00442571" w:rsidP="00EE24C8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</w:t>
            </w:r>
            <w:ins w:id="213" w:author="Gesfor Mexico" w:date="2017-07-17T23:07:00Z">
              <w:r w:rsidR="006110AA">
                <w:rPr>
                  <w:rFonts w:asciiTheme="minorHAnsi" w:hAnsiTheme="minorHAnsi" w:cstheme="minorHAnsi"/>
                  <w:bCs/>
                  <w:szCs w:val="20"/>
                </w:rPr>
                <w:t>í</w:t>
              </w:r>
            </w:ins>
            <w:del w:id="214" w:author="Gesfor Mexico" w:date="2017-07-17T23:07:00Z">
              <w:r w:rsidRPr="005D7DC3" w:rsidDel="006110AA">
                <w:rPr>
                  <w:rFonts w:asciiTheme="minorHAnsi" w:hAnsiTheme="minorHAnsi" w:cstheme="minorHAnsi"/>
                  <w:bCs/>
                  <w:szCs w:val="20"/>
                </w:rPr>
                <w:delText>i</w:delText>
              </w:r>
            </w:del>
            <w:r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442571" w:rsidRPr="0093186E" w:rsidRDefault="00442571" w:rsidP="00EE24C8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No, continua con la sesión activa.</w:t>
            </w:r>
          </w:p>
        </w:tc>
      </w:tr>
      <w:tr w:rsidR="00442571" w:rsidRPr="00AD37DD" w:rsidTr="00F849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571811" w:rsidRDefault="00442571" w:rsidP="00EE24C8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442571" w:rsidP="00F8494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  <w:tr w:rsidR="00442571" w:rsidRPr="00AD37DD" w:rsidTr="00F849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571811" w:rsidRDefault="00442571" w:rsidP="00EE24C8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442571" w:rsidP="00F8494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:rsidR="00C35D87" w:rsidRDefault="00C35D87" w:rsidP="0046410C">
      <w:bookmarkStart w:id="215" w:name="_Toc371934681"/>
      <w:bookmarkStart w:id="216" w:name="_Toc228339746"/>
      <w:bookmarkStart w:id="217" w:name="_Toc182735733"/>
      <w:bookmarkStart w:id="218" w:name="_Toc52616589"/>
      <w:bookmarkEnd w:id="207"/>
      <w:bookmarkEnd w:id="208"/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19" w:name="_Toc488098517"/>
      <w:r w:rsidRPr="00AD37DD">
        <w:rPr>
          <w:rFonts w:asciiTheme="minorHAnsi" w:hAnsiTheme="minorHAnsi" w:cstheme="minorHAnsi"/>
          <w:sz w:val="20"/>
        </w:rPr>
        <w:t>Extraordinarios</w:t>
      </w:r>
      <w:bookmarkEnd w:id="215"/>
      <w:bookmarkEnd w:id="216"/>
      <w:bookmarkEnd w:id="217"/>
      <w:bookmarkEnd w:id="218"/>
      <w:bookmarkEnd w:id="219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EC115A" w:rsidP="00A17DCD">
      <w:pPr>
        <w:pStyle w:val="ndice2"/>
      </w:pPr>
      <w:bookmarkStart w:id="220" w:name="_Hlk482972054"/>
      <w:r>
        <w:tab/>
      </w:r>
      <w:r>
        <w:tab/>
        <w:t xml:space="preserve"> </w:t>
      </w:r>
      <w:r w:rsidR="009F4550"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1" w:name="_Toc371934684"/>
      <w:bookmarkStart w:id="222" w:name="_Toc228339747"/>
      <w:bookmarkStart w:id="223" w:name="_Toc182735734"/>
      <w:bookmarkStart w:id="224" w:name="_Toc52616590"/>
      <w:bookmarkStart w:id="225" w:name="_Toc488098518"/>
      <w:bookmarkEnd w:id="220"/>
      <w:r w:rsidRPr="00AD37DD">
        <w:rPr>
          <w:rFonts w:asciiTheme="minorHAnsi" w:hAnsiTheme="minorHAnsi" w:cstheme="minorHAnsi"/>
          <w:sz w:val="20"/>
        </w:rPr>
        <w:t>De excepción</w:t>
      </w:r>
      <w:bookmarkEnd w:id="221"/>
      <w:bookmarkEnd w:id="222"/>
      <w:bookmarkEnd w:id="223"/>
      <w:bookmarkEnd w:id="224"/>
      <w:bookmarkEnd w:id="225"/>
    </w:p>
    <w:p w:rsidR="00554004" w:rsidRPr="00F54628" w:rsidRDefault="00554004" w:rsidP="0057181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226" w:name="_Toc363727167"/>
      <w:bookmarkStart w:id="227" w:name="_Toc461701847"/>
      <w:bookmarkStart w:id="228" w:name="_Toc488098519"/>
      <w:r w:rsidRPr="00F54628">
        <w:rPr>
          <w:rFonts w:asciiTheme="minorHAnsi" w:hAnsiTheme="minorHAnsi" w:cstheme="minorHAnsi"/>
          <w:sz w:val="20"/>
        </w:rPr>
        <w:t xml:space="preserve">AE01 </w:t>
      </w:r>
      <w:bookmarkEnd w:id="226"/>
      <w:r w:rsidR="00F54628" w:rsidRPr="00F54628">
        <w:rPr>
          <w:rFonts w:asciiTheme="minorHAnsi" w:hAnsiTheme="minorHAnsi" w:cstheme="minorHAnsi"/>
          <w:sz w:val="20"/>
        </w:rPr>
        <w:t>Error al guardar</w:t>
      </w:r>
      <w:r w:rsidRPr="00F54628">
        <w:rPr>
          <w:rFonts w:asciiTheme="minorHAnsi" w:hAnsiTheme="minorHAnsi" w:cstheme="minorHAnsi"/>
          <w:sz w:val="20"/>
        </w:rPr>
        <w:t>.</w:t>
      </w:r>
      <w:bookmarkEnd w:id="227"/>
      <w:bookmarkEnd w:id="228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F54628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F54628" w:rsidRPr="00571811" w:rsidRDefault="00F54628" w:rsidP="00EE24C8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F54628" w:rsidRPr="00F24850" w:rsidRDefault="00F54628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F54628" w:rsidRPr="00F24850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Despliega el mensaje “Error al guardar” y regresa al flujo básico.</w:t>
            </w:r>
          </w:p>
        </w:tc>
      </w:tr>
      <w:tr w:rsidR="00F54628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F54628" w:rsidRPr="00571811" w:rsidRDefault="00F54628" w:rsidP="00571811">
            <w:pPr>
              <w:pStyle w:val="Prrafodelista"/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F54628" w:rsidRPr="00F24850" w:rsidRDefault="00F54628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F54628" w:rsidRPr="00F24850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E32F63" w:rsidRDefault="00E32F63" w:rsidP="00571811">
      <w:pPr>
        <w:spacing w:before="0" w:after="0" w:line="240" w:lineRule="auto"/>
        <w:jc w:val="left"/>
        <w:rPr>
          <w:rFonts w:asciiTheme="minorHAnsi" w:hAnsiTheme="minorHAnsi" w:cstheme="minorHAnsi"/>
        </w:rPr>
      </w:pPr>
      <w:bookmarkStart w:id="229" w:name="FAE02"/>
      <w:bookmarkEnd w:id="229"/>
    </w:p>
    <w:p w:rsidR="0017640A" w:rsidRPr="00E32F63" w:rsidRDefault="00BA30BA" w:rsidP="0057181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 xml:space="preserve"> </w:t>
      </w:r>
      <w:bookmarkStart w:id="230" w:name="_Toc488098520"/>
      <w:r w:rsidR="0017640A" w:rsidRPr="00571811">
        <w:rPr>
          <w:rFonts w:asciiTheme="minorHAnsi" w:hAnsiTheme="minorHAnsi" w:cstheme="minorHAnsi"/>
          <w:sz w:val="20"/>
        </w:rPr>
        <w:t>AE0</w:t>
      </w:r>
      <w:r w:rsidR="00E32F63" w:rsidRPr="00571811">
        <w:rPr>
          <w:rFonts w:asciiTheme="minorHAnsi" w:hAnsiTheme="minorHAnsi" w:cstheme="minorHAnsi"/>
          <w:sz w:val="20"/>
        </w:rPr>
        <w:t>2</w:t>
      </w:r>
      <w:r w:rsidR="0017640A" w:rsidRPr="00571811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Consulta sin resultados.</w:t>
      </w:r>
      <w:bookmarkEnd w:id="230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98"/>
        <w:gridCol w:w="1526"/>
        <w:gridCol w:w="7103"/>
      </w:tblGrid>
      <w:tr w:rsidR="0017640A" w:rsidRPr="00BF2E38" w:rsidTr="00BA30BA">
        <w:trPr>
          <w:trHeight w:val="461"/>
          <w:tblHeader/>
        </w:trPr>
        <w:tc>
          <w:tcPr>
            <w:tcW w:w="1398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26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103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A30BA" w:rsidRPr="00BF2E38" w:rsidTr="00BA30BA">
        <w:trPr>
          <w:trHeight w:val="413"/>
          <w:tblHeader/>
        </w:trPr>
        <w:tc>
          <w:tcPr>
            <w:tcW w:w="1398" w:type="dxa"/>
            <w:shd w:val="clear" w:color="auto" w:fill="auto"/>
          </w:tcPr>
          <w:p w:rsidR="00BA30BA" w:rsidRPr="00571811" w:rsidRDefault="00BA30BA" w:rsidP="00EE24C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26" w:type="dxa"/>
            <w:shd w:val="clear" w:color="auto" w:fill="auto"/>
          </w:tcPr>
          <w:p w:rsidR="00BA30BA" w:rsidRPr="00BF2E38" w:rsidRDefault="00BA30BA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103" w:type="dxa"/>
            <w:shd w:val="clear" w:color="auto" w:fill="auto"/>
          </w:tcPr>
          <w:p w:rsidR="00BA30BA" w:rsidRPr="001A085D" w:rsidRDefault="00BA30BA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BA30BA" w:rsidRPr="001A085D" w:rsidRDefault="00BA30BA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:rsidR="00BA30BA" w:rsidRPr="00571811" w:rsidRDefault="00BA30BA" w:rsidP="00EE24C8">
            <w:pPr>
              <w:pStyle w:val="Prrafodelista"/>
              <w:keepLines/>
              <w:numPr>
                <w:ilvl w:val="0"/>
                <w:numId w:val="3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BA30BA" w:rsidRPr="00BF2E38" w:rsidTr="00BA30BA">
        <w:trPr>
          <w:trHeight w:val="413"/>
          <w:tblHeader/>
        </w:trPr>
        <w:tc>
          <w:tcPr>
            <w:tcW w:w="1398" w:type="dxa"/>
            <w:shd w:val="clear" w:color="auto" w:fill="auto"/>
          </w:tcPr>
          <w:p w:rsidR="00BA30BA" w:rsidRPr="00571811" w:rsidRDefault="00BA30BA" w:rsidP="00EE24C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26" w:type="dxa"/>
            <w:shd w:val="clear" w:color="auto" w:fill="auto"/>
          </w:tcPr>
          <w:p w:rsidR="00BA30BA" w:rsidRPr="00BF2E38" w:rsidRDefault="00BA30BA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103" w:type="dxa"/>
            <w:shd w:val="clear" w:color="auto" w:fill="auto"/>
          </w:tcPr>
          <w:p w:rsidR="00BA30BA" w:rsidRPr="00BF2E38" w:rsidRDefault="00BA30BA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</w:tbl>
    <w:p w:rsidR="00D16B4F" w:rsidRPr="00AD37DD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31" w:name="_Toc371934687"/>
      <w:bookmarkStart w:id="232" w:name="_Toc228339748"/>
      <w:bookmarkStart w:id="233" w:name="_Toc488098521"/>
      <w:bookmarkStart w:id="234" w:name="_Toc182735735"/>
      <w:bookmarkStart w:id="235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231"/>
      <w:bookmarkEnd w:id="232"/>
      <w:bookmarkEnd w:id="233"/>
    </w:p>
    <w:p w:rsidR="00A17DCD" w:rsidRDefault="00DC30E4" w:rsidP="00A17DCD">
      <w:pPr>
        <w:rPr>
          <w:rFonts w:asciiTheme="minorHAnsi" w:hAnsiTheme="minorHAnsi" w:cstheme="minorHAnsi"/>
        </w:rPr>
      </w:pPr>
      <w:bookmarkStart w:id="236" w:name="_Toc371934688"/>
      <w:bookmarkStart w:id="237" w:name="_Toc228339749"/>
      <w:r w:rsidRPr="00A17DCD">
        <w:rPr>
          <w:rFonts w:asciiTheme="minorHAnsi" w:hAnsiTheme="minorHAnsi" w:cstheme="minorHAnsi"/>
        </w:rPr>
        <w:t xml:space="preserve">Esta funcionalidad contiene un </w:t>
      </w:r>
      <w:proofErr w:type="spellStart"/>
      <w:r w:rsidRPr="00A17DCD">
        <w:rPr>
          <w:rFonts w:asciiTheme="minorHAnsi" w:hAnsiTheme="minorHAnsi" w:cstheme="minorHAnsi"/>
        </w:rPr>
        <w:t>extend</w:t>
      </w:r>
      <w:proofErr w:type="spellEnd"/>
      <w:r w:rsidRPr="00A17DCD">
        <w:rPr>
          <w:rFonts w:asciiTheme="minorHAnsi" w:hAnsiTheme="minorHAnsi" w:cstheme="minorHAnsi"/>
        </w:rPr>
        <w:t xml:space="preserve"> con</w:t>
      </w:r>
      <w:r w:rsidR="008D686E" w:rsidRPr="00A17DCD">
        <w:rPr>
          <w:rFonts w:asciiTheme="minorHAnsi" w:hAnsiTheme="minorHAnsi" w:cstheme="minorHAnsi"/>
        </w:rPr>
        <w:t xml:space="preserve"> los casos de uso:</w:t>
      </w:r>
    </w:p>
    <w:p w:rsidR="00A17DCD" w:rsidRPr="00A17DCD" w:rsidRDefault="008D686E" w:rsidP="00A17DC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</w:rPr>
        <w:t xml:space="preserve">2022 - </w:t>
      </w:r>
      <w:r w:rsidR="00DC30E4" w:rsidRPr="00A17DCD">
        <w:rPr>
          <w:rFonts w:asciiTheme="minorHAnsi" w:hAnsiTheme="minorHAnsi" w:cstheme="minorHAnsi"/>
          <w:b/>
        </w:rPr>
        <w:t>Registrar Movimientos Bitácora.</w:t>
      </w:r>
    </w:p>
    <w:p w:rsidR="00A17DCD" w:rsidRPr="00A17DCD" w:rsidRDefault="008D686E" w:rsidP="00A17DC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  <w:szCs w:val="20"/>
        </w:rPr>
        <w:t>2012 - Administrar Tipo Documentos.</w:t>
      </w:r>
    </w:p>
    <w:p w:rsidR="008D686E" w:rsidRPr="00A17DCD" w:rsidRDefault="008D686E" w:rsidP="00A17DC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  <w:szCs w:val="20"/>
        </w:rPr>
        <w:t>4013 - Administrar Instalaciones.</w:t>
      </w:r>
    </w:p>
    <w:p w:rsidR="00D16B4F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38" w:name="_Toc488098522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234"/>
      <w:bookmarkEnd w:id="235"/>
      <w:bookmarkEnd w:id="236"/>
      <w:bookmarkEnd w:id="237"/>
      <w:bookmarkEnd w:id="238"/>
    </w:p>
    <w:p w:rsidR="00E32F63" w:rsidRPr="00764EFB" w:rsidRDefault="00E32F63" w:rsidP="00EE24C8">
      <w:pPr>
        <w:pStyle w:val="Prrafodelista"/>
        <w:numPr>
          <w:ilvl w:val="0"/>
          <w:numId w:val="24"/>
        </w:numPr>
        <w:rPr>
          <w:rFonts w:asciiTheme="minorHAnsi" w:hAnsiTheme="minorHAnsi"/>
        </w:rPr>
      </w:pPr>
      <w:r w:rsidRPr="00EB22AD">
        <w:rPr>
          <w:rFonts w:asciiTheme="minorHAnsi" w:hAnsiTheme="minorHAnsi"/>
        </w:rPr>
        <w:t>Los campos obligatorios serán indicados con un asterisco después del nombre del mismo (*).</w:t>
      </w:r>
    </w:p>
    <w:p w:rsidR="00D16B4F" w:rsidRPr="00AD37DD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39" w:name="_Toc371934689"/>
      <w:bookmarkStart w:id="240" w:name="_Toc488098523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239"/>
      <w:bookmarkEnd w:id="240"/>
    </w:p>
    <w:p w:rsidR="00554004" w:rsidRPr="00AD37DD" w:rsidRDefault="00554004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241" w:name="_Toc461701853"/>
      <w:bookmarkStart w:id="242" w:name="_Toc488098524"/>
      <w:bookmarkStart w:id="243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241"/>
      <w:bookmarkEnd w:id="242"/>
    </w:p>
    <w:p w:rsidR="0017640A" w:rsidRPr="0017640A" w:rsidRDefault="0017640A" w:rsidP="0017640A">
      <w:pPr>
        <w:pStyle w:val="Prrafodelista"/>
        <w:ind w:left="360"/>
        <w:rPr>
          <w:rFonts w:asciiTheme="minorHAnsi" w:hAnsiTheme="minorHAnsi" w:cstheme="minorHAnsi"/>
          <w:b/>
          <w:color w:val="0070C0"/>
          <w:szCs w:val="20"/>
        </w:rPr>
      </w:pPr>
      <w:bookmarkStart w:id="244" w:name="_Toc461701854"/>
      <w:r>
        <w:rPr>
          <w:rFonts w:asciiTheme="minorHAnsi" w:hAnsiTheme="minorHAnsi" w:cstheme="minorHAnsi"/>
          <w:color w:val="0070C0"/>
          <w:szCs w:val="20"/>
        </w:rPr>
        <w:tab/>
      </w:r>
      <w:r w:rsidRPr="0017640A">
        <w:rPr>
          <w:rFonts w:asciiTheme="minorHAnsi" w:hAnsiTheme="minorHAnsi" w:cstheme="minorHAnsi"/>
          <w:color w:val="0070C0"/>
          <w:szCs w:val="20"/>
        </w:rPr>
        <w:t xml:space="preserve">  </w:t>
      </w:r>
      <w:r w:rsidRPr="0017640A">
        <w:rPr>
          <w:rFonts w:asciiTheme="minorHAnsi" w:hAnsiTheme="minorHAnsi" w:cstheme="minorHAnsi"/>
          <w:szCs w:val="20"/>
        </w:rPr>
        <w:t xml:space="preserve">Los datos del catálogo “Administrar </w:t>
      </w:r>
      <w:r w:rsidR="00772055">
        <w:rPr>
          <w:rFonts w:asciiTheme="minorHAnsi" w:hAnsiTheme="minorHAnsi" w:cstheme="minorHAnsi"/>
          <w:szCs w:val="20"/>
        </w:rPr>
        <w:t>Solicitante</w:t>
      </w:r>
      <w:del w:id="245" w:author="Gesfor Mexico" w:date="2017-07-17T23:07:00Z">
        <w:r w:rsidR="00772055" w:rsidDel="006110AA">
          <w:rPr>
            <w:rFonts w:asciiTheme="minorHAnsi" w:hAnsiTheme="minorHAnsi" w:cstheme="minorHAnsi"/>
            <w:szCs w:val="20"/>
          </w:rPr>
          <w:delText>/Cliente</w:delText>
        </w:r>
        <w:r w:rsidR="00EC115A" w:rsidDel="006110AA">
          <w:rPr>
            <w:rFonts w:asciiTheme="minorHAnsi" w:hAnsiTheme="minorHAnsi" w:cstheme="minorHAnsi"/>
            <w:szCs w:val="20"/>
          </w:rPr>
          <w:delText>s</w:delText>
        </w:r>
      </w:del>
      <w:r w:rsidRPr="0017640A">
        <w:rPr>
          <w:rFonts w:asciiTheme="minorHAnsi" w:hAnsiTheme="minorHAnsi" w:cstheme="minorHAnsi"/>
          <w:szCs w:val="20"/>
        </w:rPr>
        <w:t>” son guardados en la base de datos de CONEC II</w:t>
      </w:r>
      <w:r w:rsidR="00F86FD4">
        <w:rPr>
          <w:rFonts w:asciiTheme="minorHAnsi" w:hAnsiTheme="minorHAnsi" w:cstheme="minorHAnsi"/>
          <w:szCs w:val="20"/>
        </w:rPr>
        <w:t>.</w:t>
      </w:r>
    </w:p>
    <w:p w:rsidR="0017640A" w:rsidRDefault="00554004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246" w:name="_Toc488098525"/>
      <w:r w:rsidRPr="00AD37DD">
        <w:rPr>
          <w:rFonts w:asciiTheme="minorHAnsi" w:hAnsiTheme="minorHAnsi" w:cstheme="minorHAnsi"/>
          <w:sz w:val="20"/>
        </w:rPr>
        <w:t>&lt;Pos condición 2&gt;</w:t>
      </w:r>
      <w:bookmarkStart w:id="247" w:name="_Toc362523298"/>
      <w:bookmarkStart w:id="248" w:name="_Toc364353328"/>
      <w:bookmarkEnd w:id="243"/>
      <w:r w:rsidRPr="00AD37DD">
        <w:rPr>
          <w:rFonts w:asciiTheme="minorHAnsi" w:hAnsiTheme="minorHAnsi" w:cstheme="minorHAnsi"/>
          <w:sz w:val="20"/>
        </w:rPr>
        <w:t xml:space="preserve"> Datos actualizad</w:t>
      </w:r>
      <w:bookmarkEnd w:id="247"/>
      <w:bookmarkEnd w:id="248"/>
      <w:r w:rsidRPr="00AD37DD">
        <w:rPr>
          <w:rFonts w:asciiTheme="minorHAnsi" w:hAnsiTheme="minorHAnsi" w:cstheme="minorHAnsi"/>
          <w:sz w:val="20"/>
        </w:rPr>
        <w:t>os</w:t>
      </w:r>
      <w:bookmarkEnd w:id="244"/>
      <w:r w:rsidRPr="00AD37DD">
        <w:rPr>
          <w:rFonts w:asciiTheme="minorHAnsi" w:hAnsiTheme="minorHAnsi" w:cstheme="minorHAnsi"/>
          <w:sz w:val="20"/>
        </w:rPr>
        <w:t>.</w:t>
      </w:r>
      <w:bookmarkEnd w:id="246"/>
    </w:p>
    <w:p w:rsidR="00D92EC5" w:rsidRDefault="0017640A" w:rsidP="0017640A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  <w:t xml:space="preserve">   </w:t>
      </w:r>
      <w:r w:rsidRPr="0017640A">
        <w:rPr>
          <w:rFonts w:asciiTheme="minorHAnsi" w:hAnsiTheme="minorHAnsi" w:cstheme="minorHAnsi"/>
          <w:szCs w:val="20"/>
        </w:rPr>
        <w:t xml:space="preserve">Al terminar la ejecución de esta funcionalidad, los registros con status “Inactivo” no deben mostrarse y aquellas </w:t>
      </w:r>
      <w:r>
        <w:rPr>
          <w:rFonts w:asciiTheme="minorHAnsi" w:hAnsiTheme="minorHAnsi" w:cstheme="minorHAnsi"/>
          <w:szCs w:val="20"/>
        </w:rPr>
        <w:tab/>
        <w:t xml:space="preserve">  </w:t>
      </w:r>
      <w:r w:rsidRPr="0017640A">
        <w:rPr>
          <w:rFonts w:asciiTheme="minorHAnsi" w:hAnsiTheme="minorHAnsi" w:cstheme="minorHAnsi"/>
          <w:szCs w:val="20"/>
        </w:rPr>
        <w:t>cuyo status es “Activo” deben quedar actualizadas y disponibles en el sistema.</w:t>
      </w:r>
    </w:p>
    <w:p w:rsidR="00BA30BA" w:rsidRPr="00571811" w:rsidRDefault="00D92EC5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249" w:name="_Toc488098526"/>
      <w:r w:rsidRPr="00571811">
        <w:rPr>
          <w:rFonts w:asciiTheme="minorHAnsi" w:hAnsiTheme="minorHAnsi" w:cstheme="minorHAnsi"/>
          <w:sz w:val="20"/>
        </w:rPr>
        <w:t xml:space="preserve">&lt;Pos condición 3&gt; </w:t>
      </w:r>
      <w:r w:rsidR="00BA30BA" w:rsidRPr="00571811">
        <w:rPr>
          <w:rFonts w:asciiTheme="minorHAnsi" w:hAnsiTheme="minorHAnsi" w:cstheme="minorHAnsi"/>
          <w:sz w:val="20"/>
        </w:rPr>
        <w:t>Registros en Bitácora.</w:t>
      </w:r>
      <w:bookmarkEnd w:id="249"/>
    </w:p>
    <w:p w:rsidR="003D52DE" w:rsidRPr="003D52DE" w:rsidRDefault="00BA30BA" w:rsidP="003D52DE">
      <w:pPr>
        <w:pStyle w:val="Prrafodelista"/>
        <w:rPr>
          <w:rFonts w:asciiTheme="minorHAnsi" w:hAnsiTheme="minorHAnsi" w:cstheme="minorHAnsi"/>
          <w:szCs w:val="20"/>
        </w:rPr>
      </w:pPr>
      <w:r w:rsidRPr="00571811">
        <w:rPr>
          <w:rFonts w:asciiTheme="minorHAnsi" w:hAnsiTheme="minorHAnsi" w:cstheme="minorHAnsi"/>
          <w:szCs w:val="20"/>
        </w:rPr>
        <w:t>Los movimientos realizados en cada uno de los flujos (Crear, Modificar</w:t>
      </w:r>
      <w:del w:id="250" w:author="Gesfor Mexico" w:date="2017-07-20T13:36:00Z">
        <w:r w:rsidR="00CF0C22" w:rsidDel="00CF0C22">
          <w:rPr>
            <w:rFonts w:asciiTheme="minorHAnsi" w:hAnsiTheme="minorHAnsi" w:cstheme="minorHAnsi"/>
            <w:szCs w:val="20"/>
          </w:rPr>
          <w:delText>, Activar, Desactivar</w:delText>
        </w:r>
      </w:del>
      <w:ins w:id="251" w:author="Gesfor Mexico" w:date="2017-07-20T13:36:00Z">
        <w:r w:rsidR="00CF0C22">
          <w:rPr>
            <w:rFonts w:asciiTheme="minorHAnsi" w:hAnsiTheme="minorHAnsi" w:cstheme="minorHAnsi"/>
            <w:szCs w:val="20"/>
          </w:rPr>
          <w:t xml:space="preserve"> </w:t>
        </w:r>
      </w:ins>
      <w:del w:id="252" w:author="Gesfor Mexico" w:date="2017-07-20T13:36:00Z">
        <w:r w:rsidR="00CF0C22" w:rsidDel="00CF0C22">
          <w:rPr>
            <w:rFonts w:asciiTheme="minorHAnsi" w:hAnsiTheme="minorHAnsi" w:cstheme="minorHAnsi"/>
            <w:szCs w:val="20"/>
          </w:rPr>
          <w:delText xml:space="preserve"> </w:delText>
        </w:r>
      </w:del>
      <w:r w:rsidR="00CF0C22">
        <w:rPr>
          <w:rFonts w:asciiTheme="minorHAnsi" w:hAnsiTheme="minorHAnsi" w:cstheme="minorHAnsi"/>
          <w:szCs w:val="20"/>
        </w:rPr>
        <w:t>y C</w:t>
      </w:r>
      <w:r w:rsidRPr="00571811">
        <w:rPr>
          <w:rFonts w:asciiTheme="minorHAnsi" w:hAnsiTheme="minorHAnsi" w:cstheme="minorHAnsi"/>
          <w:szCs w:val="20"/>
        </w:rPr>
        <w:t xml:space="preserve">onsultar) serán registrados en la bitácora. </w:t>
      </w:r>
    </w:p>
    <w:p w:rsidR="003D52DE" w:rsidRPr="00571811" w:rsidRDefault="003D52DE" w:rsidP="003D52D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253" w:name="_Toc488098527"/>
      <w:r>
        <w:rPr>
          <w:rFonts w:asciiTheme="minorHAnsi" w:hAnsiTheme="minorHAnsi" w:cstheme="minorHAnsi"/>
          <w:sz w:val="20"/>
        </w:rPr>
        <w:t>&lt;Pos condición 4</w:t>
      </w:r>
      <w:r w:rsidRPr="00571811">
        <w:rPr>
          <w:rFonts w:asciiTheme="minorHAnsi" w:hAnsiTheme="minorHAnsi" w:cstheme="minorHAnsi"/>
          <w:sz w:val="20"/>
        </w:rPr>
        <w:t xml:space="preserve">&gt; Registros en </w:t>
      </w:r>
      <w:r>
        <w:rPr>
          <w:rFonts w:asciiTheme="minorHAnsi" w:hAnsiTheme="minorHAnsi" w:cstheme="minorHAnsi"/>
          <w:sz w:val="20"/>
        </w:rPr>
        <w:t>MCS / CONEC</w:t>
      </w:r>
      <w:r w:rsidRPr="00571811">
        <w:rPr>
          <w:rFonts w:asciiTheme="minorHAnsi" w:hAnsiTheme="minorHAnsi" w:cstheme="minorHAnsi"/>
          <w:sz w:val="20"/>
        </w:rPr>
        <w:t>.</w:t>
      </w:r>
      <w:bookmarkEnd w:id="253"/>
    </w:p>
    <w:p w:rsidR="003D52DE" w:rsidRPr="006B18C1" w:rsidRDefault="003D52DE" w:rsidP="006B18C1">
      <w:pPr>
        <w:pStyle w:val="Prrafodelista"/>
        <w:rPr>
          <w:rFonts w:asciiTheme="minorHAnsi" w:hAnsiTheme="minorHAnsi" w:cstheme="minorHAnsi"/>
          <w:szCs w:val="20"/>
        </w:rPr>
      </w:pPr>
      <w:r w:rsidRPr="00571811">
        <w:rPr>
          <w:rFonts w:asciiTheme="minorHAnsi" w:hAnsiTheme="minorHAnsi" w:cstheme="minorHAnsi"/>
          <w:szCs w:val="20"/>
        </w:rPr>
        <w:t xml:space="preserve">Los movimientos realizados en cada uno de los flujos (Crear, </w:t>
      </w:r>
      <w:r>
        <w:rPr>
          <w:rFonts w:asciiTheme="minorHAnsi" w:hAnsiTheme="minorHAnsi" w:cstheme="minorHAnsi"/>
          <w:szCs w:val="20"/>
        </w:rPr>
        <w:t xml:space="preserve">Validar, </w:t>
      </w:r>
      <w:r w:rsidRPr="00571811">
        <w:rPr>
          <w:rFonts w:asciiTheme="minorHAnsi" w:hAnsiTheme="minorHAnsi" w:cstheme="minorHAnsi"/>
          <w:szCs w:val="20"/>
        </w:rPr>
        <w:t>Modificar</w:t>
      </w:r>
      <w:del w:id="254" w:author="Gesfor Mexico" w:date="2017-07-17T23:08:00Z">
        <w:r w:rsidRPr="00571811" w:rsidDel="006110AA">
          <w:rPr>
            <w:rFonts w:asciiTheme="minorHAnsi" w:hAnsiTheme="minorHAnsi" w:cstheme="minorHAnsi"/>
            <w:szCs w:val="20"/>
          </w:rPr>
          <w:delText>, Activar, Desactivar</w:delText>
        </w:r>
      </w:del>
      <w:r w:rsidR="00CF0C22">
        <w:rPr>
          <w:rFonts w:asciiTheme="minorHAnsi" w:hAnsiTheme="minorHAnsi" w:cstheme="minorHAnsi"/>
          <w:szCs w:val="20"/>
        </w:rPr>
        <w:t xml:space="preserve"> y C</w:t>
      </w:r>
      <w:r w:rsidRPr="00571811">
        <w:rPr>
          <w:rFonts w:asciiTheme="minorHAnsi" w:hAnsiTheme="minorHAnsi" w:cstheme="minorHAnsi"/>
          <w:szCs w:val="20"/>
        </w:rPr>
        <w:t>onsultar) serán registrados en</w:t>
      </w:r>
      <w:r>
        <w:rPr>
          <w:rFonts w:asciiTheme="minorHAnsi" w:hAnsiTheme="minorHAnsi" w:cstheme="minorHAnsi"/>
          <w:szCs w:val="20"/>
        </w:rPr>
        <w:t xml:space="preserve"> las base de datos de MCS y CONEC</w:t>
      </w:r>
      <w:r w:rsidRPr="00571811">
        <w:rPr>
          <w:rFonts w:asciiTheme="minorHAnsi" w:hAnsiTheme="minorHAnsi" w:cstheme="minorHAnsi"/>
          <w:szCs w:val="20"/>
        </w:rPr>
        <w:t xml:space="preserve">. </w:t>
      </w:r>
    </w:p>
    <w:p w:rsidR="00F741BD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55" w:name="_Toc371934692"/>
      <w:bookmarkStart w:id="256" w:name="_Toc289774390"/>
      <w:bookmarkStart w:id="257" w:name="_Toc488098528"/>
      <w:r w:rsidRPr="00AD37DD">
        <w:rPr>
          <w:rFonts w:asciiTheme="minorHAnsi" w:hAnsiTheme="minorHAnsi" w:cstheme="minorHAnsi"/>
          <w:sz w:val="20"/>
        </w:rPr>
        <w:lastRenderedPageBreak/>
        <w:t>Reglas de Negocio</w:t>
      </w:r>
      <w:bookmarkEnd w:id="255"/>
      <w:bookmarkEnd w:id="256"/>
      <w:bookmarkEnd w:id="257"/>
    </w:p>
    <w:p w:rsidR="008607B2" w:rsidRPr="008607B2" w:rsidRDefault="008607B2" w:rsidP="008607B2">
      <w:pPr>
        <w:ind w:left="360"/>
        <w:rPr>
          <w:ins w:id="258" w:author="Gesfor Mexico" w:date="2017-07-21T09:52:00Z"/>
          <w:rFonts w:asciiTheme="minorHAnsi" w:hAnsiTheme="minorHAnsi"/>
          <w:b/>
          <w:rPrChange w:id="259" w:author="Gesfor Mexico" w:date="2017-07-21T09:52:00Z">
            <w:rPr>
              <w:ins w:id="260" w:author="Gesfor Mexico" w:date="2017-07-21T09:52:00Z"/>
            </w:rPr>
          </w:rPrChange>
        </w:rPr>
        <w:pPrChange w:id="261" w:author="Gesfor Mexico" w:date="2017-07-21T09:52:00Z">
          <w:pPr>
            <w:pStyle w:val="Prrafodelista"/>
            <w:numPr>
              <w:numId w:val="34"/>
            </w:numPr>
            <w:ind w:hanging="360"/>
          </w:pPr>
        </w:pPrChange>
      </w:pPr>
      <w:ins w:id="262" w:author="Gesfor Mexico" w:date="2017-07-21T09:52:00Z">
        <w:r w:rsidRPr="008607B2">
          <w:rPr>
            <w:rFonts w:asciiTheme="minorHAnsi" w:hAnsiTheme="minorHAnsi"/>
            <w:b/>
            <w:rPrChange w:id="263" w:author="Gesfor Mexico" w:date="2017-07-21T09:52:00Z">
              <w:rPr/>
            </w:rPrChange>
          </w:rPr>
          <w:t>RN065 - Modificar Solicitante/Cliente.</w:t>
        </w:r>
      </w:ins>
    </w:p>
    <w:p w:rsidR="008607B2" w:rsidRPr="008607B2" w:rsidRDefault="008607B2" w:rsidP="008607B2">
      <w:pPr>
        <w:ind w:left="360"/>
        <w:rPr>
          <w:ins w:id="264" w:author="Gesfor Mexico" w:date="2017-07-21T09:52:00Z"/>
          <w:rFonts w:asciiTheme="minorHAnsi" w:hAnsiTheme="minorHAnsi"/>
          <w:bCs/>
          <w:kern w:val="32"/>
          <w:szCs w:val="20"/>
          <w:rPrChange w:id="265" w:author="Gesfor Mexico" w:date="2017-07-21T09:52:00Z">
            <w:rPr>
              <w:ins w:id="266" w:author="Gesfor Mexico" w:date="2017-07-21T09:52:00Z"/>
              <w:bCs/>
              <w:kern w:val="32"/>
              <w:szCs w:val="20"/>
            </w:rPr>
          </w:rPrChange>
        </w:rPr>
        <w:pPrChange w:id="267" w:author="Gesfor Mexico" w:date="2017-07-21T09:52:00Z">
          <w:pPr>
            <w:pStyle w:val="Prrafodelista"/>
            <w:numPr>
              <w:numId w:val="34"/>
            </w:numPr>
            <w:ind w:hanging="360"/>
          </w:pPr>
        </w:pPrChange>
      </w:pPr>
      <w:ins w:id="268" w:author="Gesfor Mexico" w:date="2017-07-21T09:52:00Z">
        <w:r w:rsidRPr="008607B2">
          <w:rPr>
            <w:rFonts w:asciiTheme="minorHAnsi" w:hAnsiTheme="minorHAnsi"/>
            <w:rPrChange w:id="269" w:author="Gesfor Mexico" w:date="2017-07-21T09:52:00Z">
              <w:rPr/>
            </w:rPrChange>
          </w:rPr>
          <w:t xml:space="preserve">Para modificar un Solicitante/Cliente, solo ciertos campos estarán disponibles para su cambio por la </w:t>
        </w:r>
        <w:commentRangeStart w:id="270"/>
        <w:commentRangeStart w:id="271"/>
        <w:r w:rsidRPr="008607B2">
          <w:rPr>
            <w:rFonts w:asciiTheme="minorHAnsi" w:hAnsiTheme="minorHAnsi"/>
            <w:rPrChange w:id="272" w:author="Gesfor Mexico" w:date="2017-07-21T09:52:00Z">
              <w:rPr/>
            </w:rPrChange>
          </w:rPr>
          <w:t>DPE</w:t>
        </w:r>
        <w:commentRangeEnd w:id="270"/>
        <w:r>
          <w:rPr>
            <w:rStyle w:val="Refdecomentario"/>
          </w:rPr>
          <w:commentReference w:id="270"/>
        </w:r>
        <w:commentRangeEnd w:id="271"/>
        <w:r>
          <w:rPr>
            <w:rStyle w:val="Refdecomentario"/>
          </w:rPr>
          <w:commentReference w:id="271"/>
        </w:r>
        <w:r w:rsidRPr="008607B2">
          <w:rPr>
            <w:rFonts w:asciiTheme="minorHAnsi" w:hAnsiTheme="minorHAnsi"/>
            <w:b/>
            <w:rPrChange w:id="273" w:author="Gesfor Mexico" w:date="2017-07-21T09:52:00Z">
              <w:rPr>
                <w:b/>
              </w:rPr>
            </w:rPrChange>
          </w:rPr>
          <w:t>.</w:t>
        </w:r>
      </w:ins>
    </w:p>
    <w:p w:rsidR="008607B2" w:rsidRPr="008607B2" w:rsidRDefault="008607B2" w:rsidP="008607B2">
      <w:pPr>
        <w:ind w:left="360"/>
        <w:rPr>
          <w:ins w:id="274" w:author="Gesfor Mexico" w:date="2017-07-21T09:52:00Z"/>
          <w:rFonts w:asciiTheme="minorHAnsi" w:hAnsiTheme="minorHAnsi" w:cstheme="minorHAnsi"/>
          <w:szCs w:val="20"/>
          <w:rPrChange w:id="275" w:author="Gesfor Mexico" w:date="2017-07-21T09:52:00Z">
            <w:rPr>
              <w:ins w:id="276" w:author="Gesfor Mexico" w:date="2017-07-21T09:52:00Z"/>
              <w:rFonts w:cstheme="minorHAnsi"/>
              <w:szCs w:val="20"/>
            </w:rPr>
          </w:rPrChange>
        </w:rPr>
        <w:pPrChange w:id="277" w:author="Gesfor Mexico" w:date="2017-07-21T09:52:00Z">
          <w:pPr>
            <w:pStyle w:val="Prrafodelista"/>
            <w:numPr>
              <w:numId w:val="34"/>
            </w:numPr>
            <w:ind w:hanging="360"/>
          </w:pPr>
        </w:pPrChange>
      </w:pPr>
      <w:ins w:id="278" w:author="Gesfor Mexico" w:date="2017-07-21T09:52:00Z">
        <w:r w:rsidRPr="008607B2">
          <w:rPr>
            <w:rFonts w:asciiTheme="minorHAnsi" w:hAnsiTheme="minorHAnsi"/>
            <w:b/>
            <w:rPrChange w:id="279" w:author="Gesfor Mexico" w:date="2017-07-21T09:52:00Z">
              <w:rPr/>
            </w:rPrChange>
          </w:rPr>
          <w:t>RN066 - Permisos para Modificar Solicitante/Cliente.</w:t>
        </w:r>
      </w:ins>
    </w:p>
    <w:p w:rsidR="008607B2" w:rsidRPr="008607B2" w:rsidRDefault="008607B2" w:rsidP="008607B2">
      <w:pPr>
        <w:ind w:left="360"/>
        <w:rPr>
          <w:rFonts w:asciiTheme="minorHAnsi" w:hAnsiTheme="minorHAnsi" w:cstheme="minorHAnsi"/>
          <w:szCs w:val="20"/>
          <w:rPrChange w:id="280" w:author="Gesfor Mexico" w:date="2017-07-21T09:52:00Z">
            <w:rPr/>
          </w:rPrChange>
        </w:rPr>
        <w:pPrChange w:id="281" w:author="Gesfor Mexico" w:date="2017-07-21T09:52:00Z">
          <w:pPr>
            <w:pStyle w:val="Prrafodelista"/>
            <w:numPr>
              <w:numId w:val="34"/>
            </w:numPr>
            <w:ind w:hanging="360"/>
          </w:pPr>
        </w:pPrChange>
      </w:pPr>
      <w:ins w:id="282" w:author="Gesfor Mexico" w:date="2017-07-21T09:52:00Z">
        <w:r w:rsidRPr="008607B2">
          <w:rPr>
            <w:rFonts w:asciiTheme="minorHAnsi" w:hAnsiTheme="minorHAnsi" w:cstheme="minorHAnsi"/>
            <w:szCs w:val="20"/>
            <w:rPrChange w:id="283" w:author="Gesfor Mexico" w:date="2017-07-21T09:52:00Z">
              <w:rPr/>
            </w:rPrChange>
          </w:rPr>
          <w:t>Súper Administrador tendrá los permisos para poder modificar los datos del Solicitante/Cliente, que ya están siendo ocupados, asumiendo el riesgo que esto implica.</w:t>
        </w:r>
      </w:ins>
    </w:p>
    <w:p w:rsidR="0051640A" w:rsidRPr="0051640A" w:rsidRDefault="0051640A" w:rsidP="0051640A">
      <w:pPr>
        <w:pStyle w:val="Prrafodelista"/>
        <w:rPr>
          <w:rFonts w:asciiTheme="minorHAnsi" w:hAnsiTheme="minorHAnsi" w:cstheme="minorHAnsi"/>
          <w:szCs w:val="20"/>
        </w:rPr>
      </w:pPr>
    </w:p>
    <w:p w:rsidR="00D16B4F" w:rsidRPr="00EB22AD" w:rsidRDefault="00D16B4F" w:rsidP="00571811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bookmarkStart w:id="284" w:name="_Toc371934693"/>
      <w:r w:rsidRPr="00571811">
        <w:rPr>
          <w:rFonts w:asciiTheme="minorHAnsi" w:hAnsiTheme="minorHAnsi" w:cstheme="minorHAnsi"/>
          <w:b/>
        </w:rPr>
        <w:t>Validaciones</w:t>
      </w:r>
      <w:bookmarkEnd w:id="284"/>
    </w:p>
    <w:p w:rsidR="00554004" w:rsidRPr="00AD37DD" w:rsidRDefault="00554004" w:rsidP="0057181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285" w:name="_Toc461701857"/>
      <w:bookmarkStart w:id="286" w:name="_Toc488098529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285"/>
      <w:bookmarkEnd w:id="286"/>
    </w:p>
    <w:p w:rsidR="0017640A" w:rsidRPr="0017640A" w:rsidRDefault="0017640A" w:rsidP="0017640A">
      <w:pPr>
        <w:pStyle w:val="Prrafodelista"/>
        <w:ind w:left="360"/>
        <w:rPr>
          <w:rFonts w:asciiTheme="minorHAnsi" w:hAnsiTheme="minorHAnsi" w:cstheme="minorHAnsi"/>
          <w:szCs w:val="20"/>
        </w:rPr>
      </w:pPr>
      <w:bookmarkStart w:id="287" w:name="_Toc461701858"/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  <w:tblPrChange w:id="288" w:author="Gesfor Mexico" w:date="2017-07-21T12:43:00Z">
          <w:tblPr>
            <w:tblStyle w:val="Tablaconcuadrcula"/>
            <w:tblW w:w="0" w:type="auto"/>
            <w:jc w:val="center"/>
            <w:tblLook w:val="0000" w:firstRow="0" w:lastRow="0" w:firstColumn="0" w:lastColumn="0" w:noHBand="0" w:noVBand="0"/>
          </w:tblPr>
        </w:tblPrChange>
      </w:tblPr>
      <w:tblGrid>
        <w:gridCol w:w="939"/>
        <w:gridCol w:w="2777"/>
        <w:gridCol w:w="1160"/>
        <w:gridCol w:w="1212"/>
        <w:tblGridChange w:id="289">
          <w:tblGrid>
            <w:gridCol w:w="935"/>
            <w:gridCol w:w="4"/>
            <w:gridCol w:w="2762"/>
            <w:gridCol w:w="15"/>
            <w:gridCol w:w="1152"/>
            <w:gridCol w:w="8"/>
            <w:gridCol w:w="1211"/>
            <w:gridCol w:w="1"/>
          </w:tblGrid>
        </w:tblGridChange>
      </w:tblGrid>
      <w:tr w:rsidR="0017640A" w:rsidRPr="00BC47D7" w:rsidTr="009D41D1">
        <w:trPr>
          <w:trHeight w:val="204"/>
          <w:tblHeader/>
          <w:jc w:val="center"/>
          <w:trPrChange w:id="290" w:author="Gesfor Mexico" w:date="2017-07-21T12:43:00Z">
            <w:trPr>
              <w:gridAfter w:val="0"/>
              <w:trHeight w:val="204"/>
              <w:tblHeader/>
              <w:jc w:val="center"/>
            </w:trPr>
          </w:trPrChange>
        </w:trPr>
        <w:tc>
          <w:tcPr>
            <w:tcW w:w="935" w:type="dxa"/>
            <w:shd w:val="clear" w:color="auto" w:fill="BFBFBF" w:themeFill="background1" w:themeFillShade="BF"/>
            <w:noWrap/>
            <w:vAlign w:val="center"/>
            <w:tcPrChange w:id="291" w:author="Gesfor Mexico" w:date="2017-07-21T12:43:00Z">
              <w:tcPr>
                <w:tcW w:w="925" w:type="dxa"/>
                <w:shd w:val="clear" w:color="auto" w:fill="BFBFBF" w:themeFill="background1" w:themeFillShade="BF"/>
                <w:noWrap/>
                <w:vAlign w:val="center"/>
              </w:tcPr>
            </w:tcPrChange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  <w:tcPrChange w:id="292" w:author="Gesfor Mexico" w:date="2017-07-21T12:43:00Z">
              <w:tcPr>
                <w:tcW w:w="2738" w:type="dxa"/>
                <w:gridSpan w:val="2"/>
                <w:shd w:val="clear" w:color="auto" w:fill="BFBFBF" w:themeFill="background1" w:themeFillShade="BF"/>
                <w:vAlign w:val="center"/>
              </w:tcPr>
            </w:tcPrChange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  <w:tcPrChange w:id="293" w:author="Gesfor Mexico" w:date="2017-07-21T12:43:00Z">
              <w:tcPr>
                <w:tcW w:w="0" w:type="auto"/>
                <w:gridSpan w:val="2"/>
                <w:shd w:val="clear" w:color="auto" w:fill="BFBFBF" w:themeFill="background1" w:themeFillShade="BF"/>
                <w:noWrap/>
                <w:vAlign w:val="center"/>
              </w:tcPr>
            </w:tcPrChange>
          </w:tcPr>
          <w:p w:rsidR="0017640A" w:rsidRPr="008649EB" w:rsidRDefault="0017640A" w:rsidP="0096284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tcPrChange w:id="294" w:author="Gesfor Mexico" w:date="2017-07-21T12:43:00Z">
              <w:tcPr>
                <w:tcW w:w="0" w:type="auto"/>
                <w:gridSpan w:val="2"/>
                <w:shd w:val="clear" w:color="auto" w:fill="BFBFBF" w:themeFill="background1" w:themeFillShade="BF"/>
                <w:vAlign w:val="center"/>
              </w:tcPr>
            </w:tcPrChange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FB26E0" w:rsidRPr="00BC47D7" w:rsidTr="009D41D1">
        <w:trPr>
          <w:trHeight w:val="136"/>
          <w:jc w:val="center"/>
        </w:trPr>
        <w:tc>
          <w:tcPr>
            <w:tcW w:w="6087" w:type="dxa"/>
            <w:gridSpan w:val="4"/>
            <w:shd w:val="clear" w:color="auto" w:fill="D9D9D9" w:themeFill="background1" w:themeFillShade="D9"/>
            <w:noWrap/>
            <w:vAlign w:val="center"/>
          </w:tcPr>
          <w:p w:rsidR="00FB26E0" w:rsidRPr="00FB26E0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B26E0">
              <w:rPr>
                <w:rFonts w:asciiTheme="minorHAnsi" w:hAnsiTheme="minorHAnsi" w:cs="Arial"/>
                <w:b/>
                <w:szCs w:val="20"/>
              </w:rPr>
              <w:t>Datos Generales</w:t>
            </w:r>
          </w:p>
        </w:tc>
      </w:tr>
      <w:tr w:rsidR="00FB26E0" w:rsidRPr="00BC47D7" w:rsidDel="009D41D1" w:rsidTr="009D41D1">
        <w:trPr>
          <w:trHeight w:val="256"/>
          <w:jc w:val="center"/>
          <w:del w:id="295" w:author="Gesfor Mexico" w:date="2017-07-21T12:41:00Z"/>
          <w:trPrChange w:id="296" w:author="Gesfor Mexico" w:date="2017-07-21T12:43:00Z">
            <w:trPr>
              <w:gridAfter w:val="0"/>
              <w:trHeight w:val="256"/>
              <w:jc w:val="center"/>
            </w:trPr>
          </w:trPrChange>
        </w:trPr>
        <w:tc>
          <w:tcPr>
            <w:tcW w:w="935" w:type="dxa"/>
            <w:noWrap/>
            <w:vAlign w:val="center"/>
            <w:tcPrChange w:id="297" w:author="Gesfor Mexico" w:date="2017-07-21T12:43:00Z">
              <w:tcPr>
                <w:tcW w:w="925" w:type="dxa"/>
                <w:noWrap/>
                <w:vAlign w:val="center"/>
              </w:tcPr>
            </w:tcPrChange>
          </w:tcPr>
          <w:p w:rsidR="00FB26E0" w:rsidRPr="0046410C" w:rsidDel="009D41D1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del w:id="298" w:author="Gesfor Mexico" w:date="2017-07-21T12:41:00Z"/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vAlign w:val="center"/>
            <w:tcPrChange w:id="299" w:author="Gesfor Mexico" w:date="2017-07-21T12:43:00Z">
              <w:tcPr>
                <w:tcW w:w="2738" w:type="dxa"/>
                <w:gridSpan w:val="2"/>
                <w:vAlign w:val="center"/>
              </w:tcPr>
            </w:tcPrChange>
          </w:tcPr>
          <w:p w:rsidR="00FB26E0" w:rsidDel="009D41D1" w:rsidRDefault="00FB26E0" w:rsidP="008E2D6E">
            <w:pPr>
              <w:jc w:val="left"/>
              <w:rPr>
                <w:del w:id="300" w:author="Gesfor Mexico" w:date="2017-07-21T12:41:00Z"/>
                <w:rFonts w:asciiTheme="minorHAnsi" w:hAnsiTheme="minorHAnsi" w:cstheme="minorHAnsi"/>
                <w:szCs w:val="20"/>
              </w:rPr>
            </w:pPr>
            <w:del w:id="301" w:author="Gesfor Mexico" w:date="2017-07-17T23:09:00Z">
              <w:r w:rsidDel="006110AA">
                <w:rPr>
                  <w:rFonts w:asciiTheme="minorHAnsi" w:hAnsiTheme="minorHAnsi" w:cstheme="minorHAnsi"/>
                  <w:szCs w:val="20"/>
                </w:rPr>
                <w:delText>Régimen F</w:delText>
              </w:r>
              <w:r w:rsidRPr="009A6D2A" w:rsidDel="006110AA">
                <w:rPr>
                  <w:rFonts w:asciiTheme="minorHAnsi" w:hAnsiTheme="minorHAnsi" w:cstheme="minorHAnsi"/>
                  <w:szCs w:val="20"/>
                </w:rPr>
                <w:delText>iscal</w:delText>
              </w:r>
            </w:del>
          </w:p>
        </w:tc>
        <w:tc>
          <w:tcPr>
            <w:tcW w:w="0" w:type="auto"/>
            <w:noWrap/>
            <w:vAlign w:val="center"/>
            <w:tcPrChange w:id="302" w:author="Gesfor Mexico" w:date="2017-07-21T12:43:00Z">
              <w:tcPr>
                <w:tcW w:w="0" w:type="auto"/>
                <w:gridSpan w:val="2"/>
                <w:noWrap/>
                <w:vAlign w:val="center"/>
              </w:tcPr>
            </w:tcPrChange>
          </w:tcPr>
          <w:p w:rsidR="00FB26E0" w:rsidRPr="00BC47D7" w:rsidDel="009D41D1" w:rsidRDefault="00FB26E0" w:rsidP="00DC0AB2">
            <w:pPr>
              <w:spacing w:before="0" w:after="0" w:line="240" w:lineRule="atLeast"/>
              <w:jc w:val="center"/>
              <w:rPr>
                <w:del w:id="303" w:author="Gesfor Mexico" w:date="2017-07-21T12:41:00Z"/>
                <w:rFonts w:asciiTheme="minorHAnsi" w:hAnsiTheme="minorHAnsi" w:cs="Arial"/>
                <w:szCs w:val="20"/>
              </w:rPr>
            </w:pPr>
            <w:del w:id="304" w:author="Gesfor Mexico" w:date="2017-07-21T12:41:00Z">
              <w:r w:rsidRPr="00BC47D7" w:rsidDel="009D41D1">
                <w:rPr>
                  <w:rFonts w:asciiTheme="minorHAnsi" w:hAnsiTheme="minorHAnsi" w:cs="Arial"/>
                  <w:szCs w:val="20"/>
                </w:rPr>
                <w:delText>S</w:delText>
              </w:r>
              <w:r w:rsidDel="009D41D1">
                <w:rPr>
                  <w:rFonts w:asciiTheme="minorHAnsi" w:hAnsiTheme="minorHAnsi" w:cs="Arial"/>
                  <w:szCs w:val="20"/>
                </w:rPr>
                <w:delText>i</w:delText>
              </w:r>
            </w:del>
          </w:p>
        </w:tc>
        <w:tc>
          <w:tcPr>
            <w:tcW w:w="0" w:type="auto"/>
            <w:vAlign w:val="center"/>
            <w:tcPrChange w:id="305" w:author="Gesfor Mexico" w:date="2017-07-21T12:43:00Z">
              <w:tcPr>
                <w:tcW w:w="0" w:type="auto"/>
                <w:gridSpan w:val="2"/>
                <w:vAlign w:val="center"/>
              </w:tcPr>
            </w:tcPrChange>
          </w:tcPr>
          <w:p w:rsidR="00FB26E0" w:rsidRPr="00BC47D7" w:rsidDel="009D41D1" w:rsidRDefault="00FB26E0" w:rsidP="00DC0AB2">
            <w:pPr>
              <w:spacing w:before="0" w:after="0" w:line="240" w:lineRule="atLeast"/>
              <w:jc w:val="center"/>
              <w:rPr>
                <w:del w:id="306" w:author="Gesfor Mexico" w:date="2017-07-21T12:41:00Z"/>
                <w:rFonts w:asciiTheme="minorHAnsi" w:hAnsiTheme="minorHAnsi" w:cs="Arial"/>
                <w:szCs w:val="20"/>
              </w:rPr>
            </w:pPr>
            <w:del w:id="307" w:author="Gesfor Mexico" w:date="2017-07-21T12:41:00Z">
              <w:r w:rsidRPr="00BC47D7" w:rsidDel="009D41D1">
                <w:rPr>
                  <w:rFonts w:asciiTheme="minorHAnsi" w:hAnsiTheme="minorHAnsi" w:cs="Arial"/>
                  <w:szCs w:val="20"/>
                </w:rPr>
                <w:delText>S</w:delText>
              </w:r>
              <w:r w:rsidDel="009D41D1">
                <w:rPr>
                  <w:rFonts w:asciiTheme="minorHAnsi" w:hAnsiTheme="minorHAnsi" w:cs="Arial"/>
                  <w:szCs w:val="20"/>
                </w:rPr>
                <w:delText>i</w:delText>
              </w:r>
            </w:del>
          </w:p>
        </w:tc>
      </w:tr>
      <w:tr w:rsidR="00FB26E0" w:rsidRPr="00BC47D7" w:rsidDel="006110AA" w:rsidTr="009D41D1">
        <w:trPr>
          <w:trHeight w:val="136"/>
          <w:jc w:val="center"/>
          <w:del w:id="308" w:author="Gesfor Mexico" w:date="2017-07-17T23:09:00Z"/>
          <w:trPrChange w:id="309" w:author="Gesfor Mexico" w:date="2017-07-21T12:43:00Z">
            <w:trPr>
              <w:gridAfter w:val="0"/>
              <w:trHeight w:val="136"/>
              <w:jc w:val="center"/>
            </w:trPr>
          </w:trPrChange>
        </w:trPr>
        <w:tc>
          <w:tcPr>
            <w:tcW w:w="935" w:type="dxa"/>
            <w:noWrap/>
            <w:vAlign w:val="center"/>
            <w:tcPrChange w:id="310" w:author="Gesfor Mexico" w:date="2017-07-21T12:43:00Z">
              <w:tcPr>
                <w:tcW w:w="925" w:type="dxa"/>
                <w:noWrap/>
                <w:vAlign w:val="center"/>
              </w:tcPr>
            </w:tcPrChange>
          </w:tcPr>
          <w:p w:rsidR="00FB26E0" w:rsidRPr="00BC47D7" w:rsidDel="006110AA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del w:id="311" w:author="Gesfor Mexico" w:date="2017-07-17T23:09:00Z"/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vAlign w:val="center"/>
            <w:tcPrChange w:id="312" w:author="Gesfor Mexico" w:date="2017-07-21T12:43:00Z">
              <w:tcPr>
                <w:tcW w:w="2738" w:type="dxa"/>
                <w:gridSpan w:val="2"/>
                <w:vAlign w:val="center"/>
              </w:tcPr>
            </w:tcPrChange>
          </w:tcPr>
          <w:p w:rsidR="00FB26E0" w:rsidRPr="0054440C" w:rsidDel="006110AA" w:rsidRDefault="00FB26E0" w:rsidP="008E2D6E">
            <w:pPr>
              <w:jc w:val="left"/>
              <w:rPr>
                <w:del w:id="313" w:author="Gesfor Mexico" w:date="2017-07-17T23:09:00Z"/>
                <w:rFonts w:asciiTheme="minorHAnsi" w:hAnsiTheme="minorHAnsi" w:cstheme="minorHAnsi"/>
                <w:szCs w:val="20"/>
              </w:rPr>
            </w:pPr>
            <w:del w:id="314" w:author="Gesfor Mexico" w:date="2017-07-17T23:09:00Z">
              <w:r w:rsidDel="006110AA">
                <w:rPr>
                  <w:rFonts w:asciiTheme="minorHAnsi" w:hAnsiTheme="minorHAnsi" w:cstheme="minorHAnsi"/>
                  <w:szCs w:val="20"/>
                </w:rPr>
                <w:delText>Sector</w:delText>
              </w:r>
            </w:del>
          </w:p>
        </w:tc>
        <w:tc>
          <w:tcPr>
            <w:tcW w:w="0" w:type="auto"/>
            <w:noWrap/>
            <w:vAlign w:val="center"/>
            <w:tcPrChange w:id="315" w:author="Gesfor Mexico" w:date="2017-07-21T12:43:00Z">
              <w:tcPr>
                <w:tcW w:w="0" w:type="auto"/>
                <w:gridSpan w:val="2"/>
                <w:noWrap/>
                <w:vAlign w:val="center"/>
              </w:tcPr>
            </w:tcPrChange>
          </w:tcPr>
          <w:p w:rsidR="00FB26E0" w:rsidRPr="00BC47D7" w:rsidDel="006110AA" w:rsidRDefault="00FB26E0" w:rsidP="00DC0AB2">
            <w:pPr>
              <w:spacing w:before="0" w:after="0" w:line="240" w:lineRule="atLeast"/>
              <w:jc w:val="center"/>
              <w:rPr>
                <w:del w:id="316" w:author="Gesfor Mexico" w:date="2017-07-17T23:09:00Z"/>
                <w:rFonts w:asciiTheme="minorHAnsi" w:hAnsiTheme="minorHAnsi" w:cs="Arial"/>
                <w:szCs w:val="20"/>
              </w:rPr>
            </w:pPr>
            <w:del w:id="317" w:author="Gesfor Mexico" w:date="2017-07-17T23:09:00Z">
              <w:r w:rsidRPr="00BC47D7" w:rsidDel="006110AA">
                <w:rPr>
                  <w:rFonts w:asciiTheme="minorHAnsi" w:hAnsiTheme="minorHAnsi" w:cs="Arial"/>
                  <w:szCs w:val="20"/>
                </w:rPr>
                <w:delText>S</w:delText>
              </w:r>
              <w:r w:rsidDel="006110AA">
                <w:rPr>
                  <w:rFonts w:asciiTheme="minorHAnsi" w:hAnsiTheme="minorHAnsi" w:cs="Arial"/>
                  <w:szCs w:val="20"/>
                </w:rPr>
                <w:delText>i</w:delText>
              </w:r>
            </w:del>
          </w:p>
        </w:tc>
        <w:tc>
          <w:tcPr>
            <w:tcW w:w="0" w:type="auto"/>
            <w:vAlign w:val="center"/>
            <w:tcPrChange w:id="318" w:author="Gesfor Mexico" w:date="2017-07-21T12:43:00Z">
              <w:tcPr>
                <w:tcW w:w="0" w:type="auto"/>
                <w:gridSpan w:val="2"/>
                <w:vAlign w:val="center"/>
              </w:tcPr>
            </w:tcPrChange>
          </w:tcPr>
          <w:p w:rsidR="00FB26E0" w:rsidRPr="00BC47D7" w:rsidDel="006110AA" w:rsidRDefault="00FB26E0" w:rsidP="00DC0AB2">
            <w:pPr>
              <w:spacing w:before="0" w:after="0" w:line="240" w:lineRule="atLeast"/>
              <w:jc w:val="center"/>
              <w:rPr>
                <w:del w:id="319" w:author="Gesfor Mexico" w:date="2017-07-17T23:09:00Z"/>
                <w:rFonts w:asciiTheme="minorHAnsi" w:hAnsiTheme="minorHAnsi" w:cs="Arial"/>
                <w:szCs w:val="20"/>
              </w:rPr>
            </w:pPr>
            <w:del w:id="320" w:author="Gesfor Mexico" w:date="2017-07-17T23:09:00Z">
              <w:r w:rsidRPr="00BC47D7" w:rsidDel="006110AA">
                <w:rPr>
                  <w:rFonts w:asciiTheme="minorHAnsi" w:hAnsiTheme="minorHAnsi" w:cs="Arial"/>
                  <w:szCs w:val="20"/>
                </w:rPr>
                <w:delText>S</w:delText>
              </w:r>
              <w:r w:rsidDel="006110AA">
                <w:rPr>
                  <w:rFonts w:asciiTheme="minorHAnsi" w:hAnsiTheme="minorHAnsi" w:cs="Arial"/>
                  <w:szCs w:val="20"/>
                </w:rPr>
                <w:delText>i</w:delText>
              </w:r>
            </w:del>
          </w:p>
        </w:tc>
      </w:tr>
      <w:tr w:rsidR="00FB26E0" w:rsidRPr="00BC47D7" w:rsidTr="009D41D1">
        <w:trPr>
          <w:trHeight w:val="136"/>
          <w:jc w:val="center"/>
          <w:trPrChange w:id="321" w:author="Gesfor Mexico" w:date="2017-07-21T12:43:00Z">
            <w:trPr>
              <w:gridAfter w:val="0"/>
              <w:trHeight w:val="136"/>
              <w:jc w:val="center"/>
            </w:trPr>
          </w:trPrChange>
        </w:trPr>
        <w:tc>
          <w:tcPr>
            <w:tcW w:w="935" w:type="dxa"/>
            <w:noWrap/>
            <w:vAlign w:val="center"/>
            <w:tcPrChange w:id="322" w:author="Gesfor Mexico" w:date="2017-07-21T12:43:00Z">
              <w:tcPr>
                <w:tcW w:w="925" w:type="dxa"/>
                <w:noWrap/>
                <w:vAlign w:val="center"/>
              </w:tcPr>
            </w:tcPrChange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vAlign w:val="center"/>
            <w:tcPrChange w:id="323" w:author="Gesfor Mexico" w:date="2017-07-21T12:43:00Z">
              <w:tcPr>
                <w:tcW w:w="2738" w:type="dxa"/>
                <w:gridSpan w:val="2"/>
                <w:vAlign w:val="center"/>
              </w:tcPr>
            </w:tcPrChange>
          </w:tcPr>
          <w:p w:rsidR="00FB26E0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</w:tc>
        <w:tc>
          <w:tcPr>
            <w:tcW w:w="0" w:type="auto"/>
            <w:noWrap/>
            <w:vAlign w:val="center"/>
            <w:tcPrChange w:id="324" w:author="Gesfor Mexico" w:date="2017-07-21T12:43:00Z">
              <w:tcPr>
                <w:tcW w:w="0" w:type="auto"/>
                <w:gridSpan w:val="2"/>
                <w:noWrap/>
                <w:vAlign w:val="center"/>
              </w:tcPr>
            </w:tcPrChange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  <w:tcPrChange w:id="325" w:author="Gesfor Mexico" w:date="2017-07-21T12:43:00Z">
              <w:tcPr>
                <w:tcW w:w="0" w:type="auto"/>
                <w:gridSpan w:val="2"/>
                <w:vAlign w:val="center"/>
              </w:tcPr>
            </w:tcPrChange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Del="009D41D1" w:rsidTr="009D41D1">
        <w:trPr>
          <w:trHeight w:val="64"/>
          <w:jc w:val="center"/>
          <w:del w:id="326" w:author="Gesfor Mexico" w:date="2017-07-21T12:42:00Z"/>
          <w:trPrChange w:id="327" w:author="Gesfor Mexico" w:date="2017-07-21T12:43:00Z">
            <w:trPr>
              <w:gridAfter w:val="0"/>
              <w:trHeight w:val="64"/>
              <w:jc w:val="center"/>
            </w:trPr>
          </w:trPrChange>
        </w:trPr>
        <w:tc>
          <w:tcPr>
            <w:tcW w:w="935" w:type="dxa"/>
            <w:noWrap/>
            <w:vAlign w:val="center"/>
            <w:tcPrChange w:id="328" w:author="Gesfor Mexico" w:date="2017-07-21T12:43:00Z">
              <w:tcPr>
                <w:tcW w:w="925" w:type="dxa"/>
                <w:noWrap/>
                <w:vAlign w:val="center"/>
              </w:tcPr>
            </w:tcPrChange>
          </w:tcPr>
          <w:p w:rsidR="00FB26E0" w:rsidRPr="00BC47D7" w:rsidDel="009D41D1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del w:id="329" w:author="Gesfor Mexico" w:date="2017-07-21T12:42:00Z"/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  <w:tcPrChange w:id="330" w:author="Gesfor Mexico" w:date="2017-07-21T12:43:00Z">
              <w:tcPr>
                <w:tcW w:w="2738" w:type="dxa"/>
                <w:gridSpan w:val="2"/>
                <w:noWrap/>
                <w:vAlign w:val="center"/>
              </w:tcPr>
            </w:tcPrChange>
          </w:tcPr>
          <w:p w:rsidR="00FB26E0" w:rsidRPr="0054440C" w:rsidDel="009D41D1" w:rsidRDefault="00FB26E0" w:rsidP="008E2D6E">
            <w:pPr>
              <w:jc w:val="left"/>
              <w:rPr>
                <w:del w:id="331" w:author="Gesfor Mexico" w:date="2017-07-21T12:42:00Z"/>
                <w:rFonts w:asciiTheme="minorHAnsi" w:hAnsiTheme="minorHAnsi" w:cstheme="minorHAnsi"/>
                <w:szCs w:val="20"/>
              </w:rPr>
            </w:pPr>
            <w:commentRangeStart w:id="332"/>
            <w:del w:id="333" w:author="Gesfor Mexico" w:date="2017-07-21T12:42:00Z">
              <w:r w:rsidRPr="0054440C" w:rsidDel="009D41D1">
                <w:rPr>
                  <w:rFonts w:asciiTheme="minorHAnsi" w:hAnsiTheme="minorHAnsi" w:cstheme="minorHAnsi"/>
                  <w:szCs w:val="20"/>
                </w:rPr>
                <w:delText>RFC</w:delText>
              </w:r>
            </w:del>
          </w:p>
        </w:tc>
        <w:tc>
          <w:tcPr>
            <w:tcW w:w="0" w:type="auto"/>
            <w:noWrap/>
            <w:vAlign w:val="center"/>
            <w:tcPrChange w:id="334" w:author="Gesfor Mexico" w:date="2017-07-21T12:43:00Z">
              <w:tcPr>
                <w:tcW w:w="0" w:type="auto"/>
                <w:gridSpan w:val="2"/>
                <w:noWrap/>
                <w:vAlign w:val="center"/>
              </w:tcPr>
            </w:tcPrChange>
          </w:tcPr>
          <w:p w:rsidR="00FB26E0" w:rsidRPr="00BC47D7" w:rsidDel="009D41D1" w:rsidRDefault="00FB26E0" w:rsidP="00DC0AB2">
            <w:pPr>
              <w:spacing w:before="0" w:after="0" w:line="240" w:lineRule="atLeast"/>
              <w:jc w:val="center"/>
              <w:rPr>
                <w:del w:id="335" w:author="Gesfor Mexico" w:date="2017-07-21T12:42:00Z"/>
                <w:rFonts w:asciiTheme="minorHAnsi" w:hAnsiTheme="minorHAnsi" w:cs="Arial"/>
                <w:szCs w:val="20"/>
              </w:rPr>
            </w:pPr>
            <w:del w:id="336" w:author="Gesfor Mexico" w:date="2017-07-21T12:42:00Z">
              <w:r w:rsidRPr="00BC47D7" w:rsidDel="009D41D1">
                <w:rPr>
                  <w:rFonts w:asciiTheme="minorHAnsi" w:hAnsiTheme="minorHAnsi" w:cs="Arial"/>
                  <w:szCs w:val="20"/>
                </w:rPr>
                <w:delText>S</w:delText>
              </w:r>
              <w:r w:rsidDel="009D41D1">
                <w:rPr>
                  <w:rFonts w:asciiTheme="minorHAnsi" w:hAnsiTheme="minorHAnsi" w:cs="Arial"/>
                  <w:szCs w:val="20"/>
                </w:rPr>
                <w:delText>i</w:delText>
              </w:r>
            </w:del>
          </w:p>
        </w:tc>
        <w:tc>
          <w:tcPr>
            <w:tcW w:w="0" w:type="auto"/>
            <w:vAlign w:val="center"/>
            <w:tcPrChange w:id="337" w:author="Gesfor Mexico" w:date="2017-07-21T12:43:00Z">
              <w:tcPr>
                <w:tcW w:w="0" w:type="auto"/>
                <w:gridSpan w:val="2"/>
                <w:vAlign w:val="center"/>
              </w:tcPr>
            </w:tcPrChange>
          </w:tcPr>
          <w:p w:rsidR="00FB26E0" w:rsidRPr="00BC47D7" w:rsidDel="009D41D1" w:rsidRDefault="00FB26E0" w:rsidP="00DC0AB2">
            <w:pPr>
              <w:spacing w:before="0" w:after="0" w:line="240" w:lineRule="atLeast"/>
              <w:jc w:val="center"/>
              <w:rPr>
                <w:del w:id="338" w:author="Gesfor Mexico" w:date="2017-07-21T12:42:00Z"/>
                <w:rFonts w:asciiTheme="minorHAnsi" w:hAnsiTheme="minorHAnsi" w:cs="Arial"/>
                <w:szCs w:val="20"/>
              </w:rPr>
            </w:pPr>
            <w:del w:id="339" w:author="Gesfor Mexico" w:date="2017-07-21T12:42:00Z">
              <w:r w:rsidRPr="00BC47D7" w:rsidDel="009D41D1">
                <w:rPr>
                  <w:rFonts w:asciiTheme="minorHAnsi" w:hAnsiTheme="minorHAnsi" w:cs="Arial"/>
                  <w:szCs w:val="20"/>
                </w:rPr>
                <w:delText>S</w:delText>
              </w:r>
              <w:r w:rsidDel="009D41D1">
                <w:rPr>
                  <w:rFonts w:asciiTheme="minorHAnsi" w:hAnsiTheme="minorHAnsi" w:cs="Arial"/>
                  <w:szCs w:val="20"/>
                </w:rPr>
                <w:delText>i</w:delText>
              </w:r>
              <w:commentRangeEnd w:id="332"/>
              <w:r w:rsidR="009B4548" w:rsidDel="009D41D1">
                <w:rPr>
                  <w:rStyle w:val="Refdecomentario"/>
                </w:rPr>
                <w:commentReference w:id="332"/>
              </w:r>
            </w:del>
          </w:p>
        </w:tc>
      </w:tr>
      <w:tr w:rsidR="00FB26E0" w:rsidRPr="00BC47D7" w:rsidTr="009D41D1">
        <w:trPr>
          <w:trHeight w:val="64"/>
          <w:jc w:val="center"/>
        </w:trPr>
        <w:tc>
          <w:tcPr>
            <w:tcW w:w="6087" w:type="dxa"/>
            <w:gridSpan w:val="4"/>
            <w:shd w:val="clear" w:color="auto" w:fill="D9D9D9" w:themeFill="background1" w:themeFillShade="D9"/>
            <w:noWrap/>
            <w:vAlign w:val="center"/>
          </w:tcPr>
          <w:p w:rsidR="00FB26E0" w:rsidRPr="00F81AA1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81AA1">
              <w:rPr>
                <w:rFonts w:asciiTheme="minorHAnsi" w:hAnsiTheme="minorHAnsi" w:cs="Arial"/>
                <w:b/>
                <w:szCs w:val="20"/>
              </w:rPr>
              <w:t>Datos del Solicitante</w:t>
            </w:r>
          </w:p>
        </w:tc>
      </w:tr>
      <w:tr w:rsidR="00FB26E0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FB26E0" w:rsidRPr="009A6D2A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</w:t>
            </w:r>
            <w:r w:rsidRPr="0054440C">
              <w:rPr>
                <w:rFonts w:asciiTheme="minorHAnsi" w:hAnsiTheme="minorHAnsi" w:cstheme="minorHAnsi"/>
                <w:szCs w:val="20"/>
              </w:rPr>
              <w:t>olicitante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FB26E0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FB26E0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 del Solicitante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FB26E0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FB26E0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 del Solicitante</w:t>
            </w:r>
          </w:p>
        </w:tc>
        <w:tc>
          <w:tcPr>
            <w:tcW w:w="0" w:type="auto"/>
            <w:noWrap/>
            <w:vAlign w:val="center"/>
          </w:tcPr>
          <w:p w:rsidR="00FB26E0" w:rsidRDefault="009D41D1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FB26E0" w:rsidRPr="0054440C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 S</w:t>
            </w:r>
            <w:r w:rsidRPr="0054440C">
              <w:rPr>
                <w:rFonts w:asciiTheme="minorHAnsi" w:hAnsiTheme="minorHAnsi" w:cstheme="minorHAnsi"/>
                <w:szCs w:val="20"/>
              </w:rPr>
              <w:t>olicitante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9D41D1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ins w:id="340" w:author="Gesfor Mexico" w:date="2017-07-21T12:43:00Z">
              <w:r>
                <w:rPr>
                  <w:rFonts w:asciiTheme="minorHAnsi" w:hAnsiTheme="minorHAnsi" w:cs="Arial"/>
                  <w:szCs w:val="20"/>
                </w:rPr>
                <w:t>No</w:t>
              </w:r>
            </w:ins>
            <w:del w:id="341" w:author="Gesfor Mexico" w:date="2017-07-21T12:43:00Z">
              <w:r w:rsidR="00FB26E0" w:rsidRPr="00BC47D7" w:rsidDel="009D41D1">
                <w:rPr>
                  <w:rFonts w:asciiTheme="minorHAnsi" w:hAnsiTheme="minorHAnsi" w:cs="Arial"/>
                  <w:szCs w:val="20"/>
                </w:rPr>
                <w:delText>S</w:delText>
              </w:r>
              <w:r w:rsidR="00FB26E0" w:rsidDel="009D41D1">
                <w:rPr>
                  <w:rFonts w:asciiTheme="minorHAnsi" w:hAnsiTheme="minorHAnsi" w:cs="Arial"/>
                  <w:szCs w:val="20"/>
                </w:rPr>
                <w:delText>i</w:delText>
              </w:r>
            </w:del>
          </w:p>
        </w:tc>
        <w:tc>
          <w:tcPr>
            <w:tcW w:w="0" w:type="auto"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B171F2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</w:tc>
        <w:tc>
          <w:tcPr>
            <w:tcW w:w="0" w:type="auto"/>
            <w:noWrap/>
            <w:vAlign w:val="center"/>
          </w:tcPr>
          <w:p w:rsidR="00B171F2" w:rsidRPr="00BC47D7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  <w:tc>
          <w:tcPr>
            <w:tcW w:w="0" w:type="auto"/>
            <w:vAlign w:val="center"/>
          </w:tcPr>
          <w:p w:rsidR="00B171F2" w:rsidRPr="00BC47D7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0" w:type="auto"/>
            <w:noWrap/>
            <w:vAlign w:val="center"/>
          </w:tcPr>
          <w:p w:rsidR="00B171F2" w:rsidRDefault="004C391F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 2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9D41D1">
        <w:trPr>
          <w:trHeight w:val="64"/>
          <w:jc w:val="center"/>
        </w:trPr>
        <w:tc>
          <w:tcPr>
            <w:tcW w:w="935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66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B171F2" w:rsidRDefault="00B171F2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</w:tr>
    </w:tbl>
    <w:p w:rsidR="00123E42" w:rsidRDefault="00123E4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:rsidR="00554004" w:rsidRPr="00AD37DD" w:rsidRDefault="00D70D93" w:rsidP="0057181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342" w:name="_Toc488098530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287"/>
      <w:bookmarkEnd w:id="342"/>
    </w:p>
    <w:p w:rsidR="0054440C" w:rsidRPr="0054440C" w:rsidRDefault="0054440C" w:rsidP="0054440C">
      <w:pPr>
        <w:pStyle w:val="Prrafodelista"/>
        <w:ind w:left="360"/>
        <w:rPr>
          <w:rFonts w:asciiTheme="minorHAnsi" w:hAnsiTheme="minorHAnsi" w:cstheme="minorHAnsi"/>
          <w:szCs w:val="20"/>
        </w:rPr>
      </w:pPr>
      <w:bookmarkStart w:id="343" w:name="_Toc371934694"/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2389"/>
        <w:gridCol w:w="1325"/>
        <w:gridCol w:w="944"/>
        <w:gridCol w:w="4573"/>
      </w:tblGrid>
      <w:tr w:rsidR="000E0BEF" w:rsidRPr="005C1AB4" w:rsidTr="00CB6F4C">
        <w:trPr>
          <w:trHeight w:val="141"/>
          <w:jc w:val="center"/>
        </w:trPr>
        <w:tc>
          <w:tcPr>
            <w:tcW w:w="959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389" w:type="dxa"/>
            <w:shd w:val="clear" w:color="auto" w:fill="BFBFBF" w:themeFill="background1" w:themeFillShade="BF"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4573" w:type="dxa"/>
            <w:shd w:val="clear" w:color="auto" w:fill="BFBFBF" w:themeFill="background1" w:themeFillShade="BF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B171F2" w:rsidRPr="00B171F2" w:rsidRDefault="00B171F2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B171F2">
              <w:rPr>
                <w:rFonts w:asciiTheme="minorHAnsi" w:hAnsiTheme="minorHAnsi" w:cstheme="minorHAnsi"/>
                <w:b/>
                <w:szCs w:val="20"/>
              </w:rPr>
              <w:t>Datos generales del Cliente</w:t>
            </w:r>
          </w:p>
        </w:tc>
      </w:tr>
      <w:tr w:rsidR="00B171F2" w:rsidRPr="00BC47D7" w:rsidDel="006110AA" w:rsidTr="00CB6F4C">
        <w:trPr>
          <w:trHeight w:val="64"/>
          <w:jc w:val="center"/>
          <w:del w:id="344" w:author="Gesfor Mexico" w:date="2017-07-17T23:10:00Z"/>
        </w:trPr>
        <w:tc>
          <w:tcPr>
            <w:tcW w:w="959" w:type="dxa"/>
            <w:noWrap/>
            <w:vAlign w:val="center"/>
          </w:tcPr>
          <w:p w:rsidR="00B171F2" w:rsidRPr="00BC47D7" w:rsidDel="006110AA" w:rsidRDefault="00B171F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del w:id="345" w:author="Gesfor Mexico" w:date="2017-07-17T23:10:00Z"/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vAlign w:val="center"/>
          </w:tcPr>
          <w:p w:rsidR="00B171F2" w:rsidDel="006110AA" w:rsidRDefault="00B171F2" w:rsidP="00224205">
            <w:pPr>
              <w:jc w:val="left"/>
              <w:rPr>
                <w:del w:id="346" w:author="Gesfor Mexico" w:date="2017-07-17T23:10:00Z"/>
                <w:rFonts w:asciiTheme="minorHAnsi" w:hAnsiTheme="minorHAnsi" w:cstheme="minorHAnsi"/>
                <w:szCs w:val="20"/>
              </w:rPr>
            </w:pPr>
            <w:del w:id="347" w:author="Gesfor Mexico" w:date="2017-07-17T23:10:00Z">
              <w:r w:rsidDel="006110AA">
                <w:rPr>
                  <w:rFonts w:asciiTheme="minorHAnsi" w:hAnsiTheme="minorHAnsi" w:cstheme="minorHAnsi"/>
                  <w:szCs w:val="20"/>
                </w:rPr>
                <w:delText>Régimen F</w:delText>
              </w:r>
              <w:r w:rsidRPr="009A6D2A" w:rsidDel="006110AA">
                <w:rPr>
                  <w:rFonts w:asciiTheme="minorHAnsi" w:hAnsiTheme="minorHAnsi" w:cstheme="minorHAnsi"/>
                  <w:szCs w:val="20"/>
                </w:rPr>
                <w:delText>iscal</w:delText>
              </w:r>
            </w:del>
          </w:p>
        </w:tc>
        <w:tc>
          <w:tcPr>
            <w:tcW w:w="1325" w:type="dxa"/>
            <w:noWrap/>
            <w:vAlign w:val="center"/>
          </w:tcPr>
          <w:p w:rsidR="00B171F2" w:rsidDel="006110AA" w:rsidRDefault="00B171F2" w:rsidP="008E2D6E">
            <w:pPr>
              <w:spacing w:before="0" w:after="0" w:line="240" w:lineRule="atLeast"/>
              <w:jc w:val="left"/>
              <w:rPr>
                <w:del w:id="348" w:author="Gesfor Mexico" w:date="2017-07-17T23:10:00Z"/>
                <w:rFonts w:asciiTheme="minorHAnsi" w:hAnsiTheme="minorHAnsi" w:cs="Arial"/>
                <w:szCs w:val="20"/>
              </w:rPr>
            </w:pPr>
            <w:del w:id="349" w:author="Gesfor Mexico" w:date="2017-07-17T23:10:00Z">
              <w:r w:rsidDel="006110AA">
                <w:rPr>
                  <w:rFonts w:asciiTheme="minorHAnsi" w:hAnsiTheme="minorHAnsi" w:cs="Arial"/>
                  <w:szCs w:val="20"/>
                </w:rPr>
                <w:delText>Seleccionable</w:delText>
              </w:r>
            </w:del>
          </w:p>
        </w:tc>
        <w:tc>
          <w:tcPr>
            <w:tcW w:w="944" w:type="dxa"/>
            <w:noWrap/>
            <w:vAlign w:val="center"/>
          </w:tcPr>
          <w:p w:rsidR="00B171F2" w:rsidDel="006110AA" w:rsidRDefault="00B171F2" w:rsidP="008E2D6E">
            <w:pPr>
              <w:spacing w:before="0" w:after="0" w:line="240" w:lineRule="atLeast"/>
              <w:jc w:val="left"/>
              <w:rPr>
                <w:del w:id="350" w:author="Gesfor Mexico" w:date="2017-07-17T23:10:00Z"/>
                <w:rFonts w:asciiTheme="minorHAnsi" w:hAnsiTheme="minorHAnsi" w:cs="Arial"/>
                <w:szCs w:val="20"/>
              </w:rPr>
            </w:pPr>
            <w:del w:id="351" w:author="Gesfor Mexico" w:date="2017-07-17T23:10:00Z">
              <w:r w:rsidDel="006110AA">
                <w:rPr>
                  <w:rFonts w:asciiTheme="minorHAnsi" w:hAnsiTheme="minorHAnsi" w:cs="Arial"/>
                  <w:szCs w:val="20"/>
                </w:rPr>
                <w:delText>4</w:delText>
              </w:r>
            </w:del>
          </w:p>
        </w:tc>
        <w:tc>
          <w:tcPr>
            <w:tcW w:w="4573" w:type="dxa"/>
          </w:tcPr>
          <w:p w:rsidR="00B171F2" w:rsidRPr="00E32DC9" w:rsidDel="006110AA" w:rsidRDefault="00B171F2" w:rsidP="003125A1">
            <w:pPr>
              <w:spacing w:before="0" w:after="0" w:line="240" w:lineRule="atLeast"/>
              <w:rPr>
                <w:del w:id="352" w:author="Gesfor Mexico" w:date="2017-07-17T23:10:00Z"/>
                <w:rFonts w:asciiTheme="minorHAnsi" w:hAnsiTheme="minorHAnsi" w:cstheme="minorHAnsi"/>
                <w:color w:val="000000" w:themeColor="text1"/>
                <w:szCs w:val="20"/>
              </w:rPr>
            </w:pPr>
            <w:del w:id="353" w:author="Gesfor Mexico" w:date="2017-07-17T23:10:00Z">
              <w:r w:rsidDel="006110AA">
                <w:rPr>
                  <w:rFonts w:asciiTheme="minorHAnsi" w:hAnsiTheme="minorHAnsi" w:cs="Arial"/>
                  <w:szCs w:val="20"/>
                </w:rPr>
                <w:delText>Lista desplegable</w:delText>
              </w:r>
            </w:del>
          </w:p>
        </w:tc>
      </w:tr>
      <w:tr w:rsidR="00B171F2" w:rsidRPr="00BC47D7" w:rsidDel="006110AA" w:rsidTr="00CB6F4C">
        <w:trPr>
          <w:trHeight w:val="64"/>
          <w:jc w:val="center"/>
          <w:del w:id="354" w:author="Gesfor Mexico" w:date="2017-07-17T23:10:00Z"/>
        </w:trPr>
        <w:tc>
          <w:tcPr>
            <w:tcW w:w="959" w:type="dxa"/>
            <w:noWrap/>
            <w:vAlign w:val="center"/>
          </w:tcPr>
          <w:p w:rsidR="00B171F2" w:rsidRPr="00BC47D7" w:rsidDel="006110AA" w:rsidRDefault="00B171F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del w:id="355" w:author="Gesfor Mexico" w:date="2017-07-17T23:10:00Z"/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Del="006110AA" w:rsidRDefault="00B171F2" w:rsidP="00224205">
            <w:pPr>
              <w:jc w:val="left"/>
              <w:rPr>
                <w:del w:id="356" w:author="Gesfor Mexico" w:date="2017-07-17T23:10:00Z"/>
                <w:rFonts w:asciiTheme="minorHAnsi" w:hAnsiTheme="minorHAnsi" w:cstheme="minorHAnsi"/>
                <w:szCs w:val="20"/>
              </w:rPr>
            </w:pPr>
            <w:del w:id="357" w:author="Gesfor Mexico" w:date="2017-07-17T23:10:00Z">
              <w:r w:rsidDel="006110AA">
                <w:rPr>
                  <w:rFonts w:asciiTheme="minorHAnsi" w:hAnsiTheme="minorHAnsi" w:cstheme="minorHAnsi"/>
                  <w:szCs w:val="20"/>
                </w:rPr>
                <w:delText>Sector</w:delText>
              </w:r>
            </w:del>
          </w:p>
        </w:tc>
        <w:tc>
          <w:tcPr>
            <w:tcW w:w="1325" w:type="dxa"/>
            <w:noWrap/>
            <w:vAlign w:val="center"/>
          </w:tcPr>
          <w:p w:rsidR="00B171F2" w:rsidRPr="00BC47D7" w:rsidDel="006110AA" w:rsidRDefault="00B171F2" w:rsidP="008E2D6E">
            <w:pPr>
              <w:spacing w:before="0" w:after="0" w:line="240" w:lineRule="atLeast"/>
              <w:jc w:val="left"/>
              <w:rPr>
                <w:del w:id="358" w:author="Gesfor Mexico" w:date="2017-07-17T23:10:00Z"/>
                <w:rFonts w:asciiTheme="minorHAnsi" w:hAnsiTheme="minorHAnsi" w:cs="Arial"/>
                <w:szCs w:val="20"/>
              </w:rPr>
            </w:pPr>
            <w:del w:id="359" w:author="Gesfor Mexico" w:date="2017-07-17T23:10:00Z">
              <w:r w:rsidDel="006110AA">
                <w:rPr>
                  <w:rFonts w:asciiTheme="minorHAnsi" w:hAnsiTheme="minorHAnsi" w:cs="Arial"/>
                  <w:szCs w:val="20"/>
                </w:rPr>
                <w:delText>Seleccionable</w:delText>
              </w:r>
            </w:del>
          </w:p>
        </w:tc>
        <w:tc>
          <w:tcPr>
            <w:tcW w:w="944" w:type="dxa"/>
            <w:noWrap/>
            <w:vAlign w:val="center"/>
          </w:tcPr>
          <w:p w:rsidR="00B171F2" w:rsidRPr="00BC47D7" w:rsidDel="006110AA" w:rsidRDefault="00B171F2" w:rsidP="008E2D6E">
            <w:pPr>
              <w:spacing w:before="0" w:after="0" w:line="240" w:lineRule="atLeast"/>
              <w:jc w:val="left"/>
              <w:rPr>
                <w:del w:id="360" w:author="Gesfor Mexico" w:date="2017-07-17T23:10:00Z"/>
                <w:rFonts w:asciiTheme="minorHAnsi" w:hAnsiTheme="minorHAnsi" w:cs="Arial"/>
                <w:szCs w:val="20"/>
              </w:rPr>
            </w:pPr>
            <w:del w:id="361" w:author="Gesfor Mexico" w:date="2017-07-17T23:10:00Z">
              <w:r w:rsidDel="006110AA">
                <w:rPr>
                  <w:rFonts w:asciiTheme="minorHAnsi" w:hAnsiTheme="minorHAnsi" w:cs="Arial"/>
                  <w:szCs w:val="20"/>
                </w:rPr>
                <w:delText>4</w:delText>
              </w:r>
            </w:del>
          </w:p>
        </w:tc>
        <w:tc>
          <w:tcPr>
            <w:tcW w:w="4573" w:type="dxa"/>
          </w:tcPr>
          <w:p w:rsidR="00B171F2" w:rsidDel="006110AA" w:rsidRDefault="00B171F2" w:rsidP="003125A1">
            <w:pPr>
              <w:spacing w:before="0" w:after="0" w:line="240" w:lineRule="atLeast"/>
              <w:rPr>
                <w:del w:id="362" w:author="Gesfor Mexico" w:date="2017-07-17T23:10:00Z"/>
                <w:rFonts w:asciiTheme="minorHAnsi" w:hAnsiTheme="minorHAnsi" w:cs="Arial"/>
                <w:szCs w:val="20"/>
              </w:rPr>
            </w:pPr>
            <w:del w:id="363" w:author="Gesfor Mexico" w:date="2017-07-17T23:10:00Z">
              <w:r w:rsidDel="006110AA">
                <w:rPr>
                  <w:rFonts w:asciiTheme="minorHAnsi" w:hAnsiTheme="minorHAnsi" w:cs="Arial"/>
                  <w:szCs w:val="20"/>
                </w:rPr>
                <w:delText xml:space="preserve">Lista </w:delText>
              </w:r>
              <w:commentRangeStart w:id="364"/>
              <w:commentRangeStart w:id="365"/>
              <w:r w:rsidDel="006110AA">
                <w:rPr>
                  <w:rFonts w:asciiTheme="minorHAnsi" w:hAnsiTheme="minorHAnsi" w:cs="Arial"/>
                  <w:szCs w:val="20"/>
                </w:rPr>
                <w:delText>desplegable</w:delText>
              </w:r>
              <w:commentRangeEnd w:id="364"/>
              <w:r w:rsidR="00E630F7" w:rsidDel="006110AA">
                <w:rPr>
                  <w:rStyle w:val="Refdecomentario"/>
                </w:rPr>
                <w:commentReference w:id="364"/>
              </w:r>
            </w:del>
            <w:commentRangeEnd w:id="365"/>
            <w:r w:rsidR="006110AA">
              <w:rPr>
                <w:rStyle w:val="Refdecomentario"/>
              </w:rPr>
              <w:commentReference w:id="365"/>
            </w:r>
            <w:del w:id="366" w:author="Gesfor Mexico" w:date="2017-07-17T23:10:00Z">
              <w:r w:rsidDel="006110AA">
                <w:rPr>
                  <w:rFonts w:asciiTheme="minorHAnsi" w:hAnsiTheme="minorHAnsi" w:cs="Arial"/>
                  <w:szCs w:val="20"/>
                </w:rPr>
                <w:delText>.</w:delText>
              </w:r>
            </w:del>
          </w:p>
        </w:tc>
      </w:tr>
      <w:tr w:rsidR="00B171F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9A6D2A" w:rsidRDefault="00B171F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4440C">
              <w:rPr>
                <w:rFonts w:asciiTheme="minorHAnsi" w:hAnsiTheme="minorHAnsi" w:cstheme="minorHAnsi"/>
                <w:szCs w:val="20"/>
              </w:rPr>
              <w:t>Razón Social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EF654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Alfanumérico 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500</w:t>
            </w:r>
          </w:p>
        </w:tc>
        <w:tc>
          <w:tcPr>
            <w:tcW w:w="4573" w:type="dxa"/>
          </w:tcPr>
          <w:p w:rsidR="00B171F2" w:rsidRDefault="00B171F2" w:rsidP="003125A1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B171F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EF654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B171F2" w:rsidRPr="00E32DC9" w:rsidRDefault="00B171F2" w:rsidP="003125A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B171F2" w:rsidRPr="00BC47D7" w:rsidDel="009D41D1" w:rsidTr="00CB6F4C">
        <w:trPr>
          <w:trHeight w:val="64"/>
          <w:jc w:val="center"/>
          <w:del w:id="367" w:author="Gesfor Mexico" w:date="2017-07-21T12:44:00Z"/>
        </w:trPr>
        <w:tc>
          <w:tcPr>
            <w:tcW w:w="959" w:type="dxa"/>
            <w:noWrap/>
            <w:vAlign w:val="center"/>
          </w:tcPr>
          <w:p w:rsidR="00B171F2" w:rsidRPr="00BC47D7" w:rsidDel="009D41D1" w:rsidRDefault="00B171F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del w:id="368" w:author="Gesfor Mexico" w:date="2017-07-21T12:44:00Z"/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9A6D2A" w:rsidDel="009D41D1" w:rsidRDefault="00B171F2" w:rsidP="00224205">
            <w:pPr>
              <w:jc w:val="left"/>
              <w:rPr>
                <w:del w:id="369" w:author="Gesfor Mexico" w:date="2017-07-21T12:44:00Z"/>
                <w:rFonts w:asciiTheme="minorHAnsi" w:hAnsiTheme="minorHAnsi" w:cstheme="minorHAnsi"/>
                <w:szCs w:val="20"/>
              </w:rPr>
            </w:pPr>
            <w:del w:id="370" w:author="Gesfor Mexico" w:date="2017-07-21T12:44:00Z">
              <w:r w:rsidRPr="0054440C" w:rsidDel="009D41D1">
                <w:rPr>
                  <w:rFonts w:asciiTheme="minorHAnsi" w:hAnsiTheme="minorHAnsi" w:cstheme="minorHAnsi"/>
                  <w:szCs w:val="20"/>
                </w:rPr>
                <w:delText>RFC</w:delText>
              </w:r>
            </w:del>
          </w:p>
        </w:tc>
        <w:tc>
          <w:tcPr>
            <w:tcW w:w="1325" w:type="dxa"/>
            <w:noWrap/>
            <w:vAlign w:val="center"/>
          </w:tcPr>
          <w:p w:rsidR="00B171F2" w:rsidDel="009D41D1" w:rsidRDefault="00B171F2" w:rsidP="008E2D6E">
            <w:pPr>
              <w:spacing w:before="0" w:after="0" w:line="240" w:lineRule="atLeast"/>
              <w:jc w:val="left"/>
              <w:rPr>
                <w:del w:id="371" w:author="Gesfor Mexico" w:date="2017-07-21T12:44:00Z"/>
                <w:rFonts w:asciiTheme="minorHAnsi" w:hAnsiTheme="minorHAnsi" w:cs="Arial"/>
                <w:szCs w:val="20"/>
              </w:rPr>
            </w:pPr>
            <w:del w:id="372" w:author="Gesfor Mexico" w:date="2017-07-21T12:44:00Z">
              <w:r w:rsidDel="009D41D1">
                <w:rPr>
                  <w:rFonts w:asciiTheme="minorHAnsi" w:hAnsiTheme="minorHAnsi" w:cs="Arial"/>
                  <w:szCs w:val="20"/>
                </w:rPr>
                <w:delText>Alfanumérico</w:delText>
              </w:r>
            </w:del>
          </w:p>
        </w:tc>
        <w:tc>
          <w:tcPr>
            <w:tcW w:w="944" w:type="dxa"/>
            <w:noWrap/>
            <w:vAlign w:val="center"/>
          </w:tcPr>
          <w:p w:rsidR="00B171F2" w:rsidRPr="00BC47D7" w:rsidDel="009D41D1" w:rsidRDefault="00B171F2" w:rsidP="008E2D6E">
            <w:pPr>
              <w:spacing w:before="0" w:after="0" w:line="240" w:lineRule="atLeast"/>
              <w:jc w:val="left"/>
              <w:rPr>
                <w:del w:id="373" w:author="Gesfor Mexico" w:date="2017-07-21T12:44:00Z"/>
                <w:rFonts w:asciiTheme="minorHAnsi" w:hAnsiTheme="minorHAnsi" w:cs="Arial"/>
                <w:szCs w:val="20"/>
              </w:rPr>
            </w:pPr>
            <w:del w:id="374" w:author="Gesfor Mexico" w:date="2017-07-21T12:44:00Z">
              <w:r w:rsidDel="009D41D1">
                <w:rPr>
                  <w:rFonts w:asciiTheme="minorHAnsi" w:hAnsiTheme="minorHAnsi" w:cs="Arial"/>
                  <w:szCs w:val="20"/>
                </w:rPr>
                <w:delText>12 y 13</w:delText>
              </w:r>
            </w:del>
          </w:p>
        </w:tc>
        <w:tc>
          <w:tcPr>
            <w:tcW w:w="4573" w:type="dxa"/>
          </w:tcPr>
          <w:p w:rsidR="00B171F2" w:rsidDel="009D41D1" w:rsidRDefault="00B171F2" w:rsidP="00B171F2">
            <w:pPr>
              <w:spacing w:before="0" w:after="0" w:line="240" w:lineRule="atLeast"/>
              <w:rPr>
                <w:del w:id="375" w:author="Gesfor Mexico" w:date="2017-07-21T12:44:00Z"/>
                <w:rFonts w:asciiTheme="minorHAnsi" w:hAnsiTheme="minorHAnsi" w:cs="Arial"/>
                <w:szCs w:val="20"/>
              </w:rPr>
            </w:pPr>
            <w:del w:id="376" w:author="Gesfor Mexico" w:date="2017-07-21T12:44:00Z">
              <w:r w:rsidDel="009D41D1">
                <w:rPr>
                  <w:rFonts w:asciiTheme="minorHAnsi" w:hAnsiTheme="minorHAnsi" w:cs="Arial"/>
                  <w:szCs w:val="20"/>
                </w:rPr>
                <w:delText>Solo admite texto y números.</w:delText>
              </w:r>
            </w:del>
          </w:p>
          <w:p w:rsidR="00B171F2" w:rsidDel="009D41D1" w:rsidRDefault="00B171F2" w:rsidP="00B171F2">
            <w:pPr>
              <w:spacing w:before="0" w:after="0" w:line="240" w:lineRule="atLeast"/>
              <w:rPr>
                <w:del w:id="377" w:author="Gesfor Mexico" w:date="2017-07-21T12:44:00Z"/>
                <w:rFonts w:asciiTheme="minorHAnsi" w:hAnsiTheme="minorHAnsi" w:cs="Arial"/>
                <w:szCs w:val="20"/>
              </w:rPr>
            </w:pPr>
            <w:del w:id="378" w:author="Gesfor Mexico" w:date="2017-07-21T12:44:00Z">
              <w:r w:rsidDel="009D41D1">
                <w:rPr>
                  <w:rFonts w:asciiTheme="minorHAnsi" w:hAnsiTheme="minorHAnsi" w:cs="Arial"/>
                  <w:szCs w:val="20"/>
                </w:rPr>
                <w:delText>12 caracteres para personas morales.</w:delText>
              </w:r>
            </w:del>
          </w:p>
          <w:p w:rsidR="00B171F2" w:rsidDel="009D41D1" w:rsidRDefault="00B171F2" w:rsidP="003125A1">
            <w:pPr>
              <w:spacing w:before="0" w:after="0" w:line="240" w:lineRule="atLeast"/>
              <w:rPr>
                <w:del w:id="379" w:author="Gesfor Mexico" w:date="2017-07-21T12:44:00Z"/>
                <w:rFonts w:asciiTheme="minorHAnsi" w:hAnsiTheme="minorHAnsi" w:cs="Arial"/>
                <w:szCs w:val="20"/>
              </w:rPr>
            </w:pPr>
            <w:del w:id="380" w:author="Gesfor Mexico" w:date="2017-07-21T12:44:00Z">
              <w:r w:rsidDel="009D41D1">
                <w:rPr>
                  <w:rFonts w:asciiTheme="minorHAnsi" w:hAnsiTheme="minorHAnsi" w:cs="Arial"/>
                  <w:szCs w:val="20"/>
                </w:rPr>
                <w:delText>13 caracteres para personas físicas.</w:delText>
              </w:r>
            </w:del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B171F2" w:rsidRPr="00B171F2" w:rsidRDefault="00B171F2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B171F2">
              <w:rPr>
                <w:rFonts w:asciiTheme="minorHAnsi" w:hAnsiTheme="minorHAnsi" w:cstheme="minorHAnsi"/>
                <w:b/>
                <w:szCs w:val="20"/>
              </w:rPr>
              <w:t>Datos del solicitante</w:t>
            </w:r>
          </w:p>
        </w:tc>
      </w:tr>
      <w:tr w:rsidR="00B171F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Default="00B171F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Apellido Materno 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Pr="00BC47D7" w:rsidRDefault="00541407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Default="00541407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Nombre 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Pr="00BC47D7" w:rsidRDefault="00541407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Pr="0054440C" w:rsidRDefault="00541407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Cargo 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541407" w:rsidRPr="00BC47D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Pr="00BC47D7" w:rsidRDefault="00541407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Default="00541407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541407" w:rsidRPr="00541407" w:rsidRDefault="00541407" w:rsidP="00541407">
            <w:pPr>
              <w:spacing w:before="0" w:after="120" w:line="240" w:lineRule="auto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mayúsculas, minúsculas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</w:t>
            </w:r>
            <w:r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, y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los siguientes caracteres especiales: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“@”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Pr="00BC47D7" w:rsidRDefault="00541407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Default="00541407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mayúsculas, minúsculas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</w:t>
            </w:r>
            <w:r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, y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los siguientes caracteres especiales: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“@”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Default="00541407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</w:t>
            </w:r>
            <w:r w:rsidR="00541407">
              <w:rPr>
                <w:rFonts w:asciiTheme="minorHAnsi" w:hAnsiTheme="minorHAnsi" w:cstheme="minorHAnsi"/>
                <w:szCs w:val="20"/>
              </w:rPr>
              <w:t>ijo</w:t>
            </w:r>
            <w:r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4573" w:type="dxa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9D41D1">
        <w:trPr>
          <w:trHeight w:val="346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Documentos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Archivos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4573" w:type="dxa"/>
          </w:tcPr>
          <w:p w:rsidR="00405882" w:rsidRDefault="00405882" w:rsidP="00422AC9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Almacenara los </w:t>
            </w:r>
            <w:commentRangeStart w:id="381"/>
            <w:r>
              <w:rPr>
                <w:rFonts w:asciiTheme="minorHAnsi" w:hAnsiTheme="minorHAnsi" w:cs="Arial"/>
                <w:szCs w:val="20"/>
              </w:rPr>
              <w:t>archivos</w:t>
            </w:r>
            <w:commentRangeEnd w:id="381"/>
            <w:r w:rsidR="000524C0">
              <w:rPr>
                <w:rStyle w:val="Refdecomentario"/>
              </w:rPr>
              <w:commentReference w:id="381"/>
            </w:r>
            <w:r>
              <w:rPr>
                <w:rFonts w:asciiTheme="minorHAnsi" w:hAnsiTheme="minorHAnsi" w:cs="Arial"/>
                <w:szCs w:val="20"/>
              </w:rPr>
              <w:t>.</w:t>
            </w:r>
          </w:p>
        </w:tc>
      </w:tr>
    </w:tbl>
    <w:p w:rsidR="00690474" w:rsidRPr="00690474" w:rsidRDefault="00690474" w:rsidP="0057181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382" w:name="_Toc488098531"/>
      <w:r w:rsidRPr="00690474">
        <w:rPr>
          <w:rFonts w:asciiTheme="minorHAnsi" w:hAnsiTheme="minorHAnsi" w:cstheme="minorHAnsi"/>
          <w:sz w:val="20"/>
        </w:rPr>
        <w:t>V03 Validar valor único</w:t>
      </w:r>
      <w:bookmarkEnd w:id="382"/>
    </w:p>
    <w:p w:rsidR="00690474" w:rsidRDefault="00690474" w:rsidP="00571811">
      <w:pPr>
        <w:ind w:left="360"/>
        <w:rPr>
          <w:rFonts w:asciiTheme="minorHAnsi" w:hAnsiTheme="minorHAnsi"/>
        </w:rPr>
      </w:pPr>
      <w:r w:rsidRPr="00C86D36">
        <w:rPr>
          <w:rFonts w:asciiTheme="minorHAnsi" w:hAnsiTheme="minorHAnsi"/>
        </w:rPr>
        <w:t>Validar que para el registro y modificación no se guarde un valor duplicado</w:t>
      </w:r>
      <w:r w:rsidR="00764CF4">
        <w:rPr>
          <w:rFonts w:asciiTheme="minorHAnsi" w:hAnsiTheme="minorHAnsi"/>
        </w:rPr>
        <w:t xml:space="preserve"> con base al </w:t>
      </w:r>
      <w:r w:rsidR="00D713D9">
        <w:rPr>
          <w:rFonts w:asciiTheme="minorHAnsi" w:hAnsiTheme="minorHAnsi"/>
        </w:rPr>
        <w:t>RFC</w:t>
      </w:r>
      <w:r w:rsidRPr="00C86D36">
        <w:rPr>
          <w:rFonts w:asciiTheme="minorHAnsi" w:hAnsiTheme="minorHAnsi"/>
        </w:rPr>
        <w:t>.</w:t>
      </w:r>
    </w:p>
    <w:p w:rsidR="00A17DCD" w:rsidRDefault="00A17DCD">
      <w:pPr>
        <w:spacing w:before="0" w:after="0" w:line="240" w:lineRule="auto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8F38B5" w:rsidRDefault="006B18C1" w:rsidP="008F38B5">
      <w:pPr>
        <w:pStyle w:val="Prrafodelista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V04 Validar RFC</w:t>
      </w:r>
    </w:p>
    <w:p w:rsidR="008F38B5" w:rsidRDefault="008F38B5" w:rsidP="008F38B5">
      <w:pPr>
        <w:ind w:left="360"/>
        <w:jc w:val="left"/>
        <w:rPr>
          <w:rFonts w:ascii="Helvetica" w:hAnsi="Helvetica"/>
          <w:color w:val="000000"/>
          <w:sz w:val="18"/>
          <w:szCs w:val="18"/>
        </w:rPr>
      </w:pP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1417"/>
        <w:gridCol w:w="5610"/>
      </w:tblGrid>
      <w:tr w:rsidR="008F38B5" w:rsidTr="008F38B5">
        <w:tc>
          <w:tcPr>
            <w:tcW w:w="1733" w:type="dxa"/>
            <w:shd w:val="clear" w:color="auto" w:fill="A6A6A6" w:themeFill="background1" w:themeFillShade="A6"/>
          </w:tcPr>
          <w:p w:rsidR="008F38B5" w:rsidRPr="008F38B5" w:rsidRDefault="008F38B5" w:rsidP="008F38B5">
            <w:pPr>
              <w:tabs>
                <w:tab w:val="left" w:pos="2880"/>
              </w:tabs>
              <w:jc w:val="left"/>
              <w:rPr>
                <w:rFonts w:ascii="Helvetica" w:hAnsi="Helvetica"/>
                <w:b/>
                <w:color w:val="000000"/>
                <w:sz w:val="18"/>
                <w:szCs w:val="18"/>
              </w:rPr>
            </w:pP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>RFC</w:t>
            </w: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ab/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8F38B5" w:rsidRPr="008F38B5" w:rsidRDefault="008F38B5" w:rsidP="008F38B5">
            <w:pPr>
              <w:tabs>
                <w:tab w:val="left" w:pos="2880"/>
              </w:tabs>
              <w:jc w:val="left"/>
              <w:rPr>
                <w:rFonts w:ascii="Helvetica" w:hAnsi="Helvetica"/>
                <w:b/>
                <w:color w:val="000000"/>
                <w:sz w:val="18"/>
                <w:szCs w:val="18"/>
              </w:rPr>
            </w:pP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 xml:space="preserve">Caracteres </w:t>
            </w:r>
          </w:p>
        </w:tc>
        <w:tc>
          <w:tcPr>
            <w:tcW w:w="5610" w:type="dxa"/>
            <w:shd w:val="clear" w:color="auto" w:fill="A6A6A6" w:themeFill="background1" w:themeFillShade="A6"/>
          </w:tcPr>
          <w:p w:rsidR="008F38B5" w:rsidRPr="008F38B5" w:rsidRDefault="008F38B5" w:rsidP="008F38B5">
            <w:pPr>
              <w:jc w:val="left"/>
              <w:rPr>
                <w:rFonts w:ascii="Helvetica" w:hAnsi="Helvetica"/>
                <w:b/>
                <w:color w:val="000000"/>
                <w:sz w:val="18"/>
                <w:szCs w:val="18"/>
              </w:rPr>
            </w:pP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>Validaciones</w:t>
            </w:r>
          </w:p>
        </w:tc>
      </w:tr>
      <w:tr w:rsidR="008F38B5" w:rsidTr="008F38B5">
        <w:tc>
          <w:tcPr>
            <w:tcW w:w="1733" w:type="dxa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Personas morales.</w:t>
            </w:r>
          </w:p>
        </w:tc>
        <w:tc>
          <w:tcPr>
            <w:tcW w:w="1417" w:type="dxa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12</w:t>
            </w:r>
          </w:p>
        </w:tc>
        <w:tc>
          <w:tcPr>
            <w:tcW w:w="5610" w:type="dxa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Validar estructura correcta: Deberá de componerse de 3 letras seguidas por 6 dígitos y 3 caracteres alfanuméricos =12</w:t>
            </w:r>
          </w:p>
        </w:tc>
      </w:tr>
      <w:tr w:rsidR="008F38B5" w:rsidTr="008F38B5">
        <w:tc>
          <w:tcPr>
            <w:tcW w:w="1733" w:type="dxa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commentRangeStart w:id="383"/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Personas Físicas.</w:t>
            </w:r>
          </w:p>
        </w:tc>
        <w:tc>
          <w:tcPr>
            <w:tcW w:w="1417" w:type="dxa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1</w:t>
            </w:r>
            <w:r w:rsidR="0049263B">
              <w:rPr>
                <w:rFonts w:asciiTheme="minorHAnsi" w:hAnsiTheme="minorHAnsi" w:cstheme="minorHAnsi"/>
                <w:color w:val="000000"/>
                <w:szCs w:val="20"/>
              </w:rPr>
              <w:t>3</w:t>
            </w:r>
          </w:p>
        </w:tc>
        <w:tc>
          <w:tcPr>
            <w:tcW w:w="5610" w:type="dxa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Validar estructura correcta:</w:t>
            </w:r>
          </w:p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Deberá de componer de 4 letras seguida por 6 dígitos y 3 caracteres alfanuméricos =</w:t>
            </w:r>
            <w:commentRangeStart w:id="384"/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13</w:t>
            </w:r>
            <w:commentRangeEnd w:id="384"/>
            <w:r w:rsidR="000524C0">
              <w:rPr>
                <w:rStyle w:val="Refdecomentario"/>
              </w:rPr>
              <w:commentReference w:id="384"/>
            </w:r>
            <w:del w:id="385" w:author="Veronica Padilla Hernandez" w:date="2017-06-20T12:04:00Z">
              <w:r w:rsidRPr="00EC3FDB" w:rsidDel="000524C0">
                <w:rPr>
                  <w:rFonts w:asciiTheme="minorHAnsi" w:hAnsiTheme="minorHAnsi" w:cstheme="minorHAnsi"/>
                  <w:color w:val="000000"/>
                  <w:szCs w:val="20"/>
                </w:rPr>
                <w:delText> </w:delText>
              </w:r>
            </w:del>
            <w:commentRangeEnd w:id="383"/>
            <w:r w:rsidR="00750930">
              <w:rPr>
                <w:rStyle w:val="Refdecomentario"/>
              </w:rPr>
              <w:commentReference w:id="383"/>
            </w:r>
          </w:p>
        </w:tc>
      </w:tr>
    </w:tbl>
    <w:p w:rsidR="00907B74" w:rsidRPr="001A085D" w:rsidRDefault="0049263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386" w:name="_Toc484712646"/>
      <w:bookmarkStart w:id="387" w:name="_Toc488098532"/>
      <w:r>
        <w:rPr>
          <w:rFonts w:asciiTheme="minorHAnsi" w:hAnsiTheme="minorHAnsi" w:cstheme="minorHAnsi"/>
          <w:color w:val="000000" w:themeColor="text1"/>
          <w:sz w:val="20"/>
        </w:rPr>
        <w:t>V05</w:t>
      </w:r>
      <w:r w:rsidR="00907B74"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</w:t>
      </w:r>
      <w:bookmarkEnd w:id="386"/>
      <w:r w:rsidR="00BA30BA">
        <w:rPr>
          <w:rFonts w:asciiTheme="minorHAnsi" w:hAnsiTheme="minorHAnsi" w:cstheme="minorHAnsi"/>
          <w:color w:val="000000" w:themeColor="text1"/>
          <w:sz w:val="20"/>
        </w:rPr>
        <w:t>existencia</w:t>
      </w:r>
      <w:bookmarkEnd w:id="387"/>
    </w:p>
    <w:p w:rsidR="00C65E29" w:rsidRDefault="00BA30BA" w:rsidP="00BC12FD">
      <w:pPr>
        <w:pStyle w:val="Prrafodelista"/>
        <w:ind w:left="360"/>
        <w:rPr>
          <w:rFonts w:asciiTheme="minorHAnsi" w:hAnsiTheme="minorHAnsi" w:cstheme="minorHAnsi"/>
          <w:color w:val="000000" w:themeColor="text1"/>
        </w:rPr>
      </w:pPr>
      <w:bookmarkStart w:id="388" w:name="_Toc484712647"/>
      <w:r w:rsidRPr="00571811">
        <w:rPr>
          <w:rFonts w:asciiTheme="minorHAnsi" w:hAnsiTheme="minorHAnsi" w:cstheme="minorHAnsi"/>
          <w:szCs w:val="20"/>
        </w:rPr>
        <w:t>Validar que el registro no esté siendo utiliz</w:t>
      </w:r>
      <w:r w:rsidR="006B18C1">
        <w:rPr>
          <w:rFonts w:asciiTheme="minorHAnsi" w:hAnsiTheme="minorHAnsi" w:cstheme="minorHAnsi"/>
          <w:szCs w:val="20"/>
        </w:rPr>
        <w:t>ado, “No se puede modificar el S</w:t>
      </w:r>
      <w:r w:rsidRPr="00571811">
        <w:rPr>
          <w:rFonts w:asciiTheme="minorHAnsi" w:hAnsiTheme="minorHAnsi" w:cstheme="minorHAnsi"/>
          <w:szCs w:val="20"/>
        </w:rPr>
        <w:t>olicitante</w:t>
      </w:r>
      <w:r w:rsidR="006B18C1">
        <w:rPr>
          <w:rFonts w:asciiTheme="minorHAnsi" w:hAnsiTheme="minorHAnsi" w:cstheme="minorHAnsi"/>
          <w:szCs w:val="20"/>
        </w:rPr>
        <w:t xml:space="preserve">/Cliente </w:t>
      </w:r>
      <w:r w:rsidRPr="00571811">
        <w:rPr>
          <w:rFonts w:asciiTheme="minorHAnsi" w:hAnsiTheme="minorHAnsi" w:cstheme="minorHAnsi"/>
          <w:szCs w:val="20"/>
        </w:rPr>
        <w:t xml:space="preserve">está siendo ocupado por un una </w:t>
      </w:r>
      <w:r w:rsidR="00F84941">
        <w:rPr>
          <w:rFonts w:asciiTheme="minorHAnsi" w:hAnsiTheme="minorHAnsi" w:cstheme="minorHAnsi"/>
          <w:szCs w:val="20"/>
        </w:rPr>
        <w:t>solicitud</w:t>
      </w:r>
      <w:r w:rsidRPr="00571811">
        <w:rPr>
          <w:rFonts w:asciiTheme="minorHAnsi" w:hAnsiTheme="minorHAnsi" w:cstheme="minorHAnsi"/>
          <w:szCs w:val="20"/>
        </w:rPr>
        <w:t>, favor de validar la información. Contacte a su administrador”</w:t>
      </w:r>
      <w:r w:rsidRPr="00571811">
        <w:rPr>
          <w:rFonts w:asciiTheme="minorHAnsi" w:hAnsiTheme="minorHAnsi" w:cstheme="minorHAnsi"/>
          <w:color w:val="000000" w:themeColor="text1"/>
        </w:rPr>
        <w:t>.</w:t>
      </w:r>
    </w:p>
    <w:p w:rsidR="00FB26E0" w:rsidRDefault="00FB26E0" w:rsidP="00BC12FD">
      <w:pPr>
        <w:pStyle w:val="Prrafodelista"/>
        <w:ind w:left="360"/>
        <w:rPr>
          <w:rFonts w:asciiTheme="minorHAnsi" w:hAnsiTheme="minorHAnsi" w:cstheme="minorHAnsi"/>
          <w:color w:val="000000" w:themeColor="text1"/>
        </w:rPr>
      </w:pPr>
    </w:p>
    <w:p w:rsidR="00FB26E0" w:rsidRPr="00B171F2" w:rsidRDefault="00FB26E0" w:rsidP="00FB26E0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 w:rsidRPr="00B171F2">
        <w:rPr>
          <w:rFonts w:asciiTheme="minorHAnsi" w:hAnsiTheme="minorHAnsi" w:cstheme="minorHAnsi"/>
          <w:b/>
          <w:color w:val="000000" w:themeColor="text1"/>
        </w:rPr>
        <w:t>V06</w:t>
      </w:r>
      <w:r w:rsidR="008D7A8D" w:rsidRPr="00B171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171F2">
        <w:rPr>
          <w:rFonts w:asciiTheme="minorHAnsi" w:hAnsiTheme="minorHAnsi" w:cstheme="minorHAnsi"/>
          <w:b/>
          <w:color w:val="000000" w:themeColor="text1"/>
        </w:rPr>
        <w:t>Validar campos obligatorios del contacto</w:t>
      </w:r>
    </w:p>
    <w:p w:rsidR="00FB26E0" w:rsidRPr="0017640A" w:rsidRDefault="00FB26E0" w:rsidP="00FB26E0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845"/>
        <w:gridCol w:w="2503"/>
        <w:gridCol w:w="1155"/>
        <w:gridCol w:w="1207"/>
      </w:tblGrid>
      <w:tr w:rsidR="00FB26E0" w:rsidRPr="00BC47D7" w:rsidTr="00B171F2">
        <w:trPr>
          <w:trHeight w:val="204"/>
          <w:tblHeader/>
          <w:jc w:val="center"/>
        </w:trPr>
        <w:tc>
          <w:tcPr>
            <w:tcW w:w="845" w:type="dxa"/>
            <w:shd w:val="clear" w:color="auto" w:fill="BFBFBF" w:themeFill="background1" w:themeFillShade="BF"/>
            <w:noWrap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503" w:type="dxa"/>
            <w:shd w:val="clear" w:color="auto" w:fill="BFBFBF" w:themeFill="background1" w:themeFillShade="BF"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:rsidR="00FB26E0" w:rsidRPr="008649EB" w:rsidRDefault="00FB26E0" w:rsidP="00FB26E0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  <w:r>
              <w:rPr>
                <w:rFonts w:asciiTheme="minorHAnsi" w:hAnsiTheme="minorHAnsi" w:cs="Arial"/>
                <w:b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bookmarkStart w:id="389" w:name="_GoBack" w:colFirst="2" w:colLast="2"/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FB26E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7005C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Correo </w:t>
            </w:r>
            <w:r w:rsidR="007005C3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Pr="00BC47D7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Pr="00BC47D7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bookmarkEnd w:id="389"/>
    <w:p w:rsidR="00FB26E0" w:rsidRPr="00FB26E0" w:rsidRDefault="00FB26E0" w:rsidP="00FB26E0">
      <w:pPr>
        <w:rPr>
          <w:rFonts w:asciiTheme="minorHAnsi" w:hAnsiTheme="minorHAnsi" w:cstheme="minorHAnsi"/>
          <w:b/>
          <w:color w:val="000000" w:themeColor="text1"/>
        </w:rPr>
      </w:pPr>
      <w:r w:rsidRPr="00FB26E0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FB26E0" w:rsidRDefault="00C57AC5" w:rsidP="00FB26E0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V07</w:t>
      </w:r>
      <w:r w:rsidR="00A1109B">
        <w:rPr>
          <w:rFonts w:asciiTheme="minorHAnsi" w:hAnsiTheme="minorHAnsi" w:cstheme="minorHAnsi"/>
          <w:b/>
          <w:color w:val="000000" w:themeColor="text1"/>
        </w:rPr>
        <w:t xml:space="preserve"> Validar tipo de datos. </w:t>
      </w:r>
    </w:p>
    <w:p w:rsidR="00B171F2" w:rsidRPr="0054440C" w:rsidRDefault="00B171F2" w:rsidP="00B171F2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2389"/>
        <w:gridCol w:w="1325"/>
        <w:gridCol w:w="944"/>
        <w:gridCol w:w="4573"/>
      </w:tblGrid>
      <w:tr w:rsidR="00B171F2" w:rsidRPr="005C1AB4" w:rsidTr="00B171F2">
        <w:trPr>
          <w:trHeight w:val="141"/>
          <w:jc w:val="center"/>
        </w:trPr>
        <w:tc>
          <w:tcPr>
            <w:tcW w:w="959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lastRenderedPageBreak/>
              <w:t>No.</w:t>
            </w:r>
          </w:p>
        </w:tc>
        <w:tc>
          <w:tcPr>
            <w:tcW w:w="2389" w:type="dxa"/>
            <w:shd w:val="clear" w:color="auto" w:fill="BFBFBF" w:themeFill="background1" w:themeFillShade="BF"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4573" w:type="dxa"/>
            <w:shd w:val="clear" w:color="auto" w:fill="BFBFBF" w:themeFill="background1" w:themeFillShade="BF"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1B4707" w:rsidRPr="00BC47D7" w:rsidTr="00490D0A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</w:t>
            </w:r>
            <w:r w:rsidR="00BB6498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1B4707" w:rsidRDefault="001B4707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mayúsculas,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minúsculas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9, y los siguientes caracteres especiales: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“@”</w:t>
            </w:r>
            <w:proofErr w:type="gramStart"/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1B4707" w:rsidRPr="00BC47D7" w:rsidTr="00490D0A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</w:t>
            </w:r>
            <w:r w:rsidR="00BB6498">
              <w:rPr>
                <w:rFonts w:asciiTheme="minorHAnsi" w:hAnsiTheme="minorHAnsi" w:cstheme="minorHAnsi"/>
                <w:szCs w:val="20"/>
              </w:rPr>
              <w:t xml:space="preserve">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1B4707" w:rsidRDefault="001B4707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mayúsculas,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minúsculas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9, y los siguientes caracteres especiales: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“@”</w:t>
            </w:r>
            <w:proofErr w:type="gramStart"/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</w:tbl>
    <w:p w:rsidR="00DC0AB2" w:rsidRPr="00AE46D5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</w:rPr>
      </w:pPr>
      <w:bookmarkStart w:id="390" w:name="_Toc488098533"/>
      <w:bookmarkEnd w:id="388"/>
      <w:r w:rsidRPr="00AD37DD">
        <w:rPr>
          <w:rFonts w:asciiTheme="minorHAnsi" w:hAnsiTheme="minorHAnsi" w:cstheme="minorHAnsi"/>
          <w:sz w:val="20"/>
        </w:rPr>
        <w:t xml:space="preserve">Criterios de </w:t>
      </w:r>
      <w:bookmarkEnd w:id="343"/>
      <w:r w:rsidR="004B4CCF" w:rsidRPr="00AD37DD">
        <w:rPr>
          <w:rFonts w:asciiTheme="minorHAnsi" w:hAnsiTheme="minorHAnsi" w:cstheme="minorHAnsi"/>
          <w:sz w:val="20"/>
        </w:rPr>
        <w:t>Aceptación.</w:t>
      </w:r>
      <w:bookmarkEnd w:id="390"/>
    </w:p>
    <w:p w:rsidR="004B4CCF" w:rsidRPr="004238CA" w:rsidRDefault="004B4CCF">
      <w:pPr>
        <w:rPr>
          <w:rFonts w:asciiTheme="minorHAnsi" w:hAnsiTheme="minorHAnsi" w:cstheme="minorHAnsi"/>
        </w:rPr>
        <w:pPrChange w:id="391" w:author="Gesfor Mexico" w:date="2017-07-21T00:01:00Z">
          <w:pPr>
            <w:pStyle w:val="Prrafodelista"/>
            <w:numPr>
              <w:numId w:val="15"/>
            </w:numPr>
            <w:ind w:hanging="360"/>
          </w:pPr>
        </w:pPrChange>
      </w:pPr>
      <w:r w:rsidRPr="00833FFB">
        <w:rPr>
          <w:rFonts w:ascii="Calibri" w:hAnsi="Calibri" w:cs="Calibri"/>
          <w:bCs/>
          <w:color w:val="000000"/>
          <w:szCs w:val="20"/>
          <w:lang w:val="es-MX" w:eastAsia="es-MX"/>
          <w:rPrChange w:id="392" w:author="Gesfor Mexico" w:date="2017-07-21T00:01:00Z">
            <w:rPr>
              <w:lang w:val="es-MX" w:eastAsia="es-MX"/>
            </w:rPr>
          </w:rPrChange>
        </w:rPr>
        <w:t xml:space="preserve">FUNC-CONF-022 </w:t>
      </w:r>
      <w:r w:rsidRPr="00833FFB">
        <w:rPr>
          <w:rFonts w:ascii="Calibri" w:hAnsi="Calibri" w:cs="Calibri"/>
          <w:bCs/>
          <w:color w:val="000000"/>
          <w:lang w:val="es-MX" w:eastAsia="es-MX"/>
          <w:rPrChange w:id="393" w:author="Gesfor Mexico" w:date="2017-07-21T00:01:00Z">
            <w:rPr>
              <w:lang w:val="es-MX" w:eastAsia="es-MX"/>
            </w:rPr>
          </w:rPrChange>
        </w:rPr>
        <w:t>-</w:t>
      </w:r>
      <w:r w:rsidRPr="00833FFB">
        <w:rPr>
          <w:rFonts w:ascii="Calibri" w:hAnsi="Calibri" w:cs="Calibri"/>
          <w:bCs/>
          <w:color w:val="000000"/>
          <w:szCs w:val="20"/>
          <w:lang w:val="es-MX" w:eastAsia="es-MX"/>
          <w:rPrChange w:id="394" w:author="Gesfor Mexico" w:date="2017-07-21T00:01:00Z">
            <w:rPr>
              <w:lang w:val="es-MX" w:eastAsia="es-MX"/>
            </w:rPr>
          </w:rPrChange>
        </w:rPr>
        <w:t>Validar que e</w:t>
      </w:r>
      <w:r w:rsidR="00813438" w:rsidRPr="00833FFB">
        <w:rPr>
          <w:rFonts w:ascii="Calibri" w:hAnsi="Calibri" w:cs="Calibri"/>
          <w:bCs/>
          <w:color w:val="000000"/>
          <w:szCs w:val="20"/>
          <w:lang w:val="es-MX" w:eastAsia="es-MX"/>
          <w:rPrChange w:id="395" w:author="Gesfor Mexico" w:date="2017-07-21T00:01:00Z">
            <w:rPr>
              <w:lang w:val="es-MX" w:eastAsia="es-MX"/>
            </w:rPr>
          </w:rPrChange>
        </w:rPr>
        <w:t>l sistema permita crear nuevos Solicitantes/Clientes</w:t>
      </w:r>
      <w:r w:rsidR="00690474" w:rsidRPr="00833FFB">
        <w:rPr>
          <w:rFonts w:ascii="Calibri" w:hAnsi="Calibri" w:cs="Calibri"/>
          <w:bCs/>
          <w:color w:val="000000"/>
          <w:szCs w:val="20"/>
          <w:lang w:val="es-MX" w:eastAsia="es-MX"/>
          <w:rPrChange w:id="396" w:author="Gesfor Mexico" w:date="2017-07-21T00:01:00Z">
            <w:rPr>
              <w:lang w:val="es-MX" w:eastAsia="es-MX"/>
            </w:rPr>
          </w:rPrChange>
        </w:rPr>
        <w:t>.</w:t>
      </w:r>
    </w:p>
    <w:p w:rsidR="004B4CCF" w:rsidRPr="003F2695" w:rsidRDefault="004B4CCF">
      <w:pPr>
        <w:rPr>
          <w:rFonts w:asciiTheme="minorHAnsi" w:hAnsiTheme="minorHAnsi" w:cstheme="minorHAnsi"/>
        </w:rPr>
        <w:pPrChange w:id="397" w:author="Gesfor Mexico" w:date="2017-07-21T00:01:00Z">
          <w:pPr>
            <w:pStyle w:val="Prrafodelista"/>
            <w:numPr>
              <w:numId w:val="15"/>
            </w:numPr>
            <w:ind w:hanging="360"/>
          </w:pPr>
        </w:pPrChange>
      </w:pPr>
      <w:r w:rsidRPr="00833FFB">
        <w:rPr>
          <w:rFonts w:ascii="Calibri" w:hAnsi="Calibri" w:cs="Calibri"/>
          <w:color w:val="000000"/>
          <w:szCs w:val="20"/>
          <w:lang w:val="es-MX" w:eastAsia="es-MX"/>
          <w:rPrChange w:id="398" w:author="Gesfor Mexico" w:date="2017-07-21T00:01:00Z">
            <w:rPr>
              <w:lang w:val="es-MX" w:eastAsia="es-MX"/>
            </w:rPr>
          </w:rPrChange>
        </w:rPr>
        <w:t xml:space="preserve">FUNC-CONF-023 </w:t>
      </w:r>
      <w:r w:rsidRPr="004238CA">
        <w:rPr>
          <w:rFonts w:asciiTheme="minorHAnsi" w:hAnsiTheme="minorHAnsi" w:cstheme="minorHAnsi"/>
        </w:rPr>
        <w:t xml:space="preserve">- </w:t>
      </w:r>
      <w:r w:rsidRPr="00833FFB">
        <w:rPr>
          <w:rFonts w:ascii="Calibri" w:hAnsi="Calibri" w:cs="Calibri"/>
          <w:color w:val="000000"/>
          <w:szCs w:val="20"/>
          <w:lang w:val="es-MX" w:eastAsia="es-MX"/>
          <w:rPrChange w:id="399" w:author="Gesfor Mexico" w:date="2017-07-21T00:01:00Z">
            <w:rPr>
              <w:lang w:val="es-MX" w:eastAsia="es-MX"/>
            </w:rPr>
          </w:rPrChange>
        </w:rPr>
        <w:t xml:space="preserve">Validar que el </w:t>
      </w:r>
      <w:r w:rsidR="00813438" w:rsidRPr="00833FFB">
        <w:rPr>
          <w:rFonts w:ascii="Calibri" w:hAnsi="Calibri" w:cs="Calibri"/>
          <w:color w:val="000000"/>
          <w:szCs w:val="20"/>
          <w:lang w:val="es-MX" w:eastAsia="es-MX"/>
          <w:rPrChange w:id="400" w:author="Gesfor Mexico" w:date="2017-07-21T00:01:00Z">
            <w:rPr>
              <w:lang w:val="es-MX" w:eastAsia="es-MX"/>
            </w:rPr>
          </w:rPrChange>
        </w:rPr>
        <w:t>sistema permita la consulta de S</w:t>
      </w:r>
      <w:r w:rsidRPr="00833FFB">
        <w:rPr>
          <w:rFonts w:ascii="Calibri" w:hAnsi="Calibri" w:cs="Calibri"/>
          <w:color w:val="000000"/>
          <w:szCs w:val="20"/>
          <w:lang w:val="es-MX" w:eastAsia="es-MX"/>
          <w:rPrChange w:id="401" w:author="Gesfor Mexico" w:date="2017-07-21T00:01:00Z">
            <w:rPr>
              <w:lang w:val="es-MX" w:eastAsia="es-MX"/>
            </w:rPr>
          </w:rPrChange>
        </w:rPr>
        <w:t>olicitantes</w:t>
      </w:r>
      <w:r w:rsidR="00813438" w:rsidRPr="00833FFB">
        <w:rPr>
          <w:rFonts w:ascii="Calibri" w:hAnsi="Calibri" w:cs="Calibri"/>
          <w:color w:val="000000"/>
          <w:szCs w:val="20"/>
          <w:lang w:val="es-MX" w:eastAsia="es-MX"/>
          <w:rPrChange w:id="402" w:author="Gesfor Mexico" w:date="2017-07-21T00:01:00Z">
            <w:rPr>
              <w:lang w:val="es-MX" w:eastAsia="es-MX"/>
            </w:rPr>
          </w:rPrChange>
        </w:rPr>
        <w:t>/Clientes</w:t>
      </w:r>
      <w:r w:rsidRPr="004238CA">
        <w:rPr>
          <w:rFonts w:asciiTheme="minorHAnsi" w:hAnsiTheme="minorHAnsi" w:cstheme="minorHAnsi"/>
        </w:rPr>
        <w:t>.</w:t>
      </w:r>
    </w:p>
    <w:p w:rsidR="00DC0AB2" w:rsidRPr="004238CA" w:rsidRDefault="005F470D">
      <w:pPr>
        <w:rPr>
          <w:rFonts w:asciiTheme="minorHAnsi" w:hAnsiTheme="minorHAnsi" w:cstheme="minorHAnsi"/>
        </w:rPr>
        <w:pPrChange w:id="403" w:author="Gesfor Mexico" w:date="2017-07-21T00:01:00Z">
          <w:pPr>
            <w:pStyle w:val="Prrafodelista"/>
            <w:numPr>
              <w:numId w:val="15"/>
            </w:numPr>
            <w:ind w:hanging="360"/>
          </w:pPr>
        </w:pPrChange>
      </w:pPr>
      <w:r w:rsidRPr="00833FFB">
        <w:rPr>
          <w:rFonts w:ascii="Calibri" w:hAnsi="Calibri" w:cs="Calibri"/>
          <w:color w:val="000000"/>
          <w:szCs w:val="20"/>
          <w:lang w:val="es-MX" w:eastAsia="es-MX"/>
          <w:rPrChange w:id="404" w:author="Gesfor Mexico" w:date="2017-07-21T00:01:00Z">
            <w:rPr>
              <w:lang w:val="es-MX" w:eastAsia="es-MX"/>
            </w:rPr>
          </w:rPrChange>
        </w:rPr>
        <w:t xml:space="preserve">FUNC-CONF-024 </w:t>
      </w:r>
      <w:r w:rsidR="00DC0AB2" w:rsidRPr="004238CA">
        <w:rPr>
          <w:rFonts w:asciiTheme="minorHAnsi" w:hAnsiTheme="minorHAnsi" w:cstheme="minorHAnsi"/>
        </w:rPr>
        <w:t>-</w:t>
      </w:r>
      <w:r w:rsidRPr="003F2695">
        <w:rPr>
          <w:rFonts w:asciiTheme="minorHAnsi" w:hAnsiTheme="minorHAnsi" w:cstheme="minorHAnsi"/>
        </w:rPr>
        <w:t xml:space="preserve"> </w:t>
      </w:r>
      <w:r w:rsidRPr="00833FFB">
        <w:rPr>
          <w:rFonts w:ascii="Calibri" w:hAnsi="Calibri" w:cs="Calibri"/>
          <w:color w:val="000000"/>
          <w:szCs w:val="20"/>
          <w:lang w:val="es-MX" w:eastAsia="es-MX"/>
          <w:rPrChange w:id="405" w:author="Gesfor Mexico" w:date="2017-07-21T00:01:00Z">
            <w:rPr>
              <w:lang w:val="es-MX" w:eastAsia="es-MX"/>
            </w:rPr>
          </w:rPrChange>
        </w:rPr>
        <w:t>Validar que el sistema permita modificar la información de los</w:t>
      </w:r>
      <w:r w:rsidR="00813438" w:rsidRPr="00833FFB">
        <w:rPr>
          <w:rFonts w:ascii="Calibri" w:hAnsi="Calibri" w:cs="Calibri"/>
          <w:color w:val="000000"/>
          <w:szCs w:val="20"/>
          <w:lang w:val="es-MX" w:eastAsia="es-MX"/>
          <w:rPrChange w:id="406" w:author="Gesfor Mexico" w:date="2017-07-21T00:01:00Z">
            <w:rPr>
              <w:lang w:val="es-MX" w:eastAsia="es-MX"/>
            </w:rPr>
          </w:rPrChange>
        </w:rPr>
        <w:t xml:space="preserve"> S</w:t>
      </w:r>
      <w:r w:rsidR="00BE424F" w:rsidRPr="00833FFB">
        <w:rPr>
          <w:rFonts w:ascii="Calibri" w:hAnsi="Calibri" w:cs="Calibri"/>
          <w:color w:val="000000"/>
          <w:szCs w:val="20"/>
          <w:lang w:val="es-MX" w:eastAsia="es-MX"/>
          <w:rPrChange w:id="407" w:author="Gesfor Mexico" w:date="2017-07-21T00:01:00Z">
            <w:rPr>
              <w:lang w:val="es-MX" w:eastAsia="es-MX"/>
            </w:rPr>
          </w:rPrChange>
        </w:rPr>
        <w:t>olicitantes</w:t>
      </w:r>
      <w:r w:rsidR="00813438" w:rsidRPr="00833FFB">
        <w:rPr>
          <w:rFonts w:ascii="Calibri" w:hAnsi="Calibri" w:cs="Calibri"/>
          <w:color w:val="000000"/>
          <w:szCs w:val="20"/>
          <w:lang w:val="es-MX" w:eastAsia="es-MX"/>
          <w:rPrChange w:id="408" w:author="Gesfor Mexico" w:date="2017-07-21T00:01:00Z">
            <w:rPr>
              <w:lang w:val="es-MX" w:eastAsia="es-MX"/>
            </w:rPr>
          </w:rPrChange>
        </w:rPr>
        <w:t>/Clientes</w:t>
      </w:r>
      <w:r w:rsidRPr="00833FFB">
        <w:rPr>
          <w:rFonts w:ascii="Calibri" w:hAnsi="Calibri" w:cs="Calibri"/>
          <w:color w:val="000000"/>
          <w:szCs w:val="20"/>
          <w:lang w:val="es-MX" w:eastAsia="es-MX"/>
          <w:rPrChange w:id="409" w:author="Gesfor Mexico" w:date="2017-07-21T00:01:00Z">
            <w:rPr>
              <w:lang w:val="es-MX" w:eastAsia="es-MX"/>
            </w:rPr>
          </w:rPrChange>
        </w:rPr>
        <w:t>.</w:t>
      </w:r>
    </w:p>
    <w:p w:rsidR="00F17A4F" w:rsidRPr="00571811" w:rsidRDefault="005F470D">
      <w:pPr>
        <w:pPrChange w:id="410" w:author="Gesfor Mexico" w:date="2017-07-21T00:01:00Z">
          <w:pPr>
            <w:pStyle w:val="Prrafodelista"/>
            <w:numPr>
              <w:numId w:val="15"/>
            </w:numPr>
            <w:ind w:hanging="360"/>
          </w:pPr>
        </w:pPrChange>
      </w:pPr>
      <w:r w:rsidRPr="00833FFB">
        <w:rPr>
          <w:rFonts w:ascii="Calibri" w:hAnsi="Calibri" w:cs="Calibri"/>
          <w:color w:val="000000"/>
          <w:szCs w:val="20"/>
          <w:lang w:val="es-MX" w:eastAsia="es-MX"/>
          <w:rPrChange w:id="411" w:author="Gesfor Mexico" w:date="2017-07-21T00:01:00Z">
            <w:rPr>
              <w:lang w:val="es-MX" w:eastAsia="es-MX"/>
            </w:rPr>
          </w:rPrChange>
        </w:rPr>
        <w:t>FUNC-CONF-025</w:t>
      </w:r>
      <w:ins w:id="412" w:author="Gesfor Mexico" w:date="2017-07-21T00:01:00Z">
        <w:r w:rsidR="00833FFB">
          <w:rPr>
            <w:rFonts w:ascii="Calibri" w:hAnsi="Calibri" w:cs="Calibri"/>
            <w:color w:val="000000"/>
            <w:szCs w:val="20"/>
            <w:lang w:val="es-MX" w:eastAsia="es-MX"/>
          </w:rPr>
          <w:t xml:space="preserve"> - </w:t>
        </w:r>
      </w:ins>
      <w:del w:id="413" w:author="Gesfor Mexico" w:date="2017-07-21T00:01:00Z">
        <w:r w:rsidR="00F67382" w:rsidRPr="00833FFB" w:rsidDel="00833FFB">
          <w:rPr>
            <w:rFonts w:ascii="Calibri" w:hAnsi="Calibri" w:cs="Calibri"/>
            <w:color w:val="000000"/>
            <w:szCs w:val="20"/>
            <w:lang w:val="es-MX" w:eastAsia="es-MX"/>
            <w:rPrChange w:id="414" w:author="Gesfor Mexico" w:date="2017-07-21T00:01:00Z">
              <w:rPr>
                <w:lang w:val="es-MX" w:eastAsia="es-MX"/>
              </w:rPr>
            </w:rPrChange>
          </w:rPr>
          <w:delText xml:space="preserve"> - </w:delText>
        </w:r>
      </w:del>
      <w:r w:rsidRPr="00833FFB">
        <w:rPr>
          <w:rFonts w:ascii="Calibri" w:hAnsi="Calibri" w:cs="Calibri"/>
          <w:color w:val="000000"/>
          <w:szCs w:val="20"/>
          <w:lang w:val="es-MX" w:eastAsia="es-MX"/>
          <w:rPrChange w:id="415" w:author="Gesfor Mexico" w:date="2017-07-21T00:01:00Z">
            <w:rPr>
              <w:lang w:val="es-MX" w:eastAsia="es-MX"/>
            </w:rPr>
          </w:rPrChange>
        </w:rPr>
        <w:t xml:space="preserve">Validar que el sistema permita </w:t>
      </w:r>
      <w:r w:rsidR="00F84941" w:rsidRPr="004238CA">
        <w:rPr>
          <w:rFonts w:asciiTheme="minorHAnsi" w:hAnsiTheme="minorHAnsi" w:cstheme="minorHAnsi"/>
          <w:color w:val="000000" w:themeColor="text1"/>
        </w:rPr>
        <w:t xml:space="preserve">cambiar el  estatus </w:t>
      </w:r>
      <w:r w:rsidR="00F84941" w:rsidRPr="003F2695">
        <w:rPr>
          <w:rFonts w:asciiTheme="minorHAnsi" w:hAnsiTheme="minorHAnsi" w:cstheme="minorHAnsi"/>
          <w:color w:val="000000" w:themeColor="text1"/>
        </w:rPr>
        <w:t xml:space="preserve">(Activar o Desactivar) </w:t>
      </w:r>
      <w:r w:rsidR="00F84941" w:rsidRPr="00833FFB">
        <w:rPr>
          <w:rFonts w:asciiTheme="minorHAnsi" w:hAnsiTheme="minorHAnsi" w:cstheme="minorHAnsi"/>
          <w:color w:val="000000" w:themeColor="text1"/>
        </w:rPr>
        <w:t>de los</w:t>
      </w:r>
      <w:r w:rsidR="00F84941" w:rsidRPr="00833FFB">
        <w:rPr>
          <w:rFonts w:ascii="Calibri" w:hAnsi="Calibri" w:cs="Calibri"/>
          <w:color w:val="000000"/>
          <w:szCs w:val="20"/>
          <w:lang w:val="es-MX" w:eastAsia="es-MX"/>
          <w:rPrChange w:id="416" w:author="Gesfor Mexico" w:date="2017-07-21T00:01:00Z">
            <w:rPr>
              <w:lang w:val="es-MX" w:eastAsia="es-MX"/>
            </w:rPr>
          </w:rPrChange>
        </w:rPr>
        <w:t xml:space="preserve"> </w:t>
      </w:r>
      <w:r w:rsidR="00813438" w:rsidRPr="00833FFB">
        <w:rPr>
          <w:rFonts w:ascii="Calibri" w:hAnsi="Calibri" w:cs="Calibri"/>
          <w:color w:val="000000"/>
          <w:szCs w:val="20"/>
          <w:lang w:val="es-MX" w:eastAsia="es-MX"/>
          <w:rPrChange w:id="417" w:author="Gesfor Mexico" w:date="2017-07-21T00:01:00Z">
            <w:rPr>
              <w:lang w:val="es-MX" w:eastAsia="es-MX"/>
            </w:rPr>
          </w:rPrChange>
        </w:rPr>
        <w:t>S</w:t>
      </w:r>
      <w:r w:rsidR="00BE424F" w:rsidRPr="00833FFB">
        <w:rPr>
          <w:rFonts w:ascii="Calibri" w:hAnsi="Calibri" w:cs="Calibri"/>
          <w:color w:val="000000"/>
          <w:szCs w:val="20"/>
          <w:lang w:val="es-MX" w:eastAsia="es-MX"/>
          <w:rPrChange w:id="418" w:author="Gesfor Mexico" w:date="2017-07-21T00:01:00Z">
            <w:rPr>
              <w:lang w:val="es-MX" w:eastAsia="es-MX"/>
            </w:rPr>
          </w:rPrChange>
        </w:rPr>
        <w:t>olicitantes</w:t>
      </w:r>
      <w:r w:rsidR="00813438" w:rsidRPr="00833FFB">
        <w:rPr>
          <w:rFonts w:ascii="Calibri" w:hAnsi="Calibri" w:cs="Calibri"/>
          <w:color w:val="000000"/>
          <w:szCs w:val="20"/>
          <w:lang w:val="es-MX" w:eastAsia="es-MX"/>
          <w:rPrChange w:id="419" w:author="Gesfor Mexico" w:date="2017-07-21T00:01:00Z">
            <w:rPr>
              <w:lang w:val="es-MX" w:eastAsia="es-MX"/>
            </w:rPr>
          </w:rPrChange>
        </w:rPr>
        <w:t>/Clientes</w:t>
      </w:r>
      <w:r w:rsidRPr="00833FFB">
        <w:rPr>
          <w:rFonts w:ascii="Calibri" w:hAnsi="Calibri" w:cs="Calibri"/>
          <w:color w:val="000000"/>
          <w:szCs w:val="20"/>
          <w:lang w:val="es-MX" w:eastAsia="es-MX"/>
          <w:rPrChange w:id="420" w:author="Gesfor Mexico" w:date="2017-07-21T00:01:00Z">
            <w:rPr>
              <w:lang w:val="es-MX" w:eastAsia="es-MX"/>
            </w:rPr>
          </w:rPrChange>
        </w:rPr>
        <w:t>.</w:t>
      </w:r>
      <w:bookmarkStart w:id="421" w:name="_Toc371934695"/>
      <w:bookmarkStart w:id="422" w:name="_Toc289774391"/>
    </w:p>
    <w:p w:rsidR="002D47A2" w:rsidRDefault="002D47A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23" w:name="_Toc488098534"/>
      <w:r w:rsidRPr="00AD37DD">
        <w:rPr>
          <w:rFonts w:asciiTheme="minorHAnsi" w:hAnsiTheme="minorHAnsi" w:cstheme="minorHAnsi"/>
          <w:sz w:val="20"/>
        </w:rPr>
        <w:lastRenderedPageBreak/>
        <w:t>Referencias</w:t>
      </w:r>
      <w:bookmarkEnd w:id="421"/>
      <w:bookmarkEnd w:id="422"/>
      <w:bookmarkEnd w:id="423"/>
    </w:p>
    <w:p w:rsidR="006A5C61" w:rsidRPr="00AD37DD" w:rsidRDefault="006A5C61" w:rsidP="0017640A"/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B6498"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C316F" w:rsidRPr="00AD37DD" w:rsidRDefault="00AD37DD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962846" w:rsidRDefault="00DC0AB2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12" w:type="dxa"/>
            <w:vAlign w:val="center"/>
          </w:tcPr>
          <w:p w:rsidR="00DC0AB2" w:rsidRPr="00962846" w:rsidRDefault="00DC0AB2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 xml:space="preserve">Diagrama Conceptual de la Solución Tecnológica </w:t>
            </w:r>
            <w:r w:rsidR="002C41C8" w:rsidRPr="00962846">
              <w:rPr>
                <w:rFonts w:asciiTheme="minorHAnsi" w:hAnsiTheme="minorHAnsi" w:cstheme="minorHAnsi"/>
              </w:rPr>
              <w:t>DGTI_DST_F_DiagConcepST_CONECII</w:t>
            </w:r>
            <w:r w:rsidRPr="00962846">
              <w:rPr>
                <w:rFonts w:asciiTheme="minorHAnsi" w:hAnsiTheme="minorHAnsi" w:cstheme="minorHAnsi"/>
              </w:rPr>
              <w:t>.docx).</w:t>
            </w:r>
          </w:p>
        </w:tc>
        <w:tc>
          <w:tcPr>
            <w:tcW w:w="2409" w:type="dxa"/>
            <w:vAlign w:val="center"/>
          </w:tcPr>
          <w:p w:rsidR="00DC0AB2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SEGOB</w:t>
            </w:r>
          </w:p>
        </w:tc>
      </w:tr>
      <w:tr w:rsidR="00962846" w:rsidRPr="00AD37DD" w:rsidTr="009D41D1">
        <w:tc>
          <w:tcPr>
            <w:tcW w:w="1276" w:type="dxa"/>
            <w:vAlign w:val="center"/>
          </w:tcPr>
          <w:p w:rsidR="00962846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12" w:type="dxa"/>
            <w:vAlign w:val="center"/>
          </w:tcPr>
          <w:p w:rsidR="00962846" w:rsidRPr="00962846" w:rsidRDefault="00962846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Requerimientos de la Solución Tecnológica (ReqSolTec_CONECll.docx).</w:t>
            </w:r>
          </w:p>
        </w:tc>
        <w:tc>
          <w:tcPr>
            <w:tcW w:w="2409" w:type="dxa"/>
          </w:tcPr>
          <w:p w:rsidR="00962846" w:rsidRDefault="00962846" w:rsidP="00962846">
            <w:pPr>
              <w:jc w:val="center"/>
            </w:pPr>
            <w:r w:rsidRPr="00895142">
              <w:rPr>
                <w:rFonts w:asciiTheme="minorHAnsi" w:hAnsiTheme="minorHAnsi" w:cstheme="minorHAnsi"/>
              </w:rPr>
              <w:t>SEGOB</w:t>
            </w:r>
          </w:p>
        </w:tc>
      </w:tr>
      <w:tr w:rsidR="00962846" w:rsidRPr="00AD37DD" w:rsidTr="009D41D1">
        <w:tc>
          <w:tcPr>
            <w:tcW w:w="1276" w:type="dxa"/>
            <w:vAlign w:val="center"/>
          </w:tcPr>
          <w:p w:rsidR="00962846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12" w:type="dxa"/>
            <w:vAlign w:val="center"/>
          </w:tcPr>
          <w:p w:rsidR="00962846" w:rsidRPr="00962846" w:rsidRDefault="00962846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Glosario de Términos. (GlosarioTer_CONECII.docx).</w:t>
            </w:r>
          </w:p>
        </w:tc>
        <w:tc>
          <w:tcPr>
            <w:tcW w:w="2409" w:type="dxa"/>
          </w:tcPr>
          <w:p w:rsidR="00962846" w:rsidRDefault="00962846" w:rsidP="00962846">
            <w:pPr>
              <w:jc w:val="center"/>
            </w:pPr>
            <w:r w:rsidRPr="00895142">
              <w:rPr>
                <w:rFonts w:asciiTheme="minorHAnsi" w:hAnsiTheme="minorHAnsi" w:cstheme="minorHAnsi"/>
              </w:rPr>
              <w:t>SEGOB</w:t>
            </w:r>
          </w:p>
        </w:tc>
      </w:tr>
      <w:tr w:rsidR="00962846" w:rsidRPr="00AD37DD" w:rsidTr="009D41D1">
        <w:tc>
          <w:tcPr>
            <w:tcW w:w="1276" w:type="dxa"/>
            <w:vAlign w:val="center"/>
          </w:tcPr>
          <w:p w:rsidR="00962846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12" w:type="dxa"/>
            <w:vAlign w:val="center"/>
          </w:tcPr>
          <w:p w:rsidR="00962846" w:rsidRPr="00962846" w:rsidRDefault="00962846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Modelo de Flujo de Negocios. (ModFlujoNeg_CONECII.docx).</w:t>
            </w:r>
          </w:p>
        </w:tc>
        <w:tc>
          <w:tcPr>
            <w:tcW w:w="2409" w:type="dxa"/>
          </w:tcPr>
          <w:p w:rsidR="00962846" w:rsidRDefault="00962846" w:rsidP="00962846">
            <w:pPr>
              <w:jc w:val="center"/>
            </w:pPr>
            <w:r w:rsidRPr="00895142">
              <w:rPr>
                <w:rFonts w:asciiTheme="minorHAnsi" w:hAnsiTheme="minorHAnsi" w:cstheme="minorHAnsi"/>
              </w:rPr>
              <w:t>SEGOB</w:t>
            </w:r>
          </w:p>
        </w:tc>
      </w:tr>
      <w:tr w:rsidR="00962846" w:rsidRPr="00AD37DD" w:rsidTr="009D41D1">
        <w:tc>
          <w:tcPr>
            <w:tcW w:w="1276" w:type="dxa"/>
            <w:vAlign w:val="center"/>
          </w:tcPr>
          <w:p w:rsidR="00962846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12" w:type="dxa"/>
            <w:vAlign w:val="center"/>
          </w:tcPr>
          <w:p w:rsidR="00962846" w:rsidRPr="00962846" w:rsidRDefault="00962846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Catálogo de Reglas de Negocio (CatRegNeg_CONECII.docx).</w:t>
            </w:r>
          </w:p>
        </w:tc>
        <w:tc>
          <w:tcPr>
            <w:tcW w:w="2409" w:type="dxa"/>
          </w:tcPr>
          <w:p w:rsidR="00962846" w:rsidRDefault="00962846" w:rsidP="00962846">
            <w:pPr>
              <w:jc w:val="center"/>
            </w:pPr>
            <w:r w:rsidRPr="00895142">
              <w:rPr>
                <w:rFonts w:asciiTheme="minorHAnsi" w:hAnsiTheme="minorHAnsi" w:cstheme="minorHAnsi"/>
              </w:rPr>
              <w:t>SEGOB</w:t>
            </w:r>
          </w:p>
        </w:tc>
      </w:tr>
    </w:tbl>
    <w:p w:rsidR="00554004" w:rsidRPr="00AD37DD" w:rsidRDefault="00554004" w:rsidP="00C15C09"/>
    <w:p w:rsidR="00554004" w:rsidRDefault="00554004" w:rsidP="00C15C09"/>
    <w:p w:rsidR="00C15C09" w:rsidRDefault="00C15C09" w:rsidP="00C15C09"/>
    <w:p w:rsidR="00907B74" w:rsidRDefault="00907B74" w:rsidP="00C15C09"/>
    <w:p w:rsidR="00907B74" w:rsidRDefault="00907B74" w:rsidP="00C15C09"/>
    <w:p w:rsidR="00907B74" w:rsidRDefault="00907B74" w:rsidP="00C15C09"/>
    <w:p w:rsidR="00F17A4F" w:rsidRDefault="00F17A4F" w:rsidP="00C15C09"/>
    <w:p w:rsidR="00701E26" w:rsidRDefault="00701E26" w:rsidP="00C15C09"/>
    <w:p w:rsidR="00701E26" w:rsidRDefault="00701E26" w:rsidP="00C15C09"/>
    <w:p w:rsidR="00701E26" w:rsidRDefault="00701E26" w:rsidP="00C15C09"/>
    <w:p w:rsidR="00701E26" w:rsidRDefault="00701E26" w:rsidP="00C15C09"/>
    <w:p w:rsidR="00701E26" w:rsidRDefault="00701E26" w:rsidP="00C15C09"/>
    <w:p w:rsidR="002D47A2" w:rsidRDefault="002D47A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424" w:name="_Toc461701862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571811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25" w:name="_Toc488098535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424"/>
      <w:bookmarkEnd w:id="425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301147" w:rsidRDefault="00301147" w:rsidP="00301147">
      <w:pPr>
        <w:spacing w:after="0" w:line="240" w:lineRule="auto"/>
        <w:rPr>
          <w:rFonts w:cstheme="minorHAnsi"/>
        </w:rPr>
      </w:pPr>
    </w:p>
    <w:p w:rsidR="00301147" w:rsidRPr="00C207B5" w:rsidRDefault="00301147" w:rsidP="00301147">
      <w:pPr>
        <w:spacing w:after="0" w:line="240" w:lineRule="auto"/>
        <w:rPr>
          <w:rFonts w:cstheme="minorHAnsi"/>
        </w:rPr>
      </w:pPr>
    </w:p>
    <w:p w:rsidR="00301147" w:rsidRPr="00B23F5C" w:rsidRDefault="00301147" w:rsidP="00301147">
      <w:pPr>
        <w:spacing w:after="0" w:line="240" w:lineRule="auto"/>
        <w:rPr>
          <w:rFonts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1147" w:rsidRPr="00301147" w:rsidTr="009D41D1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1147" w:rsidRPr="00301147" w:rsidRDefault="00301147" w:rsidP="009D41D1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301147" w:rsidRPr="00301147" w:rsidRDefault="00301147" w:rsidP="009D41D1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301147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301147" w:rsidRPr="00301147" w:rsidTr="009D41D1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301147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301147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301147" w:rsidRPr="00301147" w:rsidRDefault="00301147" w:rsidP="009D41D1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30114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301147" w:rsidRPr="00301147" w:rsidTr="009D41D1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30114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301147" w:rsidRPr="00301147" w:rsidRDefault="00301147" w:rsidP="00301147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1147" w:rsidRPr="00301147" w:rsidTr="009D41D1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01147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301147" w:rsidRPr="00301147" w:rsidTr="009D41D1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301147" w:rsidRPr="00301147" w:rsidRDefault="00301147" w:rsidP="00301147">
      <w:pPr>
        <w:rPr>
          <w:rFonts w:asciiTheme="minorHAnsi" w:hAnsiTheme="minorHAnsi" w:cstheme="minorHAnsi"/>
          <w:b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b/>
          <w:szCs w:val="20"/>
        </w:rPr>
      </w:pPr>
      <w:r w:rsidRPr="00301147">
        <w:rPr>
          <w:rFonts w:asciiTheme="minorHAnsi" w:hAnsiTheme="minorHAnsi" w:cstheme="minorHAnsi"/>
          <w:b/>
          <w:szCs w:val="20"/>
        </w:rPr>
        <w:t>Aprobación de caso de uso por la DPE</w:t>
      </w: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1147" w:rsidRPr="00301147" w:rsidTr="009D41D1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 xml:space="preserve">Director de Proyectos y Evaluación 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6"/>
      <w:footerReference w:type="default" r:id="rId17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Veronica Padilla Hernandez" w:date="2017-06-20T17:34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Esta actividad corresponde a Jurídico, toda vez que ellos saben de la vigencia del contrato.</w:t>
      </w:r>
    </w:p>
  </w:comment>
  <w:comment w:id="26" w:author="Gesfor Mexico" w:date="2017-07-17T22:22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 xml:space="preserve">Se actualizo </w:t>
      </w:r>
    </w:p>
  </w:comment>
  <w:comment w:id="73" w:author="Gesfor Mexico" w:date="2017-07-17T22:35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Si cuenta con este dato se podrá capturar, no será un campo requerido.</w:t>
      </w:r>
    </w:p>
  </w:comment>
  <w:comment w:id="71" w:author="Veronica Padilla Hernandez" w:date="2017-06-22T14:48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Es importante señalar que de estos conceptos la DPE solo registrará el nombre corto, razón social y nombre del solicitante</w:t>
      </w:r>
    </w:p>
  </w:comment>
  <w:comment w:id="72" w:author="Gesfor Mexico" w:date="2017-07-17T22:24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Actualizado</w:t>
      </w:r>
    </w:p>
  </w:comment>
  <w:comment w:id="75" w:author="Veronica Padilla Hernandez" w:date="2017-07-04T10:28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Esta actividad es de jurídico.</w:t>
      </w:r>
    </w:p>
  </w:comment>
  <w:comment w:id="74" w:author="Gesfor Mexico" w:date="2017-07-17T22:28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Se eliminó la opción para la DPE.</w:t>
      </w:r>
    </w:p>
  </w:comment>
  <w:comment w:id="77" w:author="Veronica Padilla Hernandez" w:date="2017-06-20T11:38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Esta opción es cuando un contratante no continua con un servicio, por lo que es una actividad de jurídico.</w:t>
      </w:r>
    </w:p>
  </w:comment>
  <w:comment w:id="76" w:author="Gesfor Mexico" w:date="2017-07-17T22:29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Se eliminó la opción para la DPE.</w:t>
      </w:r>
    </w:p>
  </w:comment>
  <w:comment w:id="78" w:author="Veronica Padilla Hernandez" w:date="2017-06-20T11:39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Qué pasará cuando llegue una solicitud de una persona física.</w:t>
      </w:r>
    </w:p>
    <w:p w:rsidR="009D41D1" w:rsidRDefault="009D41D1">
      <w:pPr>
        <w:pStyle w:val="Textocomentario"/>
      </w:pPr>
    </w:p>
  </w:comment>
  <w:comment w:id="79" w:author="Gesfor Mexico" w:date="2017-07-17T22:30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si los clientes “Personas físicas” si es necesario y requerido se registrarán con instalaciones.</w:t>
      </w:r>
    </w:p>
  </w:comment>
  <w:comment w:id="80" w:author="Veronica Padilla Hernandez" w:date="2017-06-20T11:40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Actividad de jurídico.</w:t>
      </w:r>
    </w:p>
  </w:comment>
  <w:comment w:id="81" w:author="Gesfor Mexico" w:date="2017-07-17T22:31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Se eliminó la opción para la DPE.</w:t>
      </w:r>
    </w:p>
  </w:comment>
  <w:comment w:id="82" w:author="Isaías Corona Alvarez" w:date="2017-06-20T17:38:00Z" w:initials="ICA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Actividad de Jurídico</w:t>
      </w:r>
    </w:p>
  </w:comment>
  <w:comment w:id="83" w:author="Gesfor Mexico" w:date="2017-07-17T22:31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Se eliminó la opción para la DPE.</w:t>
      </w:r>
    </w:p>
  </w:comment>
  <w:comment w:id="94" w:author="Veronica Padilla Hernandez" w:date="2017-06-20T14:25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La DPE solo requiere visualizar los conceptos: Nombre corto, razón social y datos del solicitante.</w:t>
      </w:r>
    </w:p>
  </w:comment>
  <w:comment w:id="95" w:author="Gesfor Mexico" w:date="2017-07-17T22:35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Se eliminó la opción para la DPE.</w:t>
      </w:r>
    </w:p>
  </w:comment>
  <w:comment w:id="96" w:author="Veronica Padilla Hernandez" w:date="2017-06-20T11:45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Estos datos no son capturados por la DPE.</w:t>
      </w:r>
    </w:p>
  </w:comment>
  <w:comment w:id="97" w:author="Veronica Padilla Hernandez" w:date="2017-06-20T11:45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Este dato no lo captura la DPE.</w:t>
      </w:r>
    </w:p>
  </w:comment>
  <w:comment w:id="98" w:author="Gesfor Mexico" w:date="2017-07-17T22:40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Se eliminó la opción para la DPE.</w:t>
      </w:r>
    </w:p>
  </w:comment>
  <w:comment w:id="99" w:author="Veronica Padilla Hernandez" w:date="2017-06-20T11:49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Falta que se envíe para revisión este caso de uso.</w:t>
      </w:r>
    </w:p>
  </w:comment>
  <w:comment w:id="100" w:author="Gesfor Mexico" w:date="2017-07-17T22:41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ya se envió a revisión.</w:t>
      </w:r>
    </w:p>
  </w:comment>
  <w:comment w:id="102" w:author="Gesfor Mexico" w:date="2017-07-17T22:41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Se eliminó la opción para la DPE.</w:t>
      </w:r>
    </w:p>
  </w:comment>
  <w:comment w:id="104" w:author="Gesfor Mexico" w:date="2017-07-17T22:46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Se eliminó la opción para la DPE.</w:t>
      </w:r>
    </w:p>
  </w:comment>
  <w:comment w:id="110" w:author="Veronica Padilla Hernandez" w:date="2017-06-20T14:35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Estas opciones no aplican para la DPE.</w:t>
      </w:r>
    </w:p>
  </w:comment>
  <w:comment w:id="111" w:author="Gesfor Mexico" w:date="2017-07-17T22:54:00Z" w:initials="GM">
    <w:p w:rsidR="009D41D1" w:rsidRDefault="009D41D1" w:rsidP="000E1DD8">
      <w:pPr>
        <w:pStyle w:val="Prrafodelista"/>
        <w:ind w:left="0"/>
        <w:rPr>
          <w:rFonts w:asciiTheme="minorHAnsi" w:hAnsiTheme="minorHAnsi" w:cstheme="minorHAnsi"/>
          <w:szCs w:val="20"/>
        </w:rPr>
      </w:pPr>
      <w:r>
        <w:rPr>
          <w:rStyle w:val="Refdecomentario"/>
        </w:rPr>
        <w:annotationRef/>
      </w:r>
    </w:p>
    <w:p w:rsidR="009D41D1" w:rsidRDefault="009D41D1">
      <w:pPr>
        <w:pStyle w:val="Textocomentario"/>
      </w:pPr>
      <w:r>
        <w:t>INDRA: Se eliminó la opción para la DPE.</w:t>
      </w:r>
    </w:p>
  </w:comment>
  <w:comment w:id="116" w:author="Veronica Padilla Hernandez" w:date="2017-06-20T14:36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La DPE no será la responsable de administrar instalaciones.</w:t>
      </w:r>
    </w:p>
  </w:comment>
  <w:comment w:id="117" w:author="Gesfor Mexico" w:date="2017-07-17T23:02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 xml:space="preserve">INDRA: Es una opción solo de consulta. </w:t>
      </w:r>
    </w:p>
  </w:comment>
  <w:comment w:id="141" w:author="Veronica Padilla Hernandez" w:date="2017-06-20T12:18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Y qué pasará con las personas físicas?</w:t>
      </w:r>
    </w:p>
  </w:comment>
  <w:comment w:id="142" w:author="Gesfor Mexico" w:date="2017-07-17T23:03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 xml:space="preserve">Solo aplicará para personas físicas con actividad empresarial. o para personas físicas en caso de ser necesario o ser requerido. </w:t>
      </w:r>
    </w:p>
  </w:comment>
  <w:comment w:id="176" w:author="Veronica Padilla Hernandez" w:date="2017-06-20T14:56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Se agregará contacto, después de que el solicitante haya aceptado el servicio.</w:t>
      </w:r>
    </w:p>
  </w:comment>
  <w:comment w:id="177" w:author="Gesfor Mexico" w:date="2017-07-17T23:06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Los datos de los contactos podrán registrarse en cualquier momento, esto de acuerdo a la necesidad de los usuarios.</w:t>
      </w:r>
    </w:p>
  </w:comment>
  <w:comment w:id="181" w:author="Veronica Padilla Hernandez" w:date="2017-06-20T14:53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Tipos de contacto serán:</w:t>
      </w:r>
    </w:p>
    <w:p w:rsidR="009D41D1" w:rsidRDefault="009D41D1">
      <w:pPr>
        <w:pStyle w:val="Textocomentario"/>
      </w:pPr>
      <w:r>
        <w:t>Jurídico, Operativo y Financiero.</w:t>
      </w:r>
    </w:p>
  </w:comment>
  <w:comment w:id="178" w:author="Gesfor Mexico" w:date="2017-07-04T23:59:00Z" w:initials="GM">
    <w:p w:rsidR="009D41D1" w:rsidRDefault="009D41D1" w:rsidP="000B29F0">
      <w:pPr>
        <w:pStyle w:val="Textocomentario"/>
      </w:pPr>
      <w:r>
        <w:rPr>
          <w:rStyle w:val="Refdecomentario"/>
        </w:rPr>
        <w:annotationRef/>
      </w:r>
      <w:r>
        <w:t xml:space="preserve">Estos entran dentro de los contactos mencionado en el comentario anterior. </w:t>
      </w:r>
    </w:p>
    <w:p w:rsidR="009D41D1" w:rsidRDefault="009D41D1" w:rsidP="000B29F0">
      <w:pPr>
        <w:pStyle w:val="Textocomentario"/>
      </w:pPr>
      <w:r>
        <w:t>Se deber de aclarar con DTIC si este comentario aplica.</w:t>
      </w:r>
    </w:p>
  </w:comment>
  <w:comment w:id="201" w:author="Gesfor Mexico" w:date="2017-07-20T13:35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 xml:space="preserve">INDRA: En caso de ser necesario la PDE podrá activar o desactivar los datos del contacto, Se recomienda contar con esta opción. </w:t>
      </w:r>
    </w:p>
  </w:comment>
  <w:comment w:id="270" w:author="Veronica Padilla Hernandez" w:date="2017-07-21T09:52:00Z" w:initials="VPH">
    <w:p w:rsidR="009D41D1" w:rsidRDefault="009D41D1" w:rsidP="008607B2">
      <w:pPr>
        <w:pStyle w:val="Textocomentario"/>
      </w:pPr>
      <w:r>
        <w:rPr>
          <w:rStyle w:val="Refdecomentario"/>
        </w:rPr>
        <w:annotationRef/>
      </w:r>
      <w:r>
        <w:t>Los campos estipulados en la pág. 10.</w:t>
      </w:r>
    </w:p>
  </w:comment>
  <w:comment w:id="271" w:author="Gesfor Mexico" w:date="2017-07-21T09:52:00Z" w:initials="GM">
    <w:p w:rsidR="009D41D1" w:rsidRDefault="009D41D1" w:rsidP="008607B2">
      <w:pPr>
        <w:pStyle w:val="Textocomentario"/>
      </w:pPr>
      <w:r>
        <w:rPr>
          <w:rStyle w:val="Refdecomentario"/>
        </w:rPr>
        <w:annotationRef/>
      </w:r>
      <w:r>
        <w:t>Si la DPE cuenta con estos datos podrá ingresarlos, y jurídico los validará, modificará o registrará según sea el caso.</w:t>
      </w:r>
    </w:p>
    <w:p w:rsidR="009D41D1" w:rsidRDefault="009D41D1" w:rsidP="008607B2">
      <w:pPr>
        <w:pStyle w:val="Textocomentario"/>
      </w:pPr>
      <w:r>
        <w:t>Se deber de aclarar con DTIC si este comentario aplica.</w:t>
      </w:r>
    </w:p>
  </w:comment>
  <w:comment w:id="332" w:author="Gesfor Mexico" w:date="2017-07-04T23:45:00Z" w:initials="GM">
    <w:p w:rsidR="009D41D1" w:rsidRDefault="009D41D1" w:rsidP="009B4548">
      <w:pPr>
        <w:pStyle w:val="Textocomentario"/>
      </w:pPr>
      <w:r>
        <w:rPr>
          <w:rStyle w:val="Refdecomentario"/>
        </w:rPr>
        <w:annotationRef/>
      </w:r>
      <w:r>
        <w:t>Si la DPE cuenta con estos datos podrá ingresarlos, y jurídico los validará, modificará o registrará según sea el caso.</w:t>
      </w:r>
    </w:p>
    <w:p w:rsidR="009D41D1" w:rsidRDefault="009D41D1" w:rsidP="009B4548">
      <w:pPr>
        <w:pStyle w:val="Textocomentario"/>
      </w:pPr>
      <w:r>
        <w:t>Se deber de aclarar con DTIC si este comentario aplica.</w:t>
      </w:r>
    </w:p>
  </w:comment>
  <w:comment w:id="364" w:author="Veronica Padilla Hernandez" w:date="2017-06-20T12:03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La DPE únicamente capturará la razón social y el nombre corto.</w:t>
      </w:r>
    </w:p>
  </w:comment>
  <w:comment w:id="365" w:author="Gesfor Mexico" w:date="2017-07-17T23:10:00Z" w:initials="GM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INDRA: Se eliminó la opción para la DPE.</w:t>
      </w:r>
    </w:p>
  </w:comment>
  <w:comment w:id="381" w:author="Veronica Padilla Hernandez" w:date="2017-07-04T22:21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 xml:space="preserve">La DPE únicamente adjuntará la solicitud del servicio y los anexos que pudiera tener. </w:t>
      </w:r>
    </w:p>
  </w:comment>
  <w:comment w:id="384" w:author="Veronica Padilla Hernandez" w:date="2017-06-20T12:04:00Z" w:initials="VPH">
    <w:p w:rsidR="009D41D1" w:rsidRDefault="009D41D1">
      <w:pPr>
        <w:pStyle w:val="Textocomentario"/>
      </w:pPr>
      <w:r>
        <w:rPr>
          <w:rStyle w:val="Refdecomentario"/>
        </w:rPr>
        <w:annotationRef/>
      </w:r>
      <w:r>
        <w:t>Jurídico será quien realice la captura y validación.</w:t>
      </w:r>
    </w:p>
  </w:comment>
  <w:comment w:id="383" w:author="Gesfor Mexico" w:date="2017-07-04T22:24:00Z" w:initials="GM">
    <w:p w:rsidR="009D41D1" w:rsidRDefault="009D41D1" w:rsidP="00750930">
      <w:pPr>
        <w:pStyle w:val="Textocomentario"/>
      </w:pPr>
      <w:r>
        <w:rPr>
          <w:rStyle w:val="Refdecomentario"/>
        </w:rPr>
        <w:annotationRef/>
      </w:r>
      <w:r>
        <w:t>Si la DPE cuenta con estos datos podrá ingresarlos, y jurídico los validará, modificará o registrará según sea el caso.</w:t>
      </w:r>
    </w:p>
    <w:p w:rsidR="009D41D1" w:rsidRDefault="009D41D1" w:rsidP="00750930">
      <w:pPr>
        <w:pStyle w:val="Textocomentario"/>
      </w:pPr>
      <w:r>
        <w:t>Se deber de aclarar con DTIC si este comentario aplica.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1A1" w:rsidRDefault="001821A1" w:rsidP="0060039F">
      <w:pPr>
        <w:pStyle w:val="Encabezado"/>
      </w:pPr>
      <w:r>
        <w:separator/>
      </w:r>
    </w:p>
  </w:endnote>
  <w:endnote w:type="continuationSeparator" w:id="0">
    <w:p w:rsidR="001821A1" w:rsidRDefault="001821A1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9D41D1" w:rsidTr="00EF0432">
      <w:tc>
        <w:tcPr>
          <w:tcW w:w="3465" w:type="dxa"/>
        </w:tcPr>
        <w:p w:rsidR="009D41D1" w:rsidRPr="00CD783E" w:rsidRDefault="009D41D1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455AE6" wp14:editId="5ABCFA07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41D1" w:rsidRPr="00CD783E" w:rsidRDefault="009D41D1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9D41D1" w:rsidRPr="0070527F" w:rsidRDefault="009D41D1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ro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dela6I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9D41D1" w:rsidRPr="00CD783E" w:rsidRDefault="009D41D1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9D41D1" w:rsidRPr="0070527F" w:rsidRDefault="009D41D1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9D41D1" w:rsidRPr="00BE4042" w:rsidRDefault="009D41D1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9D41D1" w:rsidRPr="00CD783E" w:rsidRDefault="009D41D1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9D41D1" w:rsidRPr="00D566C8" w:rsidTr="00EF0432">
      <w:tc>
        <w:tcPr>
          <w:tcW w:w="3465" w:type="dxa"/>
        </w:tcPr>
        <w:p w:rsidR="009D41D1" w:rsidRPr="00BE4042" w:rsidRDefault="009D41D1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9D41D1" w:rsidRDefault="009D41D1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9D41D1" w:rsidRPr="00D566C8" w:rsidRDefault="009D41D1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9D41D1" w:rsidRPr="00A65C57" w:rsidRDefault="009D41D1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1A1" w:rsidRDefault="001821A1" w:rsidP="0060039F">
      <w:pPr>
        <w:pStyle w:val="Encabezado"/>
      </w:pPr>
      <w:r>
        <w:separator/>
      </w:r>
    </w:p>
  </w:footnote>
  <w:footnote w:type="continuationSeparator" w:id="0">
    <w:p w:rsidR="001821A1" w:rsidRDefault="001821A1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1D1" w:rsidRPr="005B608B" w:rsidRDefault="009D41D1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9D41D1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9D41D1" w:rsidRPr="00780E31" w:rsidRDefault="009D41D1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728" behindDoc="1" locked="0" layoutInCell="1" allowOverlap="1" wp14:anchorId="5E857CB0" wp14:editId="420D676B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9D41D1" w:rsidRPr="00BE4042" w:rsidRDefault="009D41D1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9D41D1" w:rsidRPr="00BE4042" w:rsidRDefault="009D41D1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9D41D1" w:rsidRDefault="009D41D1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9D41D1" w:rsidRPr="00BE4042" w:rsidRDefault="009D41D1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9D41D1" w:rsidRPr="005E5122" w:rsidRDefault="009D41D1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9D41D1" w:rsidRPr="005B1C5D" w:rsidRDefault="009D41D1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88621A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30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88621A">
            <w:rPr>
              <w:rStyle w:val="Nmerodepgina"/>
              <w:rFonts w:ascii="Calibri" w:hAnsi="Calibri" w:cs="Arial"/>
              <w:noProof/>
              <w:sz w:val="16"/>
              <w:szCs w:val="16"/>
            </w:rPr>
            <w:t>30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9D41D1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D41D1" w:rsidRPr="00780E31" w:rsidRDefault="009D41D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D41D1" w:rsidRPr="00BE4042" w:rsidRDefault="009D41D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D41D1" w:rsidRPr="005E5122" w:rsidRDefault="009D41D1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D41D1" w:rsidRPr="005B1C5D" w:rsidRDefault="009D41D1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9D41D1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D41D1" w:rsidRPr="00780E31" w:rsidRDefault="009D41D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D41D1" w:rsidRPr="00BE4042" w:rsidRDefault="009D41D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9D41D1" w:rsidRPr="00F879E4" w:rsidRDefault="009D41D1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9D41D1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D41D1" w:rsidRPr="00780E31" w:rsidRDefault="009D41D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D41D1" w:rsidRPr="00BE4042" w:rsidRDefault="009D41D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9D41D1" w:rsidRPr="005E5122" w:rsidRDefault="009D41D1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9D41D1" w:rsidRPr="005B1C5D" w:rsidRDefault="009D41D1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9D41D1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D41D1" w:rsidRPr="00780E31" w:rsidRDefault="009D41D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D41D1" w:rsidRPr="00BE4042" w:rsidRDefault="009D41D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9D41D1" w:rsidRPr="001F75F8" w:rsidRDefault="009D41D1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9D41D1" w:rsidRPr="001F75F8" w:rsidRDefault="009D41D1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9D41D1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D41D1" w:rsidRPr="009A1678" w:rsidRDefault="009D41D1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9D41D1" w:rsidRPr="006E716C" w:rsidRDefault="009D41D1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9D41D1" w:rsidRPr="006E716C" w:rsidRDefault="009D41D1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9D41D1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D41D1" w:rsidRPr="009A1678" w:rsidRDefault="009D41D1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9D41D1" w:rsidRPr="007E025F" w:rsidRDefault="009D41D1" w:rsidP="0077366F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16"/>
              <w:szCs w:val="16"/>
            </w:rPr>
          </w:pPr>
          <w:r w:rsidRPr="007E025F">
            <w:rPr>
              <w:rFonts w:ascii="Calibri" w:hAnsi="Calibri" w:cs="Arial"/>
              <w:sz w:val="16"/>
              <w:szCs w:val="16"/>
            </w:rPr>
            <w:t xml:space="preserve">4012 - </w:t>
          </w:r>
          <w:r w:rsidRPr="007E025F">
            <w:rPr>
              <w:rFonts w:asciiTheme="minorHAnsi" w:hAnsiTheme="minorHAnsi" w:cstheme="minorHAnsi"/>
              <w:sz w:val="16"/>
              <w:szCs w:val="16"/>
            </w:rPr>
            <w:t>Administrar Solicitante/Clientes</w:t>
          </w:r>
        </w:p>
      </w:tc>
      <w:tc>
        <w:tcPr>
          <w:tcW w:w="2595" w:type="dxa"/>
          <w:gridSpan w:val="2"/>
          <w:vMerge/>
          <w:vAlign w:val="center"/>
        </w:tcPr>
        <w:p w:rsidR="009D41D1" w:rsidRPr="006E716C" w:rsidRDefault="009D41D1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9D41D1" w:rsidRPr="00C1246F" w:rsidRDefault="009D41D1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615D"/>
    <w:multiLevelType w:val="hybridMultilevel"/>
    <w:tmpl w:val="0D70F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77126"/>
    <w:multiLevelType w:val="hybridMultilevel"/>
    <w:tmpl w:val="ACB08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84E2D"/>
    <w:multiLevelType w:val="hybridMultilevel"/>
    <w:tmpl w:val="48F41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A62A1"/>
    <w:multiLevelType w:val="hybridMultilevel"/>
    <w:tmpl w:val="2AD698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07DCB"/>
    <w:multiLevelType w:val="hybridMultilevel"/>
    <w:tmpl w:val="9278A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44ACD"/>
    <w:multiLevelType w:val="hybridMultilevel"/>
    <w:tmpl w:val="DBD4C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F4B04"/>
    <w:multiLevelType w:val="hybridMultilevel"/>
    <w:tmpl w:val="2B5E1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17AED"/>
    <w:multiLevelType w:val="hybridMultilevel"/>
    <w:tmpl w:val="B9629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9">
    <w:nsid w:val="199814DF"/>
    <w:multiLevelType w:val="hybridMultilevel"/>
    <w:tmpl w:val="6FB83E6A"/>
    <w:lvl w:ilvl="0" w:tplc="C34AA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F59EE"/>
    <w:multiLevelType w:val="hybridMultilevel"/>
    <w:tmpl w:val="DC8EE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B5EFC"/>
    <w:multiLevelType w:val="hybridMultilevel"/>
    <w:tmpl w:val="517A3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D1345"/>
    <w:multiLevelType w:val="hybridMultilevel"/>
    <w:tmpl w:val="BAB2BC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F7D12"/>
    <w:multiLevelType w:val="hybridMultilevel"/>
    <w:tmpl w:val="30940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282E1B"/>
    <w:multiLevelType w:val="hybridMultilevel"/>
    <w:tmpl w:val="155CC8B4"/>
    <w:lvl w:ilvl="0" w:tplc="50CC356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87CFB"/>
    <w:multiLevelType w:val="hybridMultilevel"/>
    <w:tmpl w:val="D744E9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B775A4"/>
    <w:multiLevelType w:val="hybridMultilevel"/>
    <w:tmpl w:val="231C5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090207"/>
    <w:multiLevelType w:val="hybridMultilevel"/>
    <w:tmpl w:val="D3922B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534EE8"/>
    <w:multiLevelType w:val="hybridMultilevel"/>
    <w:tmpl w:val="397E1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DA3FF0"/>
    <w:multiLevelType w:val="hybridMultilevel"/>
    <w:tmpl w:val="25688C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CC7D36"/>
    <w:multiLevelType w:val="hybridMultilevel"/>
    <w:tmpl w:val="DBD4C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4B7783"/>
    <w:multiLevelType w:val="hybridMultilevel"/>
    <w:tmpl w:val="B4605EC0"/>
    <w:lvl w:ilvl="0" w:tplc="6E6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B016C6"/>
    <w:multiLevelType w:val="hybridMultilevel"/>
    <w:tmpl w:val="72D2565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17C6E65"/>
    <w:multiLevelType w:val="hybridMultilevel"/>
    <w:tmpl w:val="C9A449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BF6576"/>
    <w:multiLevelType w:val="hybridMultilevel"/>
    <w:tmpl w:val="29563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52732B"/>
    <w:multiLevelType w:val="hybridMultilevel"/>
    <w:tmpl w:val="B4605EC0"/>
    <w:lvl w:ilvl="0" w:tplc="6E6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7B95154"/>
    <w:multiLevelType w:val="hybridMultilevel"/>
    <w:tmpl w:val="BAB0A4A4"/>
    <w:lvl w:ilvl="0" w:tplc="1B829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DB5491"/>
    <w:multiLevelType w:val="multilevel"/>
    <w:tmpl w:val="FDBEF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38A2F24"/>
    <w:multiLevelType w:val="hybridMultilevel"/>
    <w:tmpl w:val="6ACA2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ED5F03"/>
    <w:multiLevelType w:val="hybridMultilevel"/>
    <w:tmpl w:val="A7F4A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17B1E"/>
    <w:multiLevelType w:val="hybridMultilevel"/>
    <w:tmpl w:val="524487C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7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F03144"/>
    <w:multiLevelType w:val="hybridMultilevel"/>
    <w:tmpl w:val="EDB83D0C"/>
    <w:lvl w:ilvl="0" w:tplc="21D416F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1C01B4"/>
    <w:multiLevelType w:val="hybridMultilevel"/>
    <w:tmpl w:val="2B5E1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EC031D"/>
    <w:multiLevelType w:val="hybridMultilevel"/>
    <w:tmpl w:val="6C0449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973457"/>
    <w:multiLevelType w:val="multilevel"/>
    <w:tmpl w:val="C876E3B2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DE36582"/>
    <w:multiLevelType w:val="hybridMultilevel"/>
    <w:tmpl w:val="0C0ED822"/>
    <w:lvl w:ilvl="0" w:tplc="3B78C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E13FCC"/>
    <w:multiLevelType w:val="hybridMultilevel"/>
    <w:tmpl w:val="86F62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4A6948"/>
    <w:multiLevelType w:val="hybridMultilevel"/>
    <w:tmpl w:val="AF944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1"/>
  </w:num>
  <w:num w:numId="3">
    <w:abstractNumId w:val="17"/>
  </w:num>
  <w:num w:numId="4">
    <w:abstractNumId w:val="43"/>
  </w:num>
  <w:num w:numId="5">
    <w:abstractNumId w:val="9"/>
  </w:num>
  <w:num w:numId="6">
    <w:abstractNumId w:val="35"/>
  </w:num>
  <w:num w:numId="7">
    <w:abstractNumId w:val="44"/>
  </w:num>
  <w:num w:numId="8">
    <w:abstractNumId w:val="42"/>
  </w:num>
  <w:num w:numId="9">
    <w:abstractNumId w:val="48"/>
  </w:num>
  <w:num w:numId="10">
    <w:abstractNumId w:val="14"/>
  </w:num>
  <w:num w:numId="11">
    <w:abstractNumId w:val="13"/>
  </w:num>
  <w:num w:numId="12">
    <w:abstractNumId w:val="45"/>
  </w:num>
  <w:num w:numId="13">
    <w:abstractNumId w:val="24"/>
  </w:num>
  <w:num w:numId="14">
    <w:abstractNumId w:val="11"/>
  </w:num>
  <w:num w:numId="15">
    <w:abstractNumId w:val="20"/>
  </w:num>
  <w:num w:numId="16">
    <w:abstractNumId w:val="25"/>
  </w:num>
  <w:num w:numId="17">
    <w:abstractNumId w:val="16"/>
  </w:num>
  <w:num w:numId="18">
    <w:abstractNumId w:val="34"/>
  </w:num>
  <w:num w:numId="19">
    <w:abstractNumId w:val="19"/>
  </w:num>
  <w:num w:numId="20">
    <w:abstractNumId w:val="31"/>
  </w:num>
  <w:num w:numId="21">
    <w:abstractNumId w:val="10"/>
  </w:num>
  <w:num w:numId="22">
    <w:abstractNumId w:val="12"/>
  </w:num>
  <w:num w:numId="23">
    <w:abstractNumId w:val="23"/>
  </w:num>
  <w:num w:numId="24">
    <w:abstractNumId w:val="7"/>
  </w:num>
  <w:num w:numId="25">
    <w:abstractNumId w:val="21"/>
  </w:num>
  <w:num w:numId="26">
    <w:abstractNumId w:val="3"/>
  </w:num>
  <w:num w:numId="27">
    <w:abstractNumId w:val="46"/>
  </w:num>
  <w:num w:numId="28">
    <w:abstractNumId w:val="36"/>
  </w:num>
  <w:num w:numId="29">
    <w:abstractNumId w:val="27"/>
  </w:num>
  <w:num w:numId="30">
    <w:abstractNumId w:val="28"/>
  </w:num>
  <w:num w:numId="31">
    <w:abstractNumId w:val="2"/>
  </w:num>
  <w:num w:numId="32">
    <w:abstractNumId w:val="47"/>
  </w:num>
  <w:num w:numId="33">
    <w:abstractNumId w:val="1"/>
  </w:num>
  <w:num w:numId="34">
    <w:abstractNumId w:val="0"/>
  </w:num>
  <w:num w:numId="35">
    <w:abstractNumId w:val="32"/>
  </w:num>
  <w:num w:numId="36">
    <w:abstractNumId w:val="5"/>
  </w:num>
  <w:num w:numId="37">
    <w:abstractNumId w:val="6"/>
  </w:num>
  <w:num w:numId="38">
    <w:abstractNumId w:val="37"/>
  </w:num>
  <w:num w:numId="39">
    <w:abstractNumId w:val="33"/>
  </w:num>
  <w:num w:numId="40">
    <w:abstractNumId w:val="22"/>
  </w:num>
  <w:num w:numId="41">
    <w:abstractNumId w:val="39"/>
  </w:num>
  <w:num w:numId="42">
    <w:abstractNumId w:val="26"/>
  </w:num>
  <w:num w:numId="43">
    <w:abstractNumId w:val="30"/>
  </w:num>
  <w:num w:numId="44">
    <w:abstractNumId w:val="18"/>
  </w:num>
  <w:num w:numId="45">
    <w:abstractNumId w:val="4"/>
  </w:num>
  <w:num w:numId="46">
    <w:abstractNumId w:val="40"/>
  </w:num>
  <w:num w:numId="47">
    <w:abstractNumId w:val="38"/>
  </w:num>
  <w:num w:numId="48">
    <w:abstractNumId w:val="15"/>
  </w:num>
  <w:num w:numId="49">
    <w:abstractNumId w:val="2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0C43"/>
    <w:rsid w:val="00001DBD"/>
    <w:rsid w:val="00011964"/>
    <w:rsid w:val="00026A1B"/>
    <w:rsid w:val="00026C00"/>
    <w:rsid w:val="00035F6A"/>
    <w:rsid w:val="000407F9"/>
    <w:rsid w:val="00040F0A"/>
    <w:rsid w:val="000423E5"/>
    <w:rsid w:val="00045FD0"/>
    <w:rsid w:val="000524C0"/>
    <w:rsid w:val="00055252"/>
    <w:rsid w:val="0005593E"/>
    <w:rsid w:val="00056988"/>
    <w:rsid w:val="00056B94"/>
    <w:rsid w:val="000575A3"/>
    <w:rsid w:val="0005765E"/>
    <w:rsid w:val="0006154B"/>
    <w:rsid w:val="000656AA"/>
    <w:rsid w:val="0006628B"/>
    <w:rsid w:val="000714A0"/>
    <w:rsid w:val="00072698"/>
    <w:rsid w:val="00074BE4"/>
    <w:rsid w:val="00081DB3"/>
    <w:rsid w:val="0008296C"/>
    <w:rsid w:val="000838DD"/>
    <w:rsid w:val="00085032"/>
    <w:rsid w:val="00086609"/>
    <w:rsid w:val="00091BF2"/>
    <w:rsid w:val="00092227"/>
    <w:rsid w:val="000A7FC1"/>
    <w:rsid w:val="000B29F0"/>
    <w:rsid w:val="000B5B46"/>
    <w:rsid w:val="000C5FD2"/>
    <w:rsid w:val="000C71F2"/>
    <w:rsid w:val="000C7FD8"/>
    <w:rsid w:val="000D50F3"/>
    <w:rsid w:val="000E0ACB"/>
    <w:rsid w:val="000E0BEF"/>
    <w:rsid w:val="000E143E"/>
    <w:rsid w:val="000E1DD8"/>
    <w:rsid w:val="000E21AC"/>
    <w:rsid w:val="000E40DC"/>
    <w:rsid w:val="000E6097"/>
    <w:rsid w:val="000F620A"/>
    <w:rsid w:val="000F6E11"/>
    <w:rsid w:val="00105AFA"/>
    <w:rsid w:val="001076EE"/>
    <w:rsid w:val="00107BF1"/>
    <w:rsid w:val="00107D6A"/>
    <w:rsid w:val="00111E01"/>
    <w:rsid w:val="001136F5"/>
    <w:rsid w:val="00114425"/>
    <w:rsid w:val="00114952"/>
    <w:rsid w:val="00114C4A"/>
    <w:rsid w:val="00115BB0"/>
    <w:rsid w:val="0011643C"/>
    <w:rsid w:val="001220F8"/>
    <w:rsid w:val="00122C1D"/>
    <w:rsid w:val="001231B5"/>
    <w:rsid w:val="00123E42"/>
    <w:rsid w:val="00124613"/>
    <w:rsid w:val="001263DF"/>
    <w:rsid w:val="00126521"/>
    <w:rsid w:val="00135D7A"/>
    <w:rsid w:val="001425A7"/>
    <w:rsid w:val="0014520C"/>
    <w:rsid w:val="00145C2A"/>
    <w:rsid w:val="00146005"/>
    <w:rsid w:val="00152F19"/>
    <w:rsid w:val="001531E7"/>
    <w:rsid w:val="0015482F"/>
    <w:rsid w:val="001611D8"/>
    <w:rsid w:val="00166C7C"/>
    <w:rsid w:val="00167D3C"/>
    <w:rsid w:val="00170F5F"/>
    <w:rsid w:val="00172DFB"/>
    <w:rsid w:val="00175B67"/>
    <w:rsid w:val="0017640A"/>
    <w:rsid w:val="0018098D"/>
    <w:rsid w:val="0018145C"/>
    <w:rsid w:val="001821A1"/>
    <w:rsid w:val="001833CB"/>
    <w:rsid w:val="00184C17"/>
    <w:rsid w:val="00186444"/>
    <w:rsid w:val="001866AD"/>
    <w:rsid w:val="00190105"/>
    <w:rsid w:val="00190720"/>
    <w:rsid w:val="001909AF"/>
    <w:rsid w:val="001909F8"/>
    <w:rsid w:val="00192CD8"/>
    <w:rsid w:val="00194D7B"/>
    <w:rsid w:val="0019754D"/>
    <w:rsid w:val="001A5ED2"/>
    <w:rsid w:val="001B4707"/>
    <w:rsid w:val="001B4DCF"/>
    <w:rsid w:val="001B5E33"/>
    <w:rsid w:val="001C0850"/>
    <w:rsid w:val="001C1149"/>
    <w:rsid w:val="001C63BB"/>
    <w:rsid w:val="001C653E"/>
    <w:rsid w:val="001D0AC5"/>
    <w:rsid w:val="001D18E6"/>
    <w:rsid w:val="001D27BB"/>
    <w:rsid w:val="001D6543"/>
    <w:rsid w:val="001D761B"/>
    <w:rsid w:val="001E67D0"/>
    <w:rsid w:val="001F3866"/>
    <w:rsid w:val="00210B52"/>
    <w:rsid w:val="002132A7"/>
    <w:rsid w:val="00214DAF"/>
    <w:rsid w:val="00217345"/>
    <w:rsid w:val="00221BAE"/>
    <w:rsid w:val="00224205"/>
    <w:rsid w:val="0022614C"/>
    <w:rsid w:val="002329A9"/>
    <w:rsid w:val="00232A4D"/>
    <w:rsid w:val="00233257"/>
    <w:rsid w:val="00234482"/>
    <w:rsid w:val="002374CD"/>
    <w:rsid w:val="00240537"/>
    <w:rsid w:val="00241449"/>
    <w:rsid w:val="002448B8"/>
    <w:rsid w:val="00245A7C"/>
    <w:rsid w:val="00246ECF"/>
    <w:rsid w:val="002531CC"/>
    <w:rsid w:val="0025424F"/>
    <w:rsid w:val="00255764"/>
    <w:rsid w:val="002601F7"/>
    <w:rsid w:val="002648D1"/>
    <w:rsid w:val="00270F64"/>
    <w:rsid w:val="00271B96"/>
    <w:rsid w:val="00273D84"/>
    <w:rsid w:val="00276119"/>
    <w:rsid w:val="002761C5"/>
    <w:rsid w:val="00281D2B"/>
    <w:rsid w:val="00282247"/>
    <w:rsid w:val="00282968"/>
    <w:rsid w:val="002839E8"/>
    <w:rsid w:val="0028456A"/>
    <w:rsid w:val="002A1045"/>
    <w:rsid w:val="002A2501"/>
    <w:rsid w:val="002A3CC5"/>
    <w:rsid w:val="002A6F7D"/>
    <w:rsid w:val="002B3DAC"/>
    <w:rsid w:val="002B4F82"/>
    <w:rsid w:val="002B561C"/>
    <w:rsid w:val="002B79E1"/>
    <w:rsid w:val="002C41C8"/>
    <w:rsid w:val="002C4D6E"/>
    <w:rsid w:val="002D47A2"/>
    <w:rsid w:val="002E1611"/>
    <w:rsid w:val="002E47D3"/>
    <w:rsid w:val="002E53B1"/>
    <w:rsid w:val="002E68DB"/>
    <w:rsid w:val="00300249"/>
    <w:rsid w:val="00301147"/>
    <w:rsid w:val="003125A1"/>
    <w:rsid w:val="00312ED6"/>
    <w:rsid w:val="00312F2A"/>
    <w:rsid w:val="003149EC"/>
    <w:rsid w:val="00316C10"/>
    <w:rsid w:val="00320A99"/>
    <w:rsid w:val="003216B6"/>
    <w:rsid w:val="003222E8"/>
    <w:rsid w:val="00322C79"/>
    <w:rsid w:val="00324D2F"/>
    <w:rsid w:val="00327C75"/>
    <w:rsid w:val="0033216F"/>
    <w:rsid w:val="00334E0A"/>
    <w:rsid w:val="0034123A"/>
    <w:rsid w:val="0034240E"/>
    <w:rsid w:val="003430F3"/>
    <w:rsid w:val="0034632A"/>
    <w:rsid w:val="00352AB6"/>
    <w:rsid w:val="003538A3"/>
    <w:rsid w:val="00353F93"/>
    <w:rsid w:val="003570A6"/>
    <w:rsid w:val="0036306D"/>
    <w:rsid w:val="00363CFE"/>
    <w:rsid w:val="00364971"/>
    <w:rsid w:val="00365268"/>
    <w:rsid w:val="00374180"/>
    <w:rsid w:val="00375714"/>
    <w:rsid w:val="003763E4"/>
    <w:rsid w:val="00383B51"/>
    <w:rsid w:val="00384FB9"/>
    <w:rsid w:val="003859CC"/>
    <w:rsid w:val="00386393"/>
    <w:rsid w:val="00387649"/>
    <w:rsid w:val="0039002E"/>
    <w:rsid w:val="00396A2C"/>
    <w:rsid w:val="003A04DF"/>
    <w:rsid w:val="003A3856"/>
    <w:rsid w:val="003A7CD2"/>
    <w:rsid w:val="003B0CF2"/>
    <w:rsid w:val="003B2FAD"/>
    <w:rsid w:val="003B5582"/>
    <w:rsid w:val="003C35E6"/>
    <w:rsid w:val="003C5BCE"/>
    <w:rsid w:val="003C5D16"/>
    <w:rsid w:val="003C71C2"/>
    <w:rsid w:val="003D006F"/>
    <w:rsid w:val="003D02BA"/>
    <w:rsid w:val="003D52DE"/>
    <w:rsid w:val="003E2106"/>
    <w:rsid w:val="003E3B20"/>
    <w:rsid w:val="003F2695"/>
    <w:rsid w:val="003F35B4"/>
    <w:rsid w:val="003F7045"/>
    <w:rsid w:val="004010A8"/>
    <w:rsid w:val="004038AD"/>
    <w:rsid w:val="00405882"/>
    <w:rsid w:val="00405922"/>
    <w:rsid w:val="00406019"/>
    <w:rsid w:val="00407163"/>
    <w:rsid w:val="004209CC"/>
    <w:rsid w:val="00422AC9"/>
    <w:rsid w:val="004238CA"/>
    <w:rsid w:val="00425283"/>
    <w:rsid w:val="00425E17"/>
    <w:rsid w:val="00433285"/>
    <w:rsid w:val="00433670"/>
    <w:rsid w:val="00434BA6"/>
    <w:rsid w:val="004370D6"/>
    <w:rsid w:val="00442571"/>
    <w:rsid w:val="00445B96"/>
    <w:rsid w:val="00450BFE"/>
    <w:rsid w:val="0045233E"/>
    <w:rsid w:val="00455180"/>
    <w:rsid w:val="00463458"/>
    <w:rsid w:val="004634A6"/>
    <w:rsid w:val="0046410C"/>
    <w:rsid w:val="00467483"/>
    <w:rsid w:val="00467649"/>
    <w:rsid w:val="00471FF7"/>
    <w:rsid w:val="00484E76"/>
    <w:rsid w:val="00487C61"/>
    <w:rsid w:val="00490D0A"/>
    <w:rsid w:val="0049263B"/>
    <w:rsid w:val="00492D8A"/>
    <w:rsid w:val="0049688F"/>
    <w:rsid w:val="004A0EA4"/>
    <w:rsid w:val="004A11AA"/>
    <w:rsid w:val="004A28CF"/>
    <w:rsid w:val="004A4B14"/>
    <w:rsid w:val="004A50AB"/>
    <w:rsid w:val="004A6395"/>
    <w:rsid w:val="004B001E"/>
    <w:rsid w:val="004B385C"/>
    <w:rsid w:val="004B4609"/>
    <w:rsid w:val="004B4CCF"/>
    <w:rsid w:val="004C2D0F"/>
    <w:rsid w:val="004C391F"/>
    <w:rsid w:val="004C3BB9"/>
    <w:rsid w:val="004C44A0"/>
    <w:rsid w:val="004C5C90"/>
    <w:rsid w:val="004C6519"/>
    <w:rsid w:val="004C6BBC"/>
    <w:rsid w:val="004D25C8"/>
    <w:rsid w:val="004D4087"/>
    <w:rsid w:val="004D55F1"/>
    <w:rsid w:val="004D6458"/>
    <w:rsid w:val="004D7007"/>
    <w:rsid w:val="004E7A30"/>
    <w:rsid w:val="004F194F"/>
    <w:rsid w:val="004F296C"/>
    <w:rsid w:val="00500124"/>
    <w:rsid w:val="0050303F"/>
    <w:rsid w:val="005030B9"/>
    <w:rsid w:val="00505C20"/>
    <w:rsid w:val="005119F1"/>
    <w:rsid w:val="00513A3E"/>
    <w:rsid w:val="00514F94"/>
    <w:rsid w:val="0051640A"/>
    <w:rsid w:val="005271EC"/>
    <w:rsid w:val="00527841"/>
    <w:rsid w:val="00530954"/>
    <w:rsid w:val="00536A6A"/>
    <w:rsid w:val="00541407"/>
    <w:rsid w:val="00542DD4"/>
    <w:rsid w:val="0054440C"/>
    <w:rsid w:val="0054550F"/>
    <w:rsid w:val="00545878"/>
    <w:rsid w:val="005514C1"/>
    <w:rsid w:val="0055350C"/>
    <w:rsid w:val="00554004"/>
    <w:rsid w:val="00561C24"/>
    <w:rsid w:val="00562459"/>
    <w:rsid w:val="00562483"/>
    <w:rsid w:val="00563BC5"/>
    <w:rsid w:val="00571811"/>
    <w:rsid w:val="00575F8F"/>
    <w:rsid w:val="0057644B"/>
    <w:rsid w:val="005875A5"/>
    <w:rsid w:val="00591B5F"/>
    <w:rsid w:val="00591E58"/>
    <w:rsid w:val="00593424"/>
    <w:rsid w:val="005934B8"/>
    <w:rsid w:val="005961D4"/>
    <w:rsid w:val="005A0F58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2BD8"/>
    <w:rsid w:val="005C329D"/>
    <w:rsid w:val="005C33A5"/>
    <w:rsid w:val="005C6CC8"/>
    <w:rsid w:val="005D012D"/>
    <w:rsid w:val="005D2A51"/>
    <w:rsid w:val="005D7A64"/>
    <w:rsid w:val="005E115F"/>
    <w:rsid w:val="005E5122"/>
    <w:rsid w:val="005F35C7"/>
    <w:rsid w:val="005F470D"/>
    <w:rsid w:val="0060039F"/>
    <w:rsid w:val="00602FC6"/>
    <w:rsid w:val="00603F04"/>
    <w:rsid w:val="00605526"/>
    <w:rsid w:val="006071DE"/>
    <w:rsid w:val="00610483"/>
    <w:rsid w:val="006110AA"/>
    <w:rsid w:val="006124E1"/>
    <w:rsid w:val="00613EBE"/>
    <w:rsid w:val="00615537"/>
    <w:rsid w:val="00620989"/>
    <w:rsid w:val="006224BC"/>
    <w:rsid w:val="00626AB9"/>
    <w:rsid w:val="00630864"/>
    <w:rsid w:val="0063215E"/>
    <w:rsid w:val="006323D2"/>
    <w:rsid w:val="00632BEA"/>
    <w:rsid w:val="00634522"/>
    <w:rsid w:val="00636D21"/>
    <w:rsid w:val="006372B5"/>
    <w:rsid w:val="00644AA1"/>
    <w:rsid w:val="00644F4A"/>
    <w:rsid w:val="0064566E"/>
    <w:rsid w:val="00647E3F"/>
    <w:rsid w:val="00652457"/>
    <w:rsid w:val="00652EB2"/>
    <w:rsid w:val="00654F00"/>
    <w:rsid w:val="006602F9"/>
    <w:rsid w:val="00661408"/>
    <w:rsid w:val="00666602"/>
    <w:rsid w:val="006731E7"/>
    <w:rsid w:val="00674B06"/>
    <w:rsid w:val="00675834"/>
    <w:rsid w:val="00677401"/>
    <w:rsid w:val="00682A5E"/>
    <w:rsid w:val="00683C7E"/>
    <w:rsid w:val="00690474"/>
    <w:rsid w:val="00693800"/>
    <w:rsid w:val="0069763C"/>
    <w:rsid w:val="006A1E0F"/>
    <w:rsid w:val="006A5C61"/>
    <w:rsid w:val="006B18C1"/>
    <w:rsid w:val="006B4084"/>
    <w:rsid w:val="006B4196"/>
    <w:rsid w:val="006B4C79"/>
    <w:rsid w:val="006C02AC"/>
    <w:rsid w:val="006C3551"/>
    <w:rsid w:val="006C3D9F"/>
    <w:rsid w:val="006C5F82"/>
    <w:rsid w:val="006C5F97"/>
    <w:rsid w:val="006C758D"/>
    <w:rsid w:val="006D1CE2"/>
    <w:rsid w:val="006D57FC"/>
    <w:rsid w:val="006D58B5"/>
    <w:rsid w:val="006D5F4F"/>
    <w:rsid w:val="006E0449"/>
    <w:rsid w:val="006E0A93"/>
    <w:rsid w:val="006E1D4D"/>
    <w:rsid w:val="006E25E8"/>
    <w:rsid w:val="006E4822"/>
    <w:rsid w:val="006E485C"/>
    <w:rsid w:val="006E716C"/>
    <w:rsid w:val="006F2F01"/>
    <w:rsid w:val="006F4262"/>
    <w:rsid w:val="006F4FC9"/>
    <w:rsid w:val="00700597"/>
    <w:rsid w:val="007005C3"/>
    <w:rsid w:val="00701967"/>
    <w:rsid w:val="00701E26"/>
    <w:rsid w:val="00702504"/>
    <w:rsid w:val="00703779"/>
    <w:rsid w:val="00703837"/>
    <w:rsid w:val="00704C7A"/>
    <w:rsid w:val="0070527F"/>
    <w:rsid w:val="007062F1"/>
    <w:rsid w:val="00714FD9"/>
    <w:rsid w:val="0071783E"/>
    <w:rsid w:val="0073563B"/>
    <w:rsid w:val="007367BF"/>
    <w:rsid w:val="0074254E"/>
    <w:rsid w:val="0074623D"/>
    <w:rsid w:val="00750930"/>
    <w:rsid w:val="00752AE0"/>
    <w:rsid w:val="007530B1"/>
    <w:rsid w:val="00756EE7"/>
    <w:rsid w:val="00764B73"/>
    <w:rsid w:val="00764BF4"/>
    <w:rsid w:val="00764CF4"/>
    <w:rsid w:val="00764EFB"/>
    <w:rsid w:val="0076543A"/>
    <w:rsid w:val="00766972"/>
    <w:rsid w:val="00772055"/>
    <w:rsid w:val="0077366F"/>
    <w:rsid w:val="00773A1C"/>
    <w:rsid w:val="00774265"/>
    <w:rsid w:val="00781DF9"/>
    <w:rsid w:val="00782572"/>
    <w:rsid w:val="00785032"/>
    <w:rsid w:val="0078783A"/>
    <w:rsid w:val="00790AD7"/>
    <w:rsid w:val="00792A9C"/>
    <w:rsid w:val="00793C46"/>
    <w:rsid w:val="007960E1"/>
    <w:rsid w:val="007A1AC1"/>
    <w:rsid w:val="007A5015"/>
    <w:rsid w:val="007B0DC1"/>
    <w:rsid w:val="007B3A01"/>
    <w:rsid w:val="007C13B7"/>
    <w:rsid w:val="007C1AD2"/>
    <w:rsid w:val="007C4417"/>
    <w:rsid w:val="007C4638"/>
    <w:rsid w:val="007C518D"/>
    <w:rsid w:val="007D5ABB"/>
    <w:rsid w:val="007D77E6"/>
    <w:rsid w:val="007E025F"/>
    <w:rsid w:val="007E0CD8"/>
    <w:rsid w:val="007E791E"/>
    <w:rsid w:val="007E79AD"/>
    <w:rsid w:val="007F28F5"/>
    <w:rsid w:val="007F6F20"/>
    <w:rsid w:val="00800203"/>
    <w:rsid w:val="00800645"/>
    <w:rsid w:val="008073E0"/>
    <w:rsid w:val="0081016C"/>
    <w:rsid w:val="00813438"/>
    <w:rsid w:val="0081549F"/>
    <w:rsid w:val="00815E0E"/>
    <w:rsid w:val="0081629E"/>
    <w:rsid w:val="00821813"/>
    <w:rsid w:val="00826D40"/>
    <w:rsid w:val="00831299"/>
    <w:rsid w:val="00833FFB"/>
    <w:rsid w:val="008360D8"/>
    <w:rsid w:val="00841630"/>
    <w:rsid w:val="00847195"/>
    <w:rsid w:val="008478A4"/>
    <w:rsid w:val="0085432E"/>
    <w:rsid w:val="00856624"/>
    <w:rsid w:val="00856F79"/>
    <w:rsid w:val="008607B2"/>
    <w:rsid w:val="008619D5"/>
    <w:rsid w:val="008627A3"/>
    <w:rsid w:val="008649EB"/>
    <w:rsid w:val="00867938"/>
    <w:rsid w:val="008703F6"/>
    <w:rsid w:val="0088621A"/>
    <w:rsid w:val="0088753E"/>
    <w:rsid w:val="00892D56"/>
    <w:rsid w:val="008943F5"/>
    <w:rsid w:val="0089665B"/>
    <w:rsid w:val="00896C67"/>
    <w:rsid w:val="008A3DB6"/>
    <w:rsid w:val="008B110A"/>
    <w:rsid w:val="008B1650"/>
    <w:rsid w:val="008B5A13"/>
    <w:rsid w:val="008B6D45"/>
    <w:rsid w:val="008C26F4"/>
    <w:rsid w:val="008C2EDC"/>
    <w:rsid w:val="008C459F"/>
    <w:rsid w:val="008C7D0F"/>
    <w:rsid w:val="008D05F7"/>
    <w:rsid w:val="008D3AC7"/>
    <w:rsid w:val="008D41FE"/>
    <w:rsid w:val="008D607C"/>
    <w:rsid w:val="008D686E"/>
    <w:rsid w:val="008D7A8D"/>
    <w:rsid w:val="008E0A3B"/>
    <w:rsid w:val="008E2D6E"/>
    <w:rsid w:val="008E39A6"/>
    <w:rsid w:val="008E4ECC"/>
    <w:rsid w:val="008E7C1B"/>
    <w:rsid w:val="008F38B5"/>
    <w:rsid w:val="008F4F69"/>
    <w:rsid w:val="009056FD"/>
    <w:rsid w:val="00906132"/>
    <w:rsid w:val="00907A1F"/>
    <w:rsid w:val="00907B74"/>
    <w:rsid w:val="00912C59"/>
    <w:rsid w:val="00914009"/>
    <w:rsid w:val="00916384"/>
    <w:rsid w:val="009174AC"/>
    <w:rsid w:val="00920F3D"/>
    <w:rsid w:val="009212F3"/>
    <w:rsid w:val="009271C0"/>
    <w:rsid w:val="00931AAD"/>
    <w:rsid w:val="00931E05"/>
    <w:rsid w:val="009358C5"/>
    <w:rsid w:val="00940569"/>
    <w:rsid w:val="009420FF"/>
    <w:rsid w:val="00942AEA"/>
    <w:rsid w:val="0094772A"/>
    <w:rsid w:val="009524BC"/>
    <w:rsid w:val="009563C2"/>
    <w:rsid w:val="00962846"/>
    <w:rsid w:val="00966AC4"/>
    <w:rsid w:val="00967066"/>
    <w:rsid w:val="009675DD"/>
    <w:rsid w:val="00972305"/>
    <w:rsid w:val="00972E9C"/>
    <w:rsid w:val="00973AF2"/>
    <w:rsid w:val="0097574E"/>
    <w:rsid w:val="00976C3C"/>
    <w:rsid w:val="00981C0F"/>
    <w:rsid w:val="00984E07"/>
    <w:rsid w:val="00991FC4"/>
    <w:rsid w:val="009929D5"/>
    <w:rsid w:val="00994E37"/>
    <w:rsid w:val="009A6D2A"/>
    <w:rsid w:val="009A7F02"/>
    <w:rsid w:val="009B22D0"/>
    <w:rsid w:val="009B4548"/>
    <w:rsid w:val="009B6544"/>
    <w:rsid w:val="009C5D04"/>
    <w:rsid w:val="009D3B64"/>
    <w:rsid w:val="009D3D5B"/>
    <w:rsid w:val="009D41D1"/>
    <w:rsid w:val="009D6001"/>
    <w:rsid w:val="009D63F2"/>
    <w:rsid w:val="009D67BD"/>
    <w:rsid w:val="009E0BD4"/>
    <w:rsid w:val="009E4CA7"/>
    <w:rsid w:val="009F380B"/>
    <w:rsid w:val="009F3E00"/>
    <w:rsid w:val="009F402E"/>
    <w:rsid w:val="009F4550"/>
    <w:rsid w:val="009F7F45"/>
    <w:rsid w:val="00A00BB4"/>
    <w:rsid w:val="00A027A6"/>
    <w:rsid w:val="00A02EB8"/>
    <w:rsid w:val="00A03926"/>
    <w:rsid w:val="00A03A9C"/>
    <w:rsid w:val="00A05F15"/>
    <w:rsid w:val="00A1109B"/>
    <w:rsid w:val="00A13809"/>
    <w:rsid w:val="00A15027"/>
    <w:rsid w:val="00A17DCD"/>
    <w:rsid w:val="00A263E3"/>
    <w:rsid w:val="00A35466"/>
    <w:rsid w:val="00A37550"/>
    <w:rsid w:val="00A44059"/>
    <w:rsid w:val="00A457E9"/>
    <w:rsid w:val="00A5000C"/>
    <w:rsid w:val="00A53EF1"/>
    <w:rsid w:val="00A56C9B"/>
    <w:rsid w:val="00A57236"/>
    <w:rsid w:val="00A61663"/>
    <w:rsid w:val="00A61E99"/>
    <w:rsid w:val="00A61EFF"/>
    <w:rsid w:val="00A63296"/>
    <w:rsid w:val="00A65C57"/>
    <w:rsid w:val="00A66377"/>
    <w:rsid w:val="00A713D5"/>
    <w:rsid w:val="00A7616B"/>
    <w:rsid w:val="00A8201A"/>
    <w:rsid w:val="00A8239D"/>
    <w:rsid w:val="00A83107"/>
    <w:rsid w:val="00A869CE"/>
    <w:rsid w:val="00A90D1C"/>
    <w:rsid w:val="00AA783E"/>
    <w:rsid w:val="00AB0357"/>
    <w:rsid w:val="00AC2E3E"/>
    <w:rsid w:val="00AC3BEE"/>
    <w:rsid w:val="00AD3437"/>
    <w:rsid w:val="00AD37DD"/>
    <w:rsid w:val="00AD53E5"/>
    <w:rsid w:val="00AD60AA"/>
    <w:rsid w:val="00AD6C95"/>
    <w:rsid w:val="00AE3BC3"/>
    <w:rsid w:val="00AE46D5"/>
    <w:rsid w:val="00AE6FD6"/>
    <w:rsid w:val="00AE7182"/>
    <w:rsid w:val="00AF1223"/>
    <w:rsid w:val="00AF35BC"/>
    <w:rsid w:val="00AF5014"/>
    <w:rsid w:val="00AF5978"/>
    <w:rsid w:val="00AF724A"/>
    <w:rsid w:val="00B01776"/>
    <w:rsid w:val="00B01D79"/>
    <w:rsid w:val="00B03A87"/>
    <w:rsid w:val="00B04797"/>
    <w:rsid w:val="00B11F90"/>
    <w:rsid w:val="00B1276C"/>
    <w:rsid w:val="00B167E2"/>
    <w:rsid w:val="00B16EF2"/>
    <w:rsid w:val="00B171F2"/>
    <w:rsid w:val="00B21D6B"/>
    <w:rsid w:val="00B2244F"/>
    <w:rsid w:val="00B231D0"/>
    <w:rsid w:val="00B3345C"/>
    <w:rsid w:val="00B34A1A"/>
    <w:rsid w:val="00B400C6"/>
    <w:rsid w:val="00B4701F"/>
    <w:rsid w:val="00B47AD9"/>
    <w:rsid w:val="00B539DF"/>
    <w:rsid w:val="00B60FF1"/>
    <w:rsid w:val="00B63E80"/>
    <w:rsid w:val="00B64055"/>
    <w:rsid w:val="00B6449A"/>
    <w:rsid w:val="00B67167"/>
    <w:rsid w:val="00B733FF"/>
    <w:rsid w:val="00B74FDB"/>
    <w:rsid w:val="00B75198"/>
    <w:rsid w:val="00B76F62"/>
    <w:rsid w:val="00B86C34"/>
    <w:rsid w:val="00B87130"/>
    <w:rsid w:val="00B91F94"/>
    <w:rsid w:val="00B93550"/>
    <w:rsid w:val="00B955C1"/>
    <w:rsid w:val="00BA2F12"/>
    <w:rsid w:val="00BA30BA"/>
    <w:rsid w:val="00BA431F"/>
    <w:rsid w:val="00BB2C52"/>
    <w:rsid w:val="00BB3361"/>
    <w:rsid w:val="00BB3FA3"/>
    <w:rsid w:val="00BB5912"/>
    <w:rsid w:val="00BB6498"/>
    <w:rsid w:val="00BB6600"/>
    <w:rsid w:val="00BC12FD"/>
    <w:rsid w:val="00BC36D3"/>
    <w:rsid w:val="00BC4294"/>
    <w:rsid w:val="00BC43BD"/>
    <w:rsid w:val="00BC50A3"/>
    <w:rsid w:val="00BC513D"/>
    <w:rsid w:val="00BC692E"/>
    <w:rsid w:val="00BD0B53"/>
    <w:rsid w:val="00BD0E19"/>
    <w:rsid w:val="00BD19CC"/>
    <w:rsid w:val="00BD592E"/>
    <w:rsid w:val="00BD619C"/>
    <w:rsid w:val="00BE0BF7"/>
    <w:rsid w:val="00BE33E4"/>
    <w:rsid w:val="00BE4042"/>
    <w:rsid w:val="00BE424F"/>
    <w:rsid w:val="00BE46B4"/>
    <w:rsid w:val="00BE52E6"/>
    <w:rsid w:val="00BE586D"/>
    <w:rsid w:val="00BE736C"/>
    <w:rsid w:val="00BE75BC"/>
    <w:rsid w:val="00BE75CC"/>
    <w:rsid w:val="00BF05FB"/>
    <w:rsid w:val="00BF39BE"/>
    <w:rsid w:val="00BF5E2A"/>
    <w:rsid w:val="00BF7608"/>
    <w:rsid w:val="00BF7C69"/>
    <w:rsid w:val="00C04640"/>
    <w:rsid w:val="00C07E5D"/>
    <w:rsid w:val="00C1246F"/>
    <w:rsid w:val="00C12B84"/>
    <w:rsid w:val="00C14140"/>
    <w:rsid w:val="00C14C9F"/>
    <w:rsid w:val="00C15C09"/>
    <w:rsid w:val="00C23EA7"/>
    <w:rsid w:val="00C254C3"/>
    <w:rsid w:val="00C272C8"/>
    <w:rsid w:val="00C300B7"/>
    <w:rsid w:val="00C32F4D"/>
    <w:rsid w:val="00C35D87"/>
    <w:rsid w:val="00C35F9D"/>
    <w:rsid w:val="00C42501"/>
    <w:rsid w:val="00C43215"/>
    <w:rsid w:val="00C46FB9"/>
    <w:rsid w:val="00C51F56"/>
    <w:rsid w:val="00C5282B"/>
    <w:rsid w:val="00C5459C"/>
    <w:rsid w:val="00C55F16"/>
    <w:rsid w:val="00C56A0A"/>
    <w:rsid w:val="00C56D30"/>
    <w:rsid w:val="00C576EC"/>
    <w:rsid w:val="00C57AC5"/>
    <w:rsid w:val="00C6067E"/>
    <w:rsid w:val="00C65E29"/>
    <w:rsid w:val="00C701CD"/>
    <w:rsid w:val="00C71E63"/>
    <w:rsid w:val="00C72C72"/>
    <w:rsid w:val="00C8057E"/>
    <w:rsid w:val="00C8104D"/>
    <w:rsid w:val="00C816BE"/>
    <w:rsid w:val="00C86D36"/>
    <w:rsid w:val="00C9000B"/>
    <w:rsid w:val="00C960E5"/>
    <w:rsid w:val="00C97F7D"/>
    <w:rsid w:val="00CA1581"/>
    <w:rsid w:val="00CA230C"/>
    <w:rsid w:val="00CA38E8"/>
    <w:rsid w:val="00CA6627"/>
    <w:rsid w:val="00CB0518"/>
    <w:rsid w:val="00CB2D1A"/>
    <w:rsid w:val="00CB663D"/>
    <w:rsid w:val="00CB6F4C"/>
    <w:rsid w:val="00CB7BE5"/>
    <w:rsid w:val="00CC241C"/>
    <w:rsid w:val="00CC2575"/>
    <w:rsid w:val="00CC316F"/>
    <w:rsid w:val="00CD1476"/>
    <w:rsid w:val="00CD172A"/>
    <w:rsid w:val="00CD349F"/>
    <w:rsid w:val="00CD4643"/>
    <w:rsid w:val="00CD6337"/>
    <w:rsid w:val="00CD72B9"/>
    <w:rsid w:val="00CE78A4"/>
    <w:rsid w:val="00CF0C22"/>
    <w:rsid w:val="00CF172C"/>
    <w:rsid w:val="00CF56A7"/>
    <w:rsid w:val="00CF6856"/>
    <w:rsid w:val="00CF7BB8"/>
    <w:rsid w:val="00D06559"/>
    <w:rsid w:val="00D07879"/>
    <w:rsid w:val="00D100D2"/>
    <w:rsid w:val="00D104F7"/>
    <w:rsid w:val="00D11705"/>
    <w:rsid w:val="00D16B4F"/>
    <w:rsid w:val="00D27C2F"/>
    <w:rsid w:val="00D27DB0"/>
    <w:rsid w:val="00D31479"/>
    <w:rsid w:val="00D37CCD"/>
    <w:rsid w:val="00D40C59"/>
    <w:rsid w:val="00D44B43"/>
    <w:rsid w:val="00D46593"/>
    <w:rsid w:val="00D566C8"/>
    <w:rsid w:val="00D6390D"/>
    <w:rsid w:val="00D63F16"/>
    <w:rsid w:val="00D64139"/>
    <w:rsid w:val="00D641AE"/>
    <w:rsid w:val="00D6453A"/>
    <w:rsid w:val="00D656B5"/>
    <w:rsid w:val="00D70D93"/>
    <w:rsid w:val="00D713D9"/>
    <w:rsid w:val="00D74CCA"/>
    <w:rsid w:val="00D81810"/>
    <w:rsid w:val="00D84221"/>
    <w:rsid w:val="00D91BC6"/>
    <w:rsid w:val="00D92EC5"/>
    <w:rsid w:val="00D97917"/>
    <w:rsid w:val="00D97D8D"/>
    <w:rsid w:val="00DA3C2C"/>
    <w:rsid w:val="00DA3F26"/>
    <w:rsid w:val="00DB6DD5"/>
    <w:rsid w:val="00DB7437"/>
    <w:rsid w:val="00DB7B91"/>
    <w:rsid w:val="00DC04FC"/>
    <w:rsid w:val="00DC0AB2"/>
    <w:rsid w:val="00DC30E4"/>
    <w:rsid w:val="00DC4C05"/>
    <w:rsid w:val="00DC79B1"/>
    <w:rsid w:val="00DD530A"/>
    <w:rsid w:val="00DE100D"/>
    <w:rsid w:val="00DE33C3"/>
    <w:rsid w:val="00DE5ABF"/>
    <w:rsid w:val="00DE78EC"/>
    <w:rsid w:val="00DF438E"/>
    <w:rsid w:val="00E00F95"/>
    <w:rsid w:val="00E01551"/>
    <w:rsid w:val="00E02CD9"/>
    <w:rsid w:val="00E13A69"/>
    <w:rsid w:val="00E13CCE"/>
    <w:rsid w:val="00E14EA6"/>
    <w:rsid w:val="00E1511F"/>
    <w:rsid w:val="00E1538F"/>
    <w:rsid w:val="00E27BF4"/>
    <w:rsid w:val="00E32F63"/>
    <w:rsid w:val="00E35C0D"/>
    <w:rsid w:val="00E36313"/>
    <w:rsid w:val="00E37BA5"/>
    <w:rsid w:val="00E425A5"/>
    <w:rsid w:val="00E458F0"/>
    <w:rsid w:val="00E52C8A"/>
    <w:rsid w:val="00E572EB"/>
    <w:rsid w:val="00E614BD"/>
    <w:rsid w:val="00E630F7"/>
    <w:rsid w:val="00E64506"/>
    <w:rsid w:val="00E64843"/>
    <w:rsid w:val="00E64B51"/>
    <w:rsid w:val="00E67C9A"/>
    <w:rsid w:val="00E70B98"/>
    <w:rsid w:val="00E70DBF"/>
    <w:rsid w:val="00E70F98"/>
    <w:rsid w:val="00E72431"/>
    <w:rsid w:val="00E731FD"/>
    <w:rsid w:val="00E80B4E"/>
    <w:rsid w:val="00E90EA0"/>
    <w:rsid w:val="00E93D7D"/>
    <w:rsid w:val="00E94919"/>
    <w:rsid w:val="00E97424"/>
    <w:rsid w:val="00EA2941"/>
    <w:rsid w:val="00EA3615"/>
    <w:rsid w:val="00EA6395"/>
    <w:rsid w:val="00EB22AD"/>
    <w:rsid w:val="00EB42B9"/>
    <w:rsid w:val="00EB6ED4"/>
    <w:rsid w:val="00EB7910"/>
    <w:rsid w:val="00EC0458"/>
    <w:rsid w:val="00EC115A"/>
    <w:rsid w:val="00EC33AB"/>
    <w:rsid w:val="00EC3FDB"/>
    <w:rsid w:val="00EC6C3E"/>
    <w:rsid w:val="00ED0D60"/>
    <w:rsid w:val="00ED5788"/>
    <w:rsid w:val="00ED5C03"/>
    <w:rsid w:val="00ED7B91"/>
    <w:rsid w:val="00EE0850"/>
    <w:rsid w:val="00EE24C8"/>
    <w:rsid w:val="00EE3A5A"/>
    <w:rsid w:val="00EF0432"/>
    <w:rsid w:val="00EF2497"/>
    <w:rsid w:val="00EF3A0D"/>
    <w:rsid w:val="00EF6548"/>
    <w:rsid w:val="00F040BF"/>
    <w:rsid w:val="00F132FE"/>
    <w:rsid w:val="00F135F3"/>
    <w:rsid w:val="00F13728"/>
    <w:rsid w:val="00F14248"/>
    <w:rsid w:val="00F17A4F"/>
    <w:rsid w:val="00F17CE4"/>
    <w:rsid w:val="00F22772"/>
    <w:rsid w:val="00F22BA8"/>
    <w:rsid w:val="00F249F4"/>
    <w:rsid w:val="00F27A8A"/>
    <w:rsid w:val="00F336BE"/>
    <w:rsid w:val="00F33A7D"/>
    <w:rsid w:val="00F42F99"/>
    <w:rsid w:val="00F4316B"/>
    <w:rsid w:val="00F43BC4"/>
    <w:rsid w:val="00F43E51"/>
    <w:rsid w:val="00F44A0A"/>
    <w:rsid w:val="00F4652D"/>
    <w:rsid w:val="00F505A3"/>
    <w:rsid w:val="00F50F09"/>
    <w:rsid w:val="00F53AD7"/>
    <w:rsid w:val="00F54628"/>
    <w:rsid w:val="00F54BA2"/>
    <w:rsid w:val="00F575AF"/>
    <w:rsid w:val="00F639A8"/>
    <w:rsid w:val="00F643B6"/>
    <w:rsid w:val="00F67382"/>
    <w:rsid w:val="00F728EE"/>
    <w:rsid w:val="00F73FB9"/>
    <w:rsid w:val="00F741BD"/>
    <w:rsid w:val="00F81780"/>
    <w:rsid w:val="00F81AA1"/>
    <w:rsid w:val="00F84941"/>
    <w:rsid w:val="00F853F6"/>
    <w:rsid w:val="00F85D1B"/>
    <w:rsid w:val="00F86FD4"/>
    <w:rsid w:val="00F9308C"/>
    <w:rsid w:val="00F94B6F"/>
    <w:rsid w:val="00F97570"/>
    <w:rsid w:val="00FA2345"/>
    <w:rsid w:val="00FB135D"/>
    <w:rsid w:val="00FB26E0"/>
    <w:rsid w:val="00FB4A8A"/>
    <w:rsid w:val="00FD4130"/>
    <w:rsid w:val="00FD778A"/>
    <w:rsid w:val="00FE2192"/>
    <w:rsid w:val="00FE7AF7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A17DCD"/>
    <w:pPr>
      <w:spacing w:line="240" w:lineRule="auto"/>
      <w:ind w:left="720" w:hanging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2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2D6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2D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2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2D6E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45233E"/>
    <w:rPr>
      <w:rFonts w:ascii="Arial" w:hAnsi="Arial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1407"/>
    <w:rPr>
      <w:b/>
      <w:bCs/>
    </w:rPr>
  </w:style>
  <w:style w:type="character" w:customStyle="1" w:styleId="apple-converted-space">
    <w:name w:val="apple-converted-space"/>
    <w:basedOn w:val="Fuentedeprrafopredeter"/>
    <w:rsid w:val="00541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A17DCD"/>
    <w:pPr>
      <w:spacing w:line="240" w:lineRule="auto"/>
      <w:ind w:left="720" w:hanging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2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2D6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2D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2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2D6E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45233E"/>
    <w:rPr>
      <w:rFonts w:ascii="Arial" w:hAnsi="Arial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1407"/>
    <w:rPr>
      <w:b/>
      <w:bCs/>
    </w:rPr>
  </w:style>
  <w:style w:type="character" w:customStyle="1" w:styleId="apple-converted-space">
    <w:name w:val="apple-converted-space"/>
    <w:basedOn w:val="Fuentedeprrafopredeter"/>
    <w:rsid w:val="0054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HJA3EZWJME7P-63-634</_dlc_DocId>
    <_dlc_DocIdUrl xmlns="677bed95-bca3-4c70-b25d-b660af2a4252">
      <Url>http://srvspspf/dtsit/ss/dgtic/_layouts/DocIdRedir.aspx?ID=HJA3EZWJME7P-63-634</Url>
      <Description>HJA3EZWJME7P-63-634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73925-2057-4060-AF29-9DB5F85431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6F5D9-92C8-4914-975B-FD8881446A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8D55942-AE03-4A24-9465-39849FABF089}">
  <ds:schemaRefs>
    <ds:schemaRef ds:uri="http://schemas.microsoft.com/office/2006/metadata/properties"/>
    <ds:schemaRef ds:uri="http://schemas.microsoft.com/office/infopath/2007/PartnerControls"/>
    <ds:schemaRef ds:uri="677bed95-bca3-4c70-b25d-b660af2a4252"/>
  </ds:schemaRefs>
</ds:datastoreItem>
</file>

<file path=customXml/itemProps4.xml><?xml version="1.0" encoding="utf-8"?>
<ds:datastoreItem xmlns:ds="http://schemas.openxmlformats.org/officeDocument/2006/customXml" ds:itemID="{82D276BF-4420-4D7B-BA9E-EF2EBEBF3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2A2FD06-7540-42F7-B535-FEC1BE61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87</TotalTime>
  <Pages>30</Pages>
  <Words>4457</Words>
  <Characters>24517</Characters>
  <Application>Microsoft Office Word</Application>
  <DocSecurity>0</DocSecurity>
  <Lines>204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28917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19</cp:revision>
  <cp:lastPrinted>2017-06-20T22:46:00Z</cp:lastPrinted>
  <dcterms:created xsi:type="dcterms:W3CDTF">2017-07-18T04:24:00Z</dcterms:created>
  <dcterms:modified xsi:type="dcterms:W3CDTF">2017-07-21T17:51:00Z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8c09aeed-b007-4d61-8722-b94eed006834</vt:lpwstr>
  </property>
</Properties>
</file>